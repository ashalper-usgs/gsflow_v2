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95F4461" w:rsidR="0008007D" w:rsidRDefault="0001391C" w:rsidP="0008007D">
      <w:pPr>
        <w:jc w:val="center"/>
        <w:rPr>
          <w:rStyle w:val="Strong"/>
          <w:sz w:val="24"/>
          <w:szCs w:val="24"/>
        </w:rPr>
      </w:pPr>
      <w:r>
        <w:rPr>
          <w:rStyle w:val="Strong"/>
          <w:sz w:val="24"/>
          <w:szCs w:val="24"/>
        </w:rPr>
        <w:t>GSFLOW Release Notes</w:t>
      </w:r>
    </w:p>
    <w:p w14:paraId="26CEEBFF" w14:textId="77777777" w:rsidR="00B304A3" w:rsidRDefault="00B304A3" w:rsidP="0008007D">
      <w:pPr>
        <w:jc w:val="center"/>
        <w:rPr>
          <w:rStyle w:val="Strong"/>
          <w:sz w:val="24"/>
          <w:szCs w:val="24"/>
        </w:rPr>
      </w:pPr>
    </w:p>
    <w:p w14:paraId="5F70A01F" w14:textId="52EFC2FF"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FF6ECE">
        <w:rPr>
          <w:sz w:val="24"/>
          <w:szCs w:val="24"/>
        </w:rPr>
        <w:t>February</w:t>
      </w:r>
      <w:r w:rsidR="006877BE">
        <w:rPr>
          <w:sz w:val="24"/>
          <w:szCs w:val="24"/>
        </w:rPr>
        <w:t xml:space="preserve"> </w:t>
      </w:r>
      <w:r w:rsidR="00B6261C">
        <w:rPr>
          <w:sz w:val="24"/>
          <w:szCs w:val="24"/>
        </w:rPr>
        <w:t>1</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3EEA7CAD" w:rsidR="003F7E09" w:rsidRDefault="000737FE" w:rsidP="000737FE">
      <w:pPr>
        <w:pStyle w:val="ListParagraph"/>
        <w:ind w:left="0"/>
        <w:rPr>
          <w:rStyle w:val="Strong"/>
          <w:b w:val="0"/>
          <w:sz w:val="24"/>
          <w:szCs w:val="24"/>
        </w:rPr>
      </w:pPr>
      <w:r w:rsidRPr="00B013A3">
        <w:rPr>
          <w:rStyle w:val="Strong"/>
          <w:b w:val="0"/>
          <w:sz w:val="24"/>
          <w:szCs w:val="24"/>
        </w:rPr>
        <w:t xml:space="preserve">This file describes changes </w:t>
      </w:r>
      <w:del w:id="0" w:author="McDonald, Richard R." w:date="2019-02-11T09:52:00Z">
        <w:r w:rsidRPr="00B013A3" w:rsidDel="001E1117">
          <w:rPr>
            <w:rStyle w:val="Strong"/>
            <w:b w:val="0"/>
            <w:sz w:val="24"/>
            <w:szCs w:val="24"/>
          </w:rPr>
          <w:delText>introduced in</w:delText>
        </w:r>
      </w:del>
      <w:r w:rsidRPr="00B013A3">
        <w:rPr>
          <w:rStyle w:val="Strong"/>
          <w:b w:val="0"/>
          <w:sz w:val="24"/>
          <w:szCs w:val="24"/>
        </w:rPr>
        <w:t>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w:t>
      </w:r>
      <w:commentRangeStart w:id="1"/>
      <w:r w:rsidR="00CF1DA1">
        <w:rPr>
          <w:rStyle w:val="Strong"/>
          <w:b w:val="0"/>
          <w:sz w:val="24"/>
          <w:szCs w:val="24"/>
        </w:rPr>
        <w:t>(b)</w:t>
      </w:r>
      <w:commentRangeEnd w:id="1"/>
      <w:r w:rsidR="001E1117">
        <w:rPr>
          <w:rStyle w:val="CommentReference"/>
        </w:rPr>
        <w:commentReference w:id="1"/>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065A19D0"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817F9B">
        <w:rPr>
          <w:sz w:val="24"/>
          <w:szCs w:val="24"/>
        </w:rPr>
        <w:t>10</w:t>
      </w:r>
    </w:p>
    <w:p w14:paraId="7E288F63" w14:textId="35377BF0"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817F9B">
        <w:rPr>
          <w:sz w:val="24"/>
          <w:szCs w:val="24"/>
        </w:rPr>
        <w:t>8</w:t>
      </w:r>
    </w:p>
    <w:p w14:paraId="44E9992E" w14:textId="1765085E"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21</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lastRenderedPageBreak/>
        <w:t>ABSTRACT</w:t>
      </w:r>
    </w:p>
    <w:p w14:paraId="18A950D8" w14:textId="6D81ACEF"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w:t>
      </w:r>
      <w:del w:id="2" w:author="McDonald, Richard R." w:date="2019-02-11T10:00:00Z">
        <w:r w:rsidRPr="00B013A3" w:rsidDel="001E1117">
          <w:rPr>
            <w:sz w:val="24"/>
            <w:szCs w:val="24"/>
          </w:rPr>
          <w:delText xml:space="preserve"> among the PRMS Hydrologic Response Units (HRUs),</w:delText>
        </w:r>
      </w:del>
      <w:r w:rsidRPr="00B013A3">
        <w:rPr>
          <w:sz w:val="24"/>
          <w:szCs w:val="24"/>
        </w:rPr>
        <w:t xml:space="preserve"> between </w:t>
      </w:r>
      <w:ins w:id="3" w:author="McDonald, Richard R." w:date="2019-02-11T10:00:00Z">
        <w:r w:rsidR="001E1117" w:rsidRPr="00B013A3">
          <w:rPr>
            <w:sz w:val="24"/>
            <w:szCs w:val="24"/>
          </w:rPr>
          <w:t>the PRMS Hydrologic Response Units (HRUs)</w:t>
        </w:r>
      </w:ins>
      <w:del w:id="4" w:author="McDonald, Richard R." w:date="2019-02-11T10:00:00Z">
        <w:r w:rsidRPr="00B013A3" w:rsidDel="001E1117">
          <w:rPr>
            <w:sz w:val="24"/>
            <w:szCs w:val="24"/>
          </w:rPr>
          <w:delText>HRUs</w:delText>
        </w:r>
      </w:del>
      <w:r w:rsidRPr="00B013A3">
        <w:rPr>
          <w:sz w:val="24"/>
          <w:szCs w:val="24"/>
        </w:rPr>
        <w:t xml:space="preserve"> and the MODFLOW finite-difference cells, and between HRUs and streams and lakes. </w:t>
      </w:r>
      <w:ins w:id="5" w:author="McDonald, Richard R." w:date="2019-02-11T10:02:00Z">
        <w:r w:rsidR="009F4586">
          <w:rPr>
            <w:sz w:val="24"/>
            <w:szCs w:val="24"/>
          </w:rPr>
          <w:t xml:space="preserve">The modular programming </w:t>
        </w:r>
      </w:ins>
      <w:ins w:id="6" w:author="McDonald, Richard R." w:date="2019-02-11T10:05:00Z">
        <w:r w:rsidR="009F4586">
          <w:rPr>
            <w:sz w:val="24"/>
            <w:szCs w:val="24"/>
          </w:rPr>
          <w:t>structure</w:t>
        </w:r>
      </w:ins>
      <w:ins w:id="7" w:author="McDonald, Richard R." w:date="2019-02-11T10:02:00Z">
        <w:r w:rsidR="009F4586">
          <w:rPr>
            <w:sz w:val="24"/>
            <w:szCs w:val="24"/>
          </w:rPr>
          <w:t xml:space="preserve"> of </w:t>
        </w:r>
      </w:ins>
      <w:r w:rsidRPr="00B013A3">
        <w:rPr>
          <w:sz w:val="24"/>
          <w:szCs w:val="24"/>
        </w:rPr>
        <w:t xml:space="preserve">PRMS and MODFLOW </w:t>
      </w:r>
      <w:del w:id="8" w:author="McDonald, Richard R." w:date="2019-02-11T10:03:00Z">
        <w:r w:rsidRPr="00B013A3" w:rsidDel="009F4586">
          <w:rPr>
            <w:sz w:val="24"/>
            <w:szCs w:val="24"/>
          </w:rPr>
          <w:delText xml:space="preserve">have similar modular programming methods, which </w:delText>
        </w:r>
      </w:del>
      <w:del w:id="9" w:author="McDonald, Richard R." w:date="2019-02-11T10:04:00Z">
        <w:r w:rsidRPr="00B013A3" w:rsidDel="009F4586">
          <w:rPr>
            <w:sz w:val="24"/>
            <w:szCs w:val="24"/>
          </w:rPr>
          <w:delText>allow for their</w:delText>
        </w:r>
      </w:del>
      <w:ins w:id="10" w:author="McDonald, Richard R." w:date="2019-02-11T10:04:00Z">
        <w:r w:rsidR="009F4586">
          <w:rPr>
            <w:sz w:val="24"/>
            <w:szCs w:val="24"/>
          </w:rPr>
          <w:t>support</w:t>
        </w:r>
      </w:ins>
      <w:r w:rsidRPr="00B013A3">
        <w:rPr>
          <w:sz w:val="24"/>
          <w:szCs w:val="24"/>
        </w:rPr>
        <w:t xml:space="preserve"> integration while retaining independence</w:t>
      </w:r>
      <w:ins w:id="11" w:author="McDonald, Richard R." w:date="2019-02-11T10:05:00Z">
        <w:r w:rsidR="009F4586">
          <w:rPr>
            <w:sz w:val="24"/>
            <w:szCs w:val="24"/>
          </w:rPr>
          <w:t>.</w:t>
        </w:r>
      </w:ins>
      <w:del w:id="12" w:author="McDonald, Richard R." w:date="2019-02-11T10:05:00Z">
        <w:r w:rsidRPr="00B013A3" w:rsidDel="009F4586">
          <w:rPr>
            <w:sz w:val="24"/>
            <w:szCs w:val="24"/>
          </w:rPr>
          <w:delText xml:space="preserve"> that permits substitution of</w:delText>
        </w:r>
        <w:r w:rsidR="002A734C" w:rsidDel="009F4586">
          <w:rPr>
            <w:sz w:val="24"/>
            <w:szCs w:val="24"/>
          </w:rPr>
          <w:delText>,</w:delText>
        </w:r>
        <w:r w:rsidRPr="00B013A3" w:rsidDel="009F4586">
          <w:rPr>
            <w:sz w:val="24"/>
            <w:szCs w:val="24"/>
          </w:rPr>
          <w:delText xml:space="preserve"> and extension with</w:delText>
        </w:r>
        <w:r w:rsidR="002A734C" w:rsidDel="009F4586">
          <w:rPr>
            <w:sz w:val="24"/>
            <w:szCs w:val="24"/>
          </w:rPr>
          <w:delText>,</w:delText>
        </w:r>
        <w:r w:rsidRPr="00B013A3" w:rsidDel="009F4586">
          <w:rPr>
            <w:sz w:val="24"/>
            <w:szCs w:val="24"/>
          </w:rPr>
          <w:delText xml:space="preserve"> additional PRMS modules and MODFLOW package</w:delText>
        </w:r>
        <w:r w:rsidR="001C70F6" w:rsidDel="009F4586">
          <w:rPr>
            <w:sz w:val="24"/>
            <w:szCs w:val="24"/>
          </w:rPr>
          <w:delText>s.</w:delText>
        </w:r>
      </w:del>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0EB0C42E" w:rsidR="00B4647A" w:rsidRPr="00B013A3" w:rsidRDefault="00B147B5" w:rsidP="005D58C3">
      <w:pPr>
        <w:pStyle w:val="ListParagraph"/>
        <w:ind w:left="0"/>
        <w:rPr>
          <w:sz w:val="24"/>
          <w:szCs w:val="24"/>
        </w:rPr>
      </w:pPr>
      <w:r w:rsidRPr="00B013A3">
        <w:rPr>
          <w:sz w:val="24"/>
          <w:szCs w:val="24"/>
        </w:rPr>
        <w:t xml:space="preserve">GSFLOW </w:t>
      </w:r>
      <w:del w:id="13" w:author="McDonald, Richard R." w:date="2019-02-11T10:11:00Z">
        <w:r w:rsidRPr="00B013A3" w:rsidDel="009F4586">
          <w:rPr>
            <w:sz w:val="24"/>
            <w:szCs w:val="24"/>
          </w:rPr>
          <w:delText xml:space="preserve">was developed to </w:delText>
        </w:r>
      </w:del>
      <w:r w:rsidRPr="00B013A3">
        <w:rPr>
          <w:sz w:val="24"/>
          <w:szCs w:val="24"/>
        </w:rPr>
        <w:t>simulate</w:t>
      </w:r>
      <w:ins w:id="14" w:author="McDonald, Richard R." w:date="2019-02-11T10:11:00Z">
        <w:r w:rsidR="009F4586">
          <w:rPr>
            <w:sz w:val="24"/>
            <w:szCs w:val="24"/>
          </w:rPr>
          <w:t>s</w:t>
        </w:r>
      </w:ins>
      <w:r w:rsidRPr="00B013A3">
        <w:rPr>
          <w:sz w:val="24"/>
          <w:szCs w:val="24"/>
        </w:rPr>
        <w:t xml:space="preserve"> coupled groundwater/surface-water flow in one or more watersheds</w:t>
      </w:r>
      <w:ins w:id="15" w:author="McDonald, Richard R." w:date="2019-02-11T10:07:00Z">
        <w:r w:rsidR="009F4586">
          <w:rPr>
            <w:sz w:val="24"/>
            <w:szCs w:val="24"/>
          </w:rPr>
          <w:t>.</w:t>
        </w:r>
      </w:ins>
      <w:r w:rsidRPr="00B013A3">
        <w:rPr>
          <w:sz w:val="24"/>
          <w:szCs w:val="24"/>
        </w:rPr>
        <w:t xml:space="preserve"> </w:t>
      </w:r>
      <w:del w:id="16" w:author="McDonald, Richard R." w:date="2019-02-11T10:07:00Z">
        <w:r w:rsidRPr="00B013A3" w:rsidDel="009F4586">
          <w:rPr>
            <w:sz w:val="24"/>
            <w:szCs w:val="24"/>
          </w:rPr>
          <w:delText>by simultaneously simulating</w:delText>
        </w:r>
      </w:del>
      <w:ins w:id="17" w:author="McDonald, Richard R." w:date="2019-02-11T10:07:00Z">
        <w:r w:rsidR="009F4586">
          <w:rPr>
            <w:sz w:val="24"/>
            <w:szCs w:val="24"/>
          </w:rPr>
          <w:t>Simulations integrate</w:t>
        </w:r>
      </w:ins>
      <w:r w:rsidRPr="00B013A3">
        <w:rPr>
          <w:sz w:val="24"/>
          <w:szCs w:val="24"/>
        </w:rPr>
        <w:t xml:space="preserve"> flow across the land surface, within subsurface saturated and unsaturated materials, and within streams and lakes. </w:t>
      </w:r>
      <w:ins w:id="18" w:author="McDonald, Richard R." w:date="2019-02-11T10:13:00Z">
        <w:r w:rsidR="008B5389">
          <w:rPr>
            <w:sz w:val="24"/>
            <w:szCs w:val="24"/>
          </w:rPr>
          <w:t>Required inputs</w:t>
        </w:r>
      </w:ins>
      <w:ins w:id="19" w:author="McDonald, Richard R." w:date="2019-02-11T10:14:00Z">
        <w:r w:rsidR="008B5389">
          <w:rPr>
            <w:sz w:val="24"/>
            <w:szCs w:val="24"/>
          </w:rPr>
          <w:t xml:space="preserve"> include: 1)</w:t>
        </w:r>
      </w:ins>
      <w:ins w:id="20" w:author="McDonald, Richard R." w:date="2019-02-11T10:15:00Z">
        <w:r w:rsidR="008B5389">
          <w:rPr>
            <w:sz w:val="24"/>
            <w:szCs w:val="24"/>
          </w:rPr>
          <w:t xml:space="preserve"> </w:t>
        </w:r>
      </w:ins>
      <w:ins w:id="21" w:author="McDonald, Richard R." w:date="2019-02-11T10:16:00Z">
        <w:r w:rsidR="008B5389">
          <w:rPr>
            <w:sz w:val="24"/>
            <w:szCs w:val="24"/>
          </w:rPr>
          <w:t>c</w:t>
        </w:r>
      </w:ins>
      <w:ins w:id="22" w:author="McDonald, Richard R." w:date="2019-02-11T10:15:00Z">
        <w:r w:rsidR="008B5389">
          <w:rPr>
            <w:sz w:val="24"/>
            <w:szCs w:val="24"/>
          </w:rPr>
          <w:t>limate data such as</w:t>
        </w:r>
      </w:ins>
      <w:ins w:id="23" w:author="McDonald, Richard R." w:date="2019-02-11T10:13:00Z">
        <w:r w:rsidR="008B5389">
          <w:rPr>
            <w:sz w:val="24"/>
            <w:szCs w:val="24"/>
          </w:rPr>
          <w:t xml:space="preserve"> </w:t>
        </w:r>
      </w:ins>
      <w:del w:id="24" w:author="McDonald, Richard R." w:date="2019-02-11T10:13:00Z">
        <w:r w:rsidRPr="00B013A3" w:rsidDel="008B5389">
          <w:rPr>
            <w:sz w:val="24"/>
            <w:szCs w:val="24"/>
          </w:rPr>
          <w:delText xml:space="preserve">Climate data </w:delText>
        </w:r>
      </w:del>
      <w:del w:id="25" w:author="McDonald, Richard R." w:date="2019-02-11T10:14:00Z">
        <w:r w:rsidRPr="00B013A3" w:rsidDel="008B5389">
          <w:rPr>
            <w:sz w:val="24"/>
            <w:szCs w:val="24"/>
          </w:rPr>
          <w:delText xml:space="preserve">consisting of </w:delText>
        </w:r>
      </w:del>
      <w:r w:rsidRPr="00B013A3">
        <w:rPr>
          <w:sz w:val="24"/>
          <w:szCs w:val="24"/>
        </w:rPr>
        <w:t xml:space="preserve">measured or estimated precipitation, air temperature, and solar radiation, </w:t>
      </w:r>
      <w:del w:id="26" w:author="McDonald, Richard R." w:date="2019-02-11T10:15:00Z">
        <w:r w:rsidRPr="00B013A3" w:rsidDel="008B5389">
          <w:rPr>
            <w:sz w:val="24"/>
            <w:szCs w:val="24"/>
          </w:rPr>
          <w:delText>as well as</w:delText>
        </w:r>
      </w:del>
      <w:ins w:id="27" w:author="McDonald, Richard R." w:date="2019-02-11T10:15:00Z">
        <w:r w:rsidR="008B5389">
          <w:rPr>
            <w:sz w:val="24"/>
            <w:szCs w:val="24"/>
          </w:rPr>
          <w:t>2)</w:t>
        </w:r>
      </w:ins>
      <w:r w:rsidRPr="00B013A3">
        <w:rPr>
          <w:sz w:val="24"/>
          <w:szCs w:val="24"/>
        </w:rPr>
        <w:t xml:space="preserve"> groundwater stresses (such as withdrawals) and </w:t>
      </w:r>
      <w:ins w:id="28" w:author="McDonald, Richard R." w:date="2019-02-11T10:16:00Z">
        <w:r w:rsidR="008B5389">
          <w:rPr>
            <w:sz w:val="24"/>
            <w:szCs w:val="24"/>
          </w:rPr>
          <w:t xml:space="preserve">3) </w:t>
        </w:r>
      </w:ins>
      <w:commentRangeStart w:id="29"/>
      <w:r w:rsidRPr="00B013A3">
        <w:rPr>
          <w:sz w:val="24"/>
          <w:szCs w:val="24"/>
        </w:rPr>
        <w:t>boundary conditions</w:t>
      </w:r>
      <w:commentRangeEnd w:id="29"/>
      <w:r w:rsidR="008B5389">
        <w:rPr>
          <w:rStyle w:val="CommentReference"/>
        </w:rPr>
        <w:commentReference w:id="29"/>
      </w:r>
      <w:ins w:id="30" w:author="McDonald, Richard R." w:date="2019-02-11T10:16:00Z">
        <w:r w:rsidR="008B5389">
          <w:rPr>
            <w:sz w:val="24"/>
            <w:szCs w:val="24"/>
          </w:rPr>
          <w:t>.</w:t>
        </w:r>
      </w:ins>
      <w:r w:rsidRPr="00B013A3">
        <w:rPr>
          <w:sz w:val="24"/>
          <w:szCs w:val="24"/>
        </w:rPr>
        <w:t xml:space="preserve"> </w:t>
      </w:r>
      <w:del w:id="31" w:author="McDonald, Richard R." w:date="2019-02-11T10:16:00Z">
        <w:r w:rsidRPr="00B013A3" w:rsidDel="008B5389">
          <w:rPr>
            <w:sz w:val="24"/>
            <w:szCs w:val="24"/>
          </w:rPr>
          <w:delText xml:space="preserve">are the driving factors for a GSFLOW simulation. </w:delText>
        </w:r>
      </w:del>
      <w:r w:rsidRPr="00B013A3">
        <w:rPr>
          <w:sz w:val="24"/>
          <w:szCs w:val="24"/>
        </w:rPr>
        <w:t xml:space="preserve">GSFLOW </w:t>
      </w:r>
      <w:ins w:id="32" w:author="McDonald, Richard R." w:date="2019-02-11T10:17:00Z">
        <w:r w:rsidR="008B5389">
          <w:rPr>
            <w:sz w:val="24"/>
            <w:szCs w:val="24"/>
          </w:rPr>
          <w:t xml:space="preserve">simulations </w:t>
        </w:r>
      </w:ins>
      <w:r w:rsidRPr="00B013A3">
        <w:rPr>
          <w:sz w:val="24"/>
          <w:szCs w:val="24"/>
        </w:rPr>
        <w:t xml:space="preserve">can be used to evaluate the effects of </w:t>
      </w:r>
      <w:del w:id="33" w:author="McDonald, Richard R." w:date="2019-02-11T10:17:00Z">
        <w:r w:rsidRPr="00B013A3" w:rsidDel="008B5389">
          <w:rPr>
            <w:sz w:val="24"/>
            <w:szCs w:val="24"/>
          </w:rPr>
          <w:delText xml:space="preserve">such factors as </w:delText>
        </w:r>
      </w:del>
      <w:r w:rsidRPr="00B013A3">
        <w:rPr>
          <w:sz w:val="24"/>
          <w:szCs w:val="24"/>
        </w:rPr>
        <w:t>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ins w:id="34" w:author="McDonald, Richard R." w:date="2019-02-11T10:18:00Z">
        <w:r w:rsidR="008B5389">
          <w:rPr>
            <w:sz w:val="24"/>
            <w:szCs w:val="24"/>
          </w:rPr>
          <w:t>-</w:t>
        </w:r>
      </w:ins>
      <w:del w:id="35" w:author="McDonald, Richard R." w:date="2019-02-11T10:18:00Z">
        <w:r w:rsidR="005A6AE8" w:rsidRPr="00B013A3" w:rsidDel="008B5389">
          <w:rPr>
            <w:sz w:val="24"/>
            <w:szCs w:val="24"/>
          </w:rPr>
          <w:delText xml:space="preserve"> </w:delText>
        </w:r>
      </w:del>
      <w:r w:rsidR="005A6AE8" w:rsidRPr="00B013A3">
        <w:rPr>
          <w:sz w:val="24"/>
          <w:szCs w:val="24"/>
        </w:rPr>
        <w:t xml:space="preserve">water </w:t>
      </w:r>
      <w:del w:id="36" w:author="McDonald, Richard R." w:date="2019-02-11T10:18:00Z">
        <w:r w:rsidR="005A6AE8" w:rsidRPr="00B013A3" w:rsidDel="008B5389">
          <w:rPr>
            <w:sz w:val="24"/>
            <w:szCs w:val="24"/>
          </w:rPr>
          <w:delText xml:space="preserve">with </w:delText>
        </w:r>
      </w:del>
      <w:ins w:id="37" w:author="McDonald, Richard R." w:date="2019-02-11T10:18:00Z">
        <w:r w:rsidR="008B5389">
          <w:rPr>
            <w:sz w:val="24"/>
            <w:szCs w:val="24"/>
          </w:rPr>
          <w:t>and</w:t>
        </w:r>
        <w:r w:rsidR="008B5389" w:rsidRPr="00B013A3">
          <w:rPr>
            <w:sz w:val="24"/>
            <w:szCs w:val="24"/>
          </w:rPr>
          <w:t xml:space="preserve"> </w:t>
        </w:r>
      </w:ins>
      <w:r w:rsidR="005A6AE8" w:rsidRPr="00B013A3">
        <w:rPr>
          <w:sz w:val="24"/>
          <w:szCs w:val="24"/>
        </w:rPr>
        <w:t>groundwater</w:t>
      </w:r>
      <w:r w:rsidRPr="00B013A3">
        <w:rPr>
          <w:sz w:val="24"/>
          <w:szCs w:val="24"/>
        </w:rPr>
        <w:t xml:space="preserve"> in watersheds</w:t>
      </w:r>
      <w:ins w:id="38" w:author="McDonald, Richard R." w:date="2019-02-11T10:19:00Z">
        <w:r w:rsidR="008B5389">
          <w:rPr>
            <w:sz w:val="24"/>
            <w:szCs w:val="24"/>
          </w:rPr>
          <w:t>.</w:t>
        </w:r>
      </w:ins>
      <w:r w:rsidRPr="00B013A3">
        <w:rPr>
          <w:sz w:val="24"/>
          <w:szCs w:val="24"/>
        </w:rPr>
        <w:t xml:space="preserve"> </w:t>
      </w:r>
      <w:del w:id="39" w:author="McDonald, Richard R." w:date="2019-02-11T10:19:00Z">
        <w:r w:rsidRPr="00B013A3" w:rsidDel="008B5389">
          <w:rPr>
            <w:sz w:val="24"/>
            <w:szCs w:val="24"/>
          </w:rPr>
          <w:delText xml:space="preserve">that </w:delText>
        </w:r>
      </w:del>
      <w:ins w:id="40" w:author="McDonald, Richard R." w:date="2019-02-11T10:19:00Z">
        <w:r w:rsidR="008B5389">
          <w:rPr>
            <w:sz w:val="24"/>
            <w:szCs w:val="24"/>
          </w:rPr>
          <w:t>The spatial and temporal domain of GSFLOW simulations can</w:t>
        </w:r>
        <w:r w:rsidR="008B5389" w:rsidRPr="00B013A3">
          <w:rPr>
            <w:sz w:val="24"/>
            <w:szCs w:val="24"/>
          </w:rPr>
          <w:t xml:space="preserve"> </w:t>
        </w:r>
      </w:ins>
      <w:r w:rsidRPr="00B013A3">
        <w:rPr>
          <w:sz w:val="24"/>
          <w:szCs w:val="24"/>
        </w:rPr>
        <w:t xml:space="preserve">range from a few square kilometers to several thousand square kilometers, </w:t>
      </w:r>
      <w:del w:id="41" w:author="McDonald, Richard R." w:date="2019-02-11T10:19:00Z">
        <w:r w:rsidRPr="00B013A3" w:rsidDel="008B5389">
          <w:rPr>
            <w:sz w:val="24"/>
            <w:szCs w:val="24"/>
          </w:rPr>
          <w:delText>and for</w:delText>
        </w:r>
      </w:del>
      <w:ins w:id="42" w:author="McDonald, Richard R." w:date="2019-02-11T10:19:00Z">
        <w:r w:rsidR="008B5389">
          <w:rPr>
            <w:sz w:val="24"/>
            <w:szCs w:val="24"/>
          </w:rPr>
          <w:t>over</w:t>
        </w:r>
      </w:ins>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2E62DC13" w:rsidR="00B4647A" w:rsidRPr="00B013A3" w:rsidRDefault="00B147B5" w:rsidP="005D58C3">
      <w:pPr>
        <w:pStyle w:val="ListParagraph"/>
        <w:ind w:left="0"/>
        <w:rPr>
          <w:sz w:val="24"/>
          <w:szCs w:val="24"/>
        </w:rPr>
      </w:pPr>
      <w:commentRangeStart w:id="43"/>
      <w:r w:rsidRPr="00B013A3">
        <w:rPr>
          <w:sz w:val="24"/>
          <w:szCs w:val="24"/>
        </w:rPr>
        <w:t xml:space="preserve">GSFLOW allows </w:t>
      </w:r>
      <w:del w:id="44" w:author="McDonald, Richard R." w:date="2019-02-11T10:21:00Z">
        <w:r w:rsidRPr="00B013A3" w:rsidDel="008B5389">
          <w:rPr>
            <w:sz w:val="24"/>
            <w:szCs w:val="24"/>
          </w:rPr>
          <w:delText xml:space="preserve">for </w:delText>
        </w:r>
      </w:del>
      <w:r w:rsidRPr="00B013A3">
        <w:rPr>
          <w:sz w:val="24"/>
          <w:szCs w:val="24"/>
        </w:rPr>
        <w:t xml:space="preserve">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commentRangeEnd w:id="43"/>
      <w:r w:rsidR="008B5389">
        <w:rPr>
          <w:rStyle w:val="CommentReference"/>
        </w:rPr>
        <w:commentReference w:id="43"/>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r w:rsidR="00B46898">
        <w:rPr>
          <w:rStyle w:val="CommentReference"/>
        </w:rPr>
        <w:commentReference w:id="45"/>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11"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622D4E7C"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w:t>
      </w:r>
      <w:commentRangeStart w:id="46"/>
      <w:r w:rsidR="00CE4823">
        <w:rPr>
          <w:sz w:val="24"/>
          <w:szCs w:val="24"/>
        </w:rPr>
        <w:t>GSFLOW_Input_I</w:t>
      </w:r>
      <w:r>
        <w:rPr>
          <w:sz w:val="24"/>
          <w:szCs w:val="24"/>
        </w:rPr>
        <w:t>nstructions</w:t>
      </w:r>
      <w:ins w:id="47" w:author="McDonald, Richard R." w:date="2019-02-11T10:42:00Z">
        <w:r w:rsidR="00E139C6">
          <w:rPr>
            <w:sz w:val="24"/>
            <w:szCs w:val="24"/>
          </w:rPr>
          <w:t>.v.2.0.0</w:t>
        </w:r>
      </w:ins>
      <w:r>
        <w:rPr>
          <w:sz w:val="24"/>
          <w:szCs w:val="24"/>
        </w:rPr>
        <w:t>.pd</w:t>
      </w:r>
      <w:r w:rsidR="00E613A2">
        <w:rPr>
          <w:sz w:val="24"/>
          <w:szCs w:val="24"/>
        </w:rPr>
        <w:t>f</w:t>
      </w:r>
      <w:commentRangeEnd w:id="46"/>
      <w:r w:rsidR="00630B8F">
        <w:rPr>
          <w:rStyle w:val="CommentReference"/>
        </w:rPr>
        <w:commentReference w:id="46"/>
      </w:r>
      <w:r w:rsidR="00E613A2">
        <w:rPr>
          <w:sz w:val="24"/>
          <w:szCs w:val="24"/>
        </w:rPr>
        <w:t xml:space="preserve">’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 xml:space="preserve">The file </w:t>
      </w:r>
      <w:commentRangeStart w:id="48"/>
      <w:r w:rsidR="00B43A60" w:rsidRPr="008E79BB">
        <w:rPr>
          <w:rFonts w:cstheme="minorHAnsi"/>
          <w:sz w:val="24"/>
          <w:szCs w:val="24"/>
        </w:rPr>
        <w:t>‘</w:t>
      </w:r>
      <w:r w:rsidR="00B43A60" w:rsidRPr="008E79BB">
        <w:rPr>
          <w:rStyle w:val="Strong"/>
          <w:rFonts w:cstheme="minorHAnsi"/>
          <w:b w:val="0"/>
          <w:sz w:val="24"/>
          <w:szCs w:val="24"/>
        </w:rPr>
        <w:t>PRMS_tables_5.0.pdf</w:t>
      </w:r>
      <w:commentRangeEnd w:id="48"/>
      <w:r w:rsidR="00FA1DF7">
        <w:rPr>
          <w:rStyle w:val="CommentReference"/>
        </w:rPr>
        <w:commentReference w:id="48"/>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12"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3"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4"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0AF13499" w14:textId="77777777" w:rsidR="00B304A3" w:rsidRDefault="00B304A3" w:rsidP="00B013A3">
      <w:pPr>
        <w:pStyle w:val="ListParagraph"/>
        <w:ind w:left="0"/>
        <w:rPr>
          <w:b/>
          <w:sz w:val="24"/>
          <w:szCs w:val="24"/>
        </w:rPr>
      </w:pPr>
    </w:p>
    <w:p w14:paraId="0C376B1E" w14:textId="77777777" w:rsidR="000D0CAA" w:rsidRDefault="000D0CAA" w:rsidP="00B013A3">
      <w:pPr>
        <w:pStyle w:val="ListParagraph"/>
        <w:ind w:left="0"/>
        <w:rPr>
          <w:b/>
          <w:sz w:val="24"/>
          <w:szCs w:val="24"/>
        </w:rPr>
      </w:pPr>
    </w:p>
    <w:p w14:paraId="55289775" w14:textId="77777777" w:rsidR="000D0CAA" w:rsidRDefault="000D0CAA" w:rsidP="00B013A3">
      <w:pPr>
        <w:pStyle w:val="ListParagraph"/>
        <w:ind w:left="0"/>
        <w:rPr>
          <w:b/>
          <w:sz w:val="24"/>
          <w:szCs w:val="24"/>
        </w:rPr>
      </w:pPr>
    </w:p>
    <w:p w14:paraId="788A024A" w14:textId="77777777" w:rsidR="000D0CAA" w:rsidRDefault="000D0CAA" w:rsidP="00B013A3">
      <w:pPr>
        <w:pStyle w:val="ListParagraph"/>
        <w:ind w:left="0"/>
        <w:rPr>
          <w:b/>
          <w:sz w:val="24"/>
          <w:szCs w:val="24"/>
        </w:rPr>
      </w:pPr>
    </w:p>
    <w:p w14:paraId="0907EDA9" w14:textId="48964592" w:rsidR="000D0CAA" w:rsidRDefault="000D0CAA" w:rsidP="00B013A3">
      <w:pPr>
        <w:pStyle w:val="ListParagraph"/>
        <w:ind w:left="0"/>
        <w:rPr>
          <w:ins w:id="49" w:author="McDonald, Richard R." w:date="2019-02-11T10:59:00Z"/>
          <w:b/>
          <w:sz w:val="24"/>
          <w:szCs w:val="24"/>
        </w:rPr>
      </w:pPr>
    </w:p>
    <w:p w14:paraId="47F7D5C5" w14:textId="09D0B758" w:rsidR="000E1464" w:rsidRDefault="000E1464" w:rsidP="00B013A3">
      <w:pPr>
        <w:pStyle w:val="ListParagraph"/>
        <w:ind w:left="0"/>
        <w:rPr>
          <w:ins w:id="50" w:author="McDonald, Richard R." w:date="2019-02-11T10:59:00Z"/>
          <w:b/>
          <w:sz w:val="24"/>
          <w:szCs w:val="24"/>
        </w:rPr>
      </w:pPr>
    </w:p>
    <w:p w14:paraId="2716571A" w14:textId="77777777" w:rsidR="000E1464" w:rsidRDefault="000E1464" w:rsidP="00B013A3">
      <w:pPr>
        <w:pStyle w:val="ListParagraph"/>
        <w:ind w:left="0"/>
        <w:rPr>
          <w:b/>
          <w:sz w:val="24"/>
          <w:szCs w:val="24"/>
        </w:rPr>
      </w:pPr>
    </w:p>
    <w:p w14:paraId="33BE2C40" w14:textId="4DEB01B3" w:rsidR="002F4EF7" w:rsidRPr="002B5E1E" w:rsidRDefault="000E1464" w:rsidP="00B013A3">
      <w:pPr>
        <w:pStyle w:val="ListParagraph"/>
        <w:ind w:left="0"/>
        <w:rPr>
          <w:b/>
          <w:sz w:val="24"/>
          <w:szCs w:val="24"/>
        </w:rPr>
      </w:pPr>
      <w:ins w:id="51" w:author="McDonald, Richard R." w:date="2019-02-11T10:54:00Z">
        <w:del w:id="52" w:author="McDonald, Richard R." w:date="2019-02-12T09:49:00Z">
          <w:r w:rsidDel="005D10E3">
            <w:rPr>
              <w:b/>
              <w:sz w:val="24"/>
              <w:szCs w:val="24"/>
            </w:rPr>
            <w:delText xml:space="preserve">PRIMARY </w:delText>
          </w:r>
        </w:del>
      </w:ins>
      <w:r w:rsidR="002F4EF7"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2AA2A31E" w14:textId="352998D3" w:rsidR="000E1464" w:rsidRDefault="00D00143" w:rsidP="00A9327B">
      <w:pPr>
        <w:rPr>
          <w:ins w:id="53" w:author="McDonald, Richard R." w:date="2019-02-11T10:56:00Z"/>
          <w:sz w:val="24"/>
          <w:szCs w:val="24"/>
        </w:rPr>
      </w:pPr>
      <w:del w:id="54" w:author="McDonald, Richard R." w:date="2019-02-11T10:55:00Z">
        <w:r w:rsidDel="000E1464">
          <w:rPr>
            <w:rStyle w:val="Strong"/>
            <w:sz w:val="24"/>
          </w:rPr>
          <w:delText>GSFLOW</w:delText>
        </w:r>
      </w:del>
      <w:ins w:id="55" w:author="McDonald, Richard R." w:date="2019-02-12T09:52:00Z">
        <w:r w:rsidR="005D10E3">
          <w:rPr>
            <w:rStyle w:val="Strong"/>
            <w:sz w:val="24"/>
          </w:rPr>
          <w:t xml:space="preserve"> GSFLOW </w:t>
        </w:r>
      </w:ins>
      <w:ins w:id="56" w:author="McDonald, Richard R." w:date="2019-02-11T10:56:00Z">
        <w:r w:rsidR="000E1464">
          <w:rPr>
            <w:rStyle w:val="Strong"/>
            <w:sz w:val="24"/>
          </w:rPr>
          <w:t>Online Documentation:</w:t>
        </w:r>
      </w:ins>
      <w:del w:id="57" w:author="McDonald, Richard R." w:date="2019-02-11T10:55:00Z">
        <w:r w:rsidR="005476BA" w:rsidDel="000E1464">
          <w:rPr>
            <w:rStyle w:val="Strong"/>
            <w:sz w:val="24"/>
          </w:rPr>
          <w:delText>:</w:delText>
        </w:r>
        <w:r w:rsidR="005476BA" w:rsidDel="000E1464">
          <w:rPr>
            <w:sz w:val="24"/>
          </w:rPr>
          <w:delText xml:space="preserve"> </w:delText>
        </w:r>
      </w:del>
      <w:del w:id="58" w:author="McDonald, Richard R." w:date="2019-02-11T10:56:00Z">
        <w:r w:rsidDel="000E1464">
          <w:rPr>
            <w:sz w:val="24"/>
            <w:szCs w:val="24"/>
          </w:rPr>
          <w:delText xml:space="preserve">Documentation and additional resources for </w:delText>
        </w:r>
        <w:r w:rsidRPr="00B013A3" w:rsidDel="000E1464">
          <w:rPr>
            <w:sz w:val="24"/>
            <w:szCs w:val="24"/>
          </w:rPr>
          <w:delText xml:space="preserve">GSFLOW </w:delText>
        </w:r>
        <w:r w:rsidDel="000E1464">
          <w:rPr>
            <w:sz w:val="24"/>
            <w:szCs w:val="24"/>
          </w:rPr>
          <w:delText xml:space="preserve">are </w:delText>
        </w:r>
        <w:r w:rsidRPr="00B013A3" w:rsidDel="000E1464">
          <w:rPr>
            <w:sz w:val="24"/>
            <w:szCs w:val="24"/>
          </w:rPr>
          <w:delText xml:space="preserve">available </w:delText>
        </w:r>
        <w:r w:rsidDel="000E1464">
          <w:rPr>
            <w:sz w:val="24"/>
            <w:szCs w:val="24"/>
          </w:rPr>
          <w:delText xml:space="preserve">at </w:delText>
        </w:r>
      </w:del>
    </w:p>
    <w:p w14:paraId="4586DA81" w14:textId="77777777" w:rsidR="000E1464" w:rsidRDefault="001E1117">
      <w:pPr>
        <w:pStyle w:val="ListParagraph"/>
        <w:numPr>
          <w:ilvl w:val="0"/>
          <w:numId w:val="26"/>
        </w:numPr>
        <w:rPr>
          <w:ins w:id="59" w:author="McDonald, Richard R." w:date="2019-02-11T10:57:00Z"/>
          <w:sz w:val="24"/>
          <w:szCs w:val="24"/>
        </w:rPr>
        <w:pPrChange w:id="60" w:author="McDonald, Richard R." w:date="2019-02-11T10:56:00Z">
          <w:pPr/>
        </w:pPrChange>
      </w:pPr>
      <w:r>
        <w:fldChar w:fldCharType="begin"/>
      </w:r>
      <w:r>
        <w:instrText xml:space="preserve"> HYPERLINK "http://wwwbrr.cr.usgs.gov/projects/SW_MoWS/GSFLOW.html" </w:instrText>
      </w:r>
      <w:r>
        <w:fldChar w:fldCharType="separate"/>
      </w:r>
      <w:r w:rsidR="00D00143" w:rsidRPr="003D13CB">
        <w:rPr>
          <w:rStyle w:val="Hyperlink"/>
        </w:rPr>
        <w:t>http://wwwbrr.cr.usgs.gov/projects/SW_MoWS/GSFLOW.html</w:t>
      </w:r>
      <w:r>
        <w:rPr>
          <w:rStyle w:val="Hyperlink"/>
        </w:rPr>
        <w:fldChar w:fldCharType="end"/>
      </w:r>
      <w:r w:rsidR="00D00143" w:rsidRPr="000E1464">
        <w:rPr>
          <w:sz w:val="24"/>
          <w:szCs w:val="24"/>
        </w:rPr>
        <w:t xml:space="preserve"> </w:t>
      </w:r>
    </w:p>
    <w:p w14:paraId="7B146E89" w14:textId="555116EA" w:rsidR="00A9327B" w:rsidRPr="000A3CAA" w:rsidRDefault="008B7BB7">
      <w:pPr>
        <w:pStyle w:val="ListParagraph"/>
        <w:numPr>
          <w:ilvl w:val="0"/>
          <w:numId w:val="26"/>
        </w:numPr>
        <w:rPr>
          <w:sz w:val="24"/>
          <w:szCs w:val="24"/>
        </w:rPr>
        <w:pPrChange w:id="61" w:author="McDonald, Richard R." w:date="2019-02-11T10:56:00Z">
          <w:pPr/>
        </w:pPrChange>
      </w:pPr>
      <w:del w:id="62" w:author="McDonald, Richard R." w:date="2019-02-11T10:57:00Z">
        <w:r w:rsidRPr="000E1464" w:rsidDel="000E1464">
          <w:rPr>
            <w:sz w:val="24"/>
            <w:szCs w:val="24"/>
          </w:rPr>
          <w:delText xml:space="preserve">and </w:delText>
        </w:r>
      </w:del>
      <w:r w:rsidR="001E1117" w:rsidRPr="000E1464">
        <w:fldChar w:fldCharType="begin"/>
      </w:r>
      <w:r w:rsidR="001E1117">
        <w:instrText xml:space="preserve"> HYPERLINK "http://water.usgs.gov/ogw/gsflow/index.html" </w:instrText>
      </w:r>
      <w:r w:rsidR="001E1117" w:rsidRPr="000E1464">
        <w:fldChar w:fldCharType="separate"/>
      </w:r>
      <w:r w:rsidRPr="000E1464">
        <w:rPr>
          <w:rStyle w:val="Hyperlink"/>
          <w:sz w:val="24"/>
          <w:szCs w:val="24"/>
        </w:rPr>
        <w:t>http://water.usgs.gov/ogw/gsflow/index.html</w:t>
      </w:r>
      <w:r w:rsidR="001E1117" w:rsidRPr="000E1464">
        <w:rPr>
          <w:rStyle w:val="Hyperlink"/>
          <w:sz w:val="24"/>
          <w:szCs w:val="24"/>
        </w:rPr>
        <w:fldChar w:fldCharType="end"/>
      </w:r>
      <w:ins w:id="63" w:author="McDonald, Richard R." w:date="2019-02-11T10:48:00Z">
        <w:r w:rsidR="00630B8F" w:rsidRPr="000E1464">
          <w:rPr>
            <w:rStyle w:val="Hyperlink"/>
            <w:sz w:val="24"/>
            <w:szCs w:val="24"/>
          </w:rPr>
          <w:t>.</w:t>
        </w:r>
      </w:ins>
      <w:del w:id="64" w:author="McDonald, Richard R." w:date="2019-02-11T10:57:00Z">
        <w:r w:rsidR="00D00143" w:rsidRPr="000E1464" w:rsidDel="000E1464">
          <w:rPr>
            <w:sz w:val="24"/>
            <w:szCs w:val="24"/>
          </w:rPr>
          <w:delText xml:space="preserve"> </w:delText>
        </w:r>
        <w:r w:rsidR="00A9327B" w:rsidRPr="000E1464" w:rsidDel="000E1464">
          <w:rPr>
            <w:sz w:val="24"/>
          </w:rPr>
          <w:delText xml:space="preserve">PDF (file tm6d1_GSFLOW.pdf) of the GSFLOW documentation report is provided in the </w:delText>
        </w:r>
        <w:r w:rsidR="00A9327B" w:rsidRPr="000A3CAA" w:rsidDel="000E1464">
          <w:rPr>
            <w:sz w:val="24"/>
            <w:szCs w:val="24"/>
          </w:rPr>
          <w:delText xml:space="preserve">‘doc’ </w:delText>
        </w:r>
        <w:r w:rsidR="00A9327B" w:rsidRPr="000A3CAA" w:rsidDel="000E1464">
          <w:rPr>
            <w:sz w:val="24"/>
          </w:rPr>
          <w:delText>subdirectory of the GSFLOW release.</w:delText>
        </w:r>
      </w:del>
    </w:p>
    <w:p w14:paraId="6656A674" w14:textId="77777777" w:rsidR="000E1464" w:rsidRDefault="000E1464" w:rsidP="00A9327B">
      <w:pPr>
        <w:pStyle w:val="ListParagraph"/>
        <w:ind w:left="0"/>
        <w:rPr>
          <w:ins w:id="65" w:author="McDonald, Richard R." w:date="2019-02-11T10:59:00Z"/>
          <w:sz w:val="24"/>
          <w:szCs w:val="24"/>
        </w:rPr>
      </w:pPr>
    </w:p>
    <w:p w14:paraId="59116B74" w14:textId="52D9DB6C" w:rsidR="00A9327B" w:rsidRPr="000E1464" w:rsidRDefault="005D10E3" w:rsidP="00A9327B">
      <w:pPr>
        <w:pStyle w:val="ListParagraph"/>
        <w:ind w:left="0"/>
        <w:rPr>
          <w:b/>
          <w:sz w:val="24"/>
          <w:szCs w:val="24"/>
          <w:rPrChange w:id="66" w:author="McDonald, Richard R." w:date="2019-02-11T10:59:00Z">
            <w:rPr>
              <w:sz w:val="24"/>
              <w:szCs w:val="24"/>
            </w:rPr>
          </w:rPrChange>
        </w:rPr>
      </w:pPr>
      <w:ins w:id="67" w:author="McDonald, Richard R." w:date="2019-02-12T09:53:00Z">
        <w:r>
          <w:rPr>
            <w:b/>
            <w:sz w:val="24"/>
            <w:szCs w:val="24"/>
          </w:rPr>
          <w:t xml:space="preserve">GSFLOW </w:t>
        </w:r>
      </w:ins>
      <w:ins w:id="68" w:author="McDonald, Richard R." w:date="2019-02-11T10:59:00Z">
        <w:r w:rsidR="000E1464" w:rsidRPr="000E1464">
          <w:rPr>
            <w:b/>
            <w:sz w:val="24"/>
            <w:szCs w:val="24"/>
            <w:rPrChange w:id="69" w:author="McDonald, Richard R." w:date="2019-02-11T10:59:00Z">
              <w:rPr>
                <w:sz w:val="24"/>
                <w:szCs w:val="24"/>
              </w:rPr>
            </w:rPrChange>
          </w:rPr>
          <w:t>Primary Documentation:</w:t>
        </w:r>
      </w:ins>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ins w:id="70" w:author="McDonald, Richard R." w:date="2019-02-11T10:57:00Z">
        <w:r w:rsidR="000E1464">
          <w:rPr>
            <w:sz w:val="24"/>
            <w:szCs w:val="24"/>
          </w:rPr>
          <w:fldChar w:fldCharType="begin"/>
        </w:r>
        <w:r w:rsidR="000E1464">
          <w:rPr>
            <w:sz w:val="24"/>
            <w:szCs w:val="24"/>
          </w:rPr>
          <w:instrText xml:space="preserve"> HYPERLINK "</w:instrText>
        </w:r>
      </w:ins>
      <w:r w:rsidR="000E1464" w:rsidRPr="00FA25AF">
        <w:rPr>
          <w:sz w:val="24"/>
          <w:szCs w:val="24"/>
        </w:rPr>
        <w:instrText>http:</w:instrText>
      </w:r>
      <w:r w:rsidR="000E1464">
        <w:rPr>
          <w:sz w:val="24"/>
          <w:szCs w:val="24"/>
        </w:rPr>
        <w:instrText>//pubs.usgs.gov/tm/tm6d1/</w:instrText>
      </w:r>
      <w:ins w:id="71" w:author="McDonald, Richard R." w:date="2019-02-11T10:57:00Z">
        <w:r w:rsidR="000E1464">
          <w:rPr>
            <w:sz w:val="24"/>
            <w:szCs w:val="24"/>
          </w:rPr>
          <w:instrText xml:space="preserve">" </w:instrText>
        </w:r>
        <w:r w:rsidR="000E1464">
          <w:rPr>
            <w:sz w:val="24"/>
            <w:szCs w:val="24"/>
          </w:rPr>
          <w:fldChar w:fldCharType="separate"/>
        </w:r>
      </w:ins>
      <w:r w:rsidR="000E1464" w:rsidRPr="004F1BB5">
        <w:rPr>
          <w:rStyle w:val="Hyperlink"/>
          <w:sz w:val="24"/>
          <w:szCs w:val="24"/>
        </w:rPr>
        <w:t>http://pubs.usgs.gov/tm/tm6d1/</w:t>
      </w:r>
      <w:ins w:id="72" w:author="McDonald, Richard R." w:date="2019-02-11T10:57:00Z">
        <w:r w:rsidR="000E1464">
          <w:rPr>
            <w:sz w:val="24"/>
            <w:szCs w:val="24"/>
          </w:rPr>
          <w:fldChar w:fldCharType="end"/>
        </w:r>
      </w:ins>
      <w:r>
        <w:rPr>
          <w:sz w:val="24"/>
          <w:szCs w:val="24"/>
        </w:rPr>
        <w:t>.</w:t>
      </w:r>
      <w:ins w:id="73" w:author="McDonald, Richard R." w:date="2019-02-11T10:57:00Z">
        <w:r w:rsidR="000E1464">
          <w:rPr>
            <w:sz w:val="24"/>
            <w:szCs w:val="24"/>
          </w:rPr>
          <w:t xml:space="preserve"> File</w:t>
        </w:r>
        <w:r w:rsidR="000E1464">
          <w:rPr>
            <w:sz w:val="24"/>
          </w:rPr>
          <w:t xml:space="preserve"> </w:t>
        </w:r>
        <w:r w:rsidR="000E1464" w:rsidRPr="000E1464">
          <w:rPr>
            <w:b/>
            <w:sz w:val="24"/>
            <w:rPrChange w:id="74" w:author="McDonald, Richard R." w:date="2019-02-11T10:58:00Z">
              <w:rPr>
                <w:sz w:val="24"/>
              </w:rPr>
            </w:rPrChange>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ins>
    </w:p>
    <w:p w14:paraId="49748123" w14:textId="77777777" w:rsidR="00A9327B" w:rsidRDefault="00A9327B" w:rsidP="005476BA">
      <w:pPr>
        <w:rPr>
          <w:sz w:val="24"/>
        </w:rPr>
      </w:pPr>
    </w:p>
    <w:p w14:paraId="4F201051" w14:textId="474C8B5E" w:rsidR="000E1464" w:rsidRDefault="000E1464" w:rsidP="005476BA">
      <w:pPr>
        <w:rPr>
          <w:ins w:id="75" w:author="McDonald, Richard R." w:date="2019-02-11T11:01:00Z"/>
          <w:sz w:val="24"/>
        </w:rPr>
      </w:pPr>
      <w:ins w:id="76" w:author="McDonald, Richard R." w:date="2019-02-11T11:01:00Z">
        <w:r>
          <w:rPr>
            <w:b/>
            <w:sz w:val="24"/>
          </w:rPr>
          <w:t xml:space="preserve">Additional </w:t>
        </w:r>
      </w:ins>
      <w:ins w:id="77" w:author="McDonald, Richard R." w:date="2019-02-12T09:53:00Z">
        <w:r w:rsidR="005D10E3">
          <w:rPr>
            <w:b/>
            <w:sz w:val="24"/>
          </w:rPr>
          <w:t xml:space="preserve">MODFLOW and PRMS </w:t>
        </w:r>
      </w:ins>
      <w:ins w:id="78" w:author="McDonald, Richard R." w:date="2019-02-11T11:01:00Z">
        <w:r>
          <w:rPr>
            <w:b/>
            <w:sz w:val="24"/>
          </w:rPr>
          <w:t>Resources</w:t>
        </w:r>
      </w:ins>
      <w:ins w:id="79" w:author="McDonald, Richard R." w:date="2019-02-11T10:49:00Z">
        <w:r w:rsidR="00630B8F" w:rsidRPr="00630B8F">
          <w:rPr>
            <w:b/>
            <w:sz w:val="24"/>
            <w:rPrChange w:id="80" w:author="McDonald, Richard R." w:date="2019-02-11T10:49:00Z">
              <w:rPr>
                <w:sz w:val="24"/>
              </w:rPr>
            </w:rPrChange>
          </w:rPr>
          <w:t>:</w:t>
        </w:r>
        <w:r w:rsidR="00630B8F">
          <w:rPr>
            <w:sz w:val="24"/>
          </w:rPr>
          <w:t xml:space="preserve"> </w:t>
        </w:r>
      </w:ins>
    </w:p>
    <w:p w14:paraId="1EE71E44" w14:textId="6B0237B5" w:rsidR="005476BA" w:rsidRPr="00D00143" w:rsidRDefault="00D00143" w:rsidP="005476BA">
      <w:pPr>
        <w:rPr>
          <w:sz w:val="24"/>
          <w:szCs w:val="24"/>
        </w:rPr>
      </w:pPr>
      <w:r>
        <w:rPr>
          <w:sz w:val="24"/>
        </w:rPr>
        <w:t>PDFs of the</w:t>
      </w:r>
      <w:r w:rsidR="005476BA">
        <w:rPr>
          <w:sz w:val="24"/>
        </w:rPr>
        <w:t xml:space="preserve"> </w:t>
      </w:r>
      <w:commentRangeStart w:id="81"/>
      <w:r w:rsidR="003617BE">
        <w:rPr>
          <w:sz w:val="24"/>
        </w:rPr>
        <w:t>eight</w:t>
      </w:r>
      <w:r>
        <w:rPr>
          <w:sz w:val="24"/>
        </w:rPr>
        <w:t xml:space="preserve"> </w:t>
      </w:r>
      <w:commentRangeEnd w:id="81"/>
      <w:r w:rsidR="000A3CAA">
        <w:rPr>
          <w:rStyle w:val="CommentReference"/>
        </w:rPr>
        <w:commentReference w:id="81"/>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pPr>
        <w:pStyle w:val="ListParagraph"/>
        <w:numPr>
          <w:ilvl w:val="0"/>
          <w:numId w:val="27"/>
        </w:numPr>
        <w:rPr>
          <w:sz w:val="24"/>
          <w:szCs w:val="24"/>
        </w:rPr>
        <w:pPrChange w:id="82" w:author="McDonald, Richard R." w:date="2019-02-11T11:01:00Z">
          <w:pPr>
            <w:pStyle w:val="ListParagraph"/>
            <w:ind w:left="0"/>
          </w:pPr>
        </w:pPrChange>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w:t>
      </w:r>
      <w:r w:rsidRPr="00630B8F">
        <w:rPr>
          <w:b/>
          <w:sz w:val="24"/>
          <w:szCs w:val="24"/>
          <w:rPrChange w:id="83" w:author="McDonald, Richard R." w:date="2019-02-11T10:50:00Z">
            <w:rPr>
              <w:sz w:val="24"/>
              <w:szCs w:val="24"/>
            </w:rPr>
          </w:rPrChange>
        </w:rPr>
        <w:t>tm6a16_MF2005.pdf</w:t>
      </w:r>
      <w:r>
        <w:rPr>
          <w:sz w:val="24"/>
          <w:szCs w:val="24"/>
        </w:rPr>
        <w:t>.</w:t>
      </w:r>
    </w:p>
    <w:p w14:paraId="351B4A18" w14:textId="77777777" w:rsidR="00A9327B" w:rsidRDefault="00A9327B" w:rsidP="00D10D32">
      <w:pPr>
        <w:pStyle w:val="ListParagraph"/>
        <w:ind w:left="0"/>
        <w:rPr>
          <w:sz w:val="24"/>
          <w:szCs w:val="24"/>
        </w:rPr>
      </w:pPr>
    </w:p>
    <w:p w14:paraId="2245D0F1" w14:textId="6C6BAD75" w:rsidR="00010E5E" w:rsidRDefault="00010E5E">
      <w:pPr>
        <w:pStyle w:val="ListParagraph"/>
        <w:numPr>
          <w:ilvl w:val="0"/>
          <w:numId w:val="27"/>
        </w:numPr>
        <w:rPr>
          <w:sz w:val="24"/>
          <w:szCs w:val="24"/>
        </w:rPr>
        <w:pPrChange w:id="84" w:author="McDonald, Richard R." w:date="2019-02-11T11:01:00Z">
          <w:pPr>
            <w:pStyle w:val="ListParagraph"/>
            <w:ind w:left="0"/>
          </w:pPr>
        </w:pPrChange>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r w:rsidR="001E1117">
        <w:fldChar w:fldCharType="begin"/>
      </w:r>
      <w:r w:rsidR="001E1117">
        <w:instrText xml:space="preserve"> HYPERLINK "http://pubs.usgs.gov/tm/tm6d2/" </w:instrText>
      </w:r>
      <w:r w:rsidR="001E1117">
        <w:fldChar w:fldCharType="separate"/>
      </w:r>
      <w:r w:rsidR="00A9327B" w:rsidRPr="001407CD">
        <w:rPr>
          <w:rStyle w:val="Hyperlink"/>
          <w:sz w:val="24"/>
          <w:szCs w:val="24"/>
        </w:rPr>
        <w:t>http://pubs.usgs.gov/tm/tm6d2/</w:t>
      </w:r>
      <w:r w:rsidR="001E1117">
        <w:rPr>
          <w:rStyle w:val="Hyperlink"/>
          <w:sz w:val="24"/>
          <w:szCs w:val="24"/>
        </w:rPr>
        <w:fldChar w:fldCharType="end"/>
      </w:r>
      <w:r w:rsidR="00FA25AF">
        <w:rPr>
          <w:sz w:val="24"/>
          <w:szCs w:val="24"/>
        </w:rPr>
        <w:t>.</w:t>
      </w:r>
      <w:r w:rsidR="00A9327B">
        <w:rPr>
          <w:sz w:val="24"/>
          <w:szCs w:val="24"/>
        </w:rPr>
        <w:t xml:space="preserve"> File </w:t>
      </w:r>
      <w:r w:rsidR="00A9327B" w:rsidRPr="00630B8F">
        <w:rPr>
          <w:b/>
          <w:sz w:val="24"/>
          <w:szCs w:val="24"/>
          <w:rPrChange w:id="85" w:author="McDonald, Richard R." w:date="2019-02-11T10:51:00Z">
            <w:rPr>
              <w:sz w:val="24"/>
              <w:szCs w:val="24"/>
            </w:rPr>
          </w:rPrChange>
        </w:rPr>
        <w:t>tm6d2_CRT.pdf</w:t>
      </w:r>
      <w:r w:rsidR="00A9327B">
        <w:rPr>
          <w:sz w:val="24"/>
          <w:szCs w:val="24"/>
        </w:rPr>
        <w:t>.</w:t>
      </w:r>
    </w:p>
    <w:p w14:paraId="1C02D4A5" w14:textId="77777777" w:rsidR="00A9327B" w:rsidRDefault="00A9327B" w:rsidP="00A9327B">
      <w:pPr>
        <w:pStyle w:val="ListParagraph"/>
        <w:ind w:left="0"/>
        <w:rPr>
          <w:sz w:val="24"/>
          <w:szCs w:val="24"/>
        </w:rPr>
      </w:pPr>
    </w:p>
    <w:p w14:paraId="0A6A8CE7" w14:textId="71422627" w:rsidR="00A9327B" w:rsidRPr="00AC7E56" w:rsidRDefault="00A9327B">
      <w:pPr>
        <w:pStyle w:val="ListParagraph"/>
        <w:numPr>
          <w:ilvl w:val="0"/>
          <w:numId w:val="27"/>
        </w:numPr>
        <w:rPr>
          <w:sz w:val="24"/>
          <w:szCs w:val="24"/>
        </w:rPr>
        <w:pPrChange w:id="86" w:author="McDonald, Richard R." w:date="2019-02-11T11:01:00Z">
          <w:pPr>
            <w:pStyle w:val="ListParagraph"/>
            <w:ind w:left="0"/>
          </w:pPr>
        </w:pPrChange>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r w:rsidR="001E1117">
        <w:fldChar w:fldCharType="begin"/>
      </w:r>
      <w:r w:rsidR="001E1117">
        <w:instrText xml:space="preserve"> HYPERLINK "http://dx.doi.org/10.3133/tm6B7" </w:instrText>
      </w:r>
      <w:r w:rsidR="001E1117">
        <w:fldChar w:fldCharType="separate"/>
      </w:r>
      <w:r w:rsidRPr="00AC7E56">
        <w:rPr>
          <w:rStyle w:val="Hyperlink"/>
          <w:sz w:val="24"/>
          <w:szCs w:val="24"/>
        </w:rPr>
        <w:t>http://dx.doi.org/10.3133/tm6B7</w:t>
      </w:r>
      <w:r w:rsidR="001E1117">
        <w:rPr>
          <w:rStyle w:val="Hyperlink"/>
          <w:sz w:val="24"/>
          <w:szCs w:val="24"/>
        </w:rPr>
        <w:fldChar w:fldCharType="end"/>
      </w:r>
      <w:r w:rsidRPr="00AC7E56">
        <w:rPr>
          <w:sz w:val="24"/>
          <w:szCs w:val="24"/>
        </w:rPr>
        <w:t>.</w:t>
      </w:r>
      <w:r>
        <w:rPr>
          <w:sz w:val="24"/>
          <w:szCs w:val="24"/>
        </w:rPr>
        <w:t xml:space="preserve"> File </w:t>
      </w:r>
      <w:r w:rsidRPr="00630B8F">
        <w:rPr>
          <w:b/>
          <w:sz w:val="24"/>
          <w:szCs w:val="24"/>
          <w:rPrChange w:id="87" w:author="McDonald, Richard R." w:date="2019-02-11T10:51:00Z">
            <w:rPr>
              <w:sz w:val="24"/>
              <w:szCs w:val="24"/>
            </w:rPr>
          </w:rPrChange>
        </w:rPr>
        <w:t>tm6b7_PRMS-IV.pdf</w:t>
      </w:r>
      <w:r>
        <w:rPr>
          <w:sz w:val="24"/>
          <w:szCs w:val="24"/>
        </w:rPr>
        <w:t>.</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pPr>
        <w:pStyle w:val="ListParagraph"/>
        <w:numPr>
          <w:ilvl w:val="0"/>
          <w:numId w:val="27"/>
        </w:numPr>
        <w:rPr>
          <w:sz w:val="24"/>
          <w:szCs w:val="24"/>
        </w:rPr>
        <w:pPrChange w:id="88" w:author="McDonald, Richard R." w:date="2019-02-11T11:01:00Z">
          <w:pPr>
            <w:pStyle w:val="ListParagraph"/>
            <w:ind w:left="0"/>
          </w:pPr>
        </w:pPrChange>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w:t>
      </w:r>
      <w:r w:rsidRPr="00630B8F">
        <w:rPr>
          <w:b/>
          <w:sz w:val="24"/>
          <w:szCs w:val="24"/>
          <w:rPrChange w:id="89" w:author="McDonald, Richard R." w:date="2019-02-11T10:51:00Z">
            <w:rPr>
              <w:sz w:val="24"/>
              <w:szCs w:val="24"/>
            </w:rPr>
          </w:rPrChange>
        </w:rPr>
        <w:t>tm6a37_NWT.pdf</w:t>
      </w:r>
      <w:r>
        <w:rPr>
          <w:sz w:val="24"/>
          <w:szCs w:val="24"/>
        </w:rPr>
        <w:t>.</w:t>
      </w:r>
    </w:p>
    <w:p w14:paraId="21C04C3C" w14:textId="2A0A5CDD" w:rsidR="00A9327B" w:rsidRDefault="00A9327B" w:rsidP="00A9327B">
      <w:pPr>
        <w:pStyle w:val="ListParagraph"/>
        <w:ind w:left="0"/>
        <w:rPr>
          <w:sz w:val="24"/>
          <w:szCs w:val="24"/>
        </w:rPr>
      </w:pPr>
    </w:p>
    <w:p w14:paraId="0A972E0D" w14:textId="22027B15" w:rsidR="000C72CC" w:rsidRPr="000E1464" w:rsidRDefault="000C72CC">
      <w:pPr>
        <w:pStyle w:val="ListParagraph"/>
        <w:numPr>
          <w:ilvl w:val="0"/>
          <w:numId w:val="27"/>
        </w:numPr>
        <w:rPr>
          <w:sz w:val="24"/>
          <w:szCs w:val="24"/>
          <w:rPrChange w:id="90" w:author="McDonald, Richard R." w:date="2019-02-11T11:01:00Z">
            <w:rPr/>
          </w:rPrChange>
        </w:rPr>
        <w:pPrChange w:id="91" w:author="McDonald, Richard R." w:date="2019-02-11T11:01:00Z">
          <w:pPr/>
        </w:pPrChange>
      </w:pPr>
      <w:r w:rsidRPr="000E1464">
        <w:rPr>
          <w:sz w:val="24"/>
          <w:szCs w:val="24"/>
          <w:rPrChange w:id="92" w:author="McDonald, Richard R." w:date="2019-02-11T11:01:00Z">
            <w:rPr/>
          </w:rPrChange>
        </w:rPr>
        <w:lastRenderedPageBreak/>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0E1464">
        <w:rPr>
          <w:b/>
          <w:sz w:val="24"/>
          <w:szCs w:val="24"/>
          <w:rPrChange w:id="93" w:author="McDonald, Richard R." w:date="2019-02-11T11:01:00Z">
            <w:rPr>
              <w:sz w:val="24"/>
              <w:szCs w:val="24"/>
            </w:rPr>
          </w:rPrChange>
        </w:rPr>
        <w:t>tm6a19_UZF.pdf</w:t>
      </w:r>
      <w:r w:rsidRPr="000E1464">
        <w:rPr>
          <w:sz w:val="24"/>
          <w:szCs w:val="24"/>
          <w:rPrChange w:id="94" w:author="McDonald, Richard R." w:date="2019-02-11T11:01:00Z">
            <w:rPr/>
          </w:rPrChange>
        </w:rPr>
        <w:t>.</w:t>
      </w:r>
    </w:p>
    <w:p w14:paraId="6A994DA5" w14:textId="77777777" w:rsidR="000C72CC" w:rsidRDefault="000C72CC" w:rsidP="00A9327B">
      <w:pPr>
        <w:pStyle w:val="ListParagraph"/>
        <w:ind w:left="0"/>
        <w:rPr>
          <w:sz w:val="24"/>
          <w:szCs w:val="24"/>
        </w:rPr>
      </w:pPr>
    </w:p>
    <w:p w14:paraId="4350EE4A" w14:textId="2734DD27" w:rsidR="00A9327B" w:rsidRDefault="00A9327B">
      <w:pPr>
        <w:pStyle w:val="ListParagraph"/>
        <w:numPr>
          <w:ilvl w:val="0"/>
          <w:numId w:val="27"/>
        </w:numPr>
        <w:rPr>
          <w:sz w:val="24"/>
          <w:szCs w:val="24"/>
        </w:rPr>
        <w:pPrChange w:id="95" w:author="McDonald, Richard R." w:date="2019-02-11T11:01:00Z">
          <w:pPr>
            <w:pStyle w:val="ListParagraph"/>
            <w:ind w:left="0"/>
          </w:pPr>
        </w:pPrChange>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w:t>
      </w:r>
      <w:r w:rsidRPr="00630B8F">
        <w:rPr>
          <w:b/>
          <w:sz w:val="24"/>
          <w:szCs w:val="24"/>
          <w:rPrChange w:id="96" w:author="McDonald, Richard R." w:date="2019-02-11T10:51:00Z">
            <w:rPr>
              <w:sz w:val="24"/>
              <w:szCs w:val="24"/>
            </w:rPr>
          </w:rPrChange>
        </w:rPr>
        <w:t>tm6a13_SFR.pdf</w:t>
      </w:r>
      <w:r>
        <w:rPr>
          <w:sz w:val="24"/>
          <w:szCs w:val="24"/>
        </w:rPr>
        <w:t>.</w:t>
      </w:r>
    </w:p>
    <w:p w14:paraId="3214E0DC" w14:textId="77777777" w:rsidR="00DC2AF2" w:rsidRDefault="00DC2AF2" w:rsidP="00A9327B">
      <w:pPr>
        <w:pStyle w:val="ListParagraph"/>
        <w:ind w:left="0"/>
        <w:rPr>
          <w:sz w:val="24"/>
          <w:szCs w:val="24"/>
        </w:rPr>
      </w:pPr>
    </w:p>
    <w:p w14:paraId="2B2D7FED" w14:textId="124843E0" w:rsidR="00EF23FE" w:rsidRPr="000E1464" w:rsidRDefault="00010E5E">
      <w:pPr>
        <w:pStyle w:val="ListParagraph"/>
        <w:numPr>
          <w:ilvl w:val="0"/>
          <w:numId w:val="27"/>
        </w:numPr>
        <w:rPr>
          <w:sz w:val="24"/>
          <w:szCs w:val="24"/>
          <w:shd w:val="clear" w:color="auto" w:fill="FFFFFF"/>
          <w:rPrChange w:id="97" w:author="McDonald, Richard R." w:date="2019-02-11T11:01:00Z">
            <w:rPr>
              <w:shd w:val="clear" w:color="auto" w:fill="FFFFFF"/>
            </w:rPr>
          </w:rPrChange>
        </w:rPr>
        <w:pPrChange w:id="98" w:author="McDonald, Richard R." w:date="2019-02-11T11:01:00Z">
          <w:pPr/>
        </w:pPrChange>
      </w:pPr>
      <w:r w:rsidRPr="000E1464">
        <w:rPr>
          <w:sz w:val="24"/>
          <w:szCs w:val="24"/>
          <w:shd w:val="clear" w:color="auto" w:fill="FFFFFF"/>
          <w:rPrChange w:id="99" w:author="McDonald, Richard R." w:date="2019-02-11T11:01:00Z">
            <w:rPr>
              <w:shd w:val="clear" w:color="auto" w:fill="FFFFFF"/>
            </w:rPr>
          </w:rPrChange>
        </w:rPr>
        <w:t xml:space="preserve">Regan, R.S., Niswonger, R.G., Markstrom, S.L., and Barlow, P.M., 2015, Documentation of a restart option for the U.S. Geological Survey coupled groundwater and surface-water flow (GSFLOW) model: U.S. Geological Survey Techniques and Methods, book 6, chap. D3, 19 p., </w:t>
      </w:r>
      <w:r w:rsidR="001E1117" w:rsidRPr="000A3CAA">
        <w:fldChar w:fldCharType="begin"/>
      </w:r>
      <w:r w:rsidR="001E1117">
        <w:instrText xml:space="preserve"> HYPERLINK "http://dx.doi.org/10.3133/tm6D3/" </w:instrText>
      </w:r>
      <w:r w:rsidR="001E1117" w:rsidRPr="000A3CAA">
        <w:fldChar w:fldCharType="separate"/>
      </w:r>
      <w:r w:rsidR="00B64779" w:rsidRPr="000A3CAA">
        <w:rPr>
          <w:rStyle w:val="Hyperlink"/>
          <w:sz w:val="24"/>
          <w:szCs w:val="24"/>
          <w:shd w:val="clear" w:color="auto" w:fill="FFFFFF"/>
        </w:rPr>
        <w:t>http://dx.doi.org/10.3133/tm6D3/</w:t>
      </w:r>
      <w:r w:rsidR="001E1117" w:rsidRPr="000A3CAA">
        <w:rPr>
          <w:rStyle w:val="Hyperlink"/>
          <w:sz w:val="24"/>
          <w:szCs w:val="24"/>
          <w:shd w:val="clear" w:color="auto" w:fill="FFFFFF"/>
        </w:rPr>
        <w:fldChar w:fldCharType="end"/>
      </w:r>
      <w:r w:rsidRPr="000E1464">
        <w:rPr>
          <w:sz w:val="24"/>
          <w:szCs w:val="24"/>
          <w:shd w:val="clear" w:color="auto" w:fill="FFFFFF"/>
          <w:rPrChange w:id="100" w:author="McDonald, Richard R." w:date="2019-02-11T11:01:00Z">
            <w:rPr>
              <w:shd w:val="clear" w:color="auto" w:fill="FFFFFF"/>
            </w:rPr>
          </w:rPrChange>
        </w:rPr>
        <w:t>.</w:t>
      </w:r>
      <w:r w:rsidR="00A9327B" w:rsidRPr="000E1464">
        <w:rPr>
          <w:sz w:val="24"/>
          <w:szCs w:val="24"/>
          <w:shd w:val="clear" w:color="auto" w:fill="FFFFFF"/>
          <w:rPrChange w:id="101" w:author="McDonald, Richard R." w:date="2019-02-11T11:01:00Z">
            <w:rPr>
              <w:shd w:val="clear" w:color="auto" w:fill="FFFFFF"/>
            </w:rPr>
          </w:rPrChange>
        </w:rPr>
        <w:t xml:space="preserve"> File </w:t>
      </w:r>
      <w:commentRangeStart w:id="102"/>
      <w:r w:rsidR="00A9327B" w:rsidRPr="000A3CAA">
        <w:rPr>
          <w:b/>
          <w:sz w:val="24"/>
          <w:szCs w:val="24"/>
          <w:shd w:val="clear" w:color="auto" w:fill="FFFFFF"/>
          <w:rPrChange w:id="103" w:author="McDonald, Richard R." w:date="2019-02-11T11:04:00Z">
            <w:rPr>
              <w:shd w:val="clear" w:color="auto" w:fill="FFFFFF"/>
            </w:rPr>
          </w:rPrChange>
        </w:rPr>
        <w:t>tm6d3_Restart.pdf</w:t>
      </w:r>
      <w:commentRangeEnd w:id="102"/>
      <w:r w:rsidR="000A3CAA">
        <w:rPr>
          <w:rStyle w:val="CommentReference"/>
        </w:rPr>
        <w:commentReference w:id="102"/>
      </w:r>
      <w:r w:rsidR="00A9327B" w:rsidRPr="000E1464">
        <w:rPr>
          <w:sz w:val="24"/>
          <w:szCs w:val="24"/>
          <w:shd w:val="clear" w:color="auto" w:fill="FFFFFF"/>
          <w:rPrChange w:id="104" w:author="McDonald, Richard R." w:date="2019-02-11T11:01:00Z">
            <w:rPr>
              <w:shd w:val="clear" w:color="auto" w:fill="FFFFFF"/>
            </w:rPr>
          </w:rPrChange>
        </w:rPr>
        <w:t>.</w:t>
      </w:r>
    </w:p>
    <w:p w14:paraId="5346D988" w14:textId="53F1E7BB" w:rsidR="00B64779" w:rsidRDefault="00B64779" w:rsidP="00FA25AF">
      <w:pPr>
        <w:rPr>
          <w:sz w:val="24"/>
          <w:szCs w:val="24"/>
          <w:shd w:val="clear" w:color="auto" w:fill="FFFFFF"/>
        </w:rPr>
      </w:pPr>
    </w:p>
    <w:p w14:paraId="0B917FBE" w14:textId="77777777" w:rsidR="002F4EF7" w:rsidRDefault="002F4EF7" w:rsidP="002F4EF7">
      <w:pPr>
        <w:pStyle w:val="ListParagraph"/>
        <w:ind w:left="0"/>
      </w:pPr>
    </w:p>
    <w:p w14:paraId="67DE5950" w14:textId="7370B15E" w:rsidR="00D92E52" w:rsidRDefault="00D00143" w:rsidP="00D92E52">
      <w:pPr>
        <w:pStyle w:val="ListParagraph"/>
        <w:ind w:left="0"/>
        <w:rPr>
          <w:sz w:val="24"/>
          <w:szCs w:val="24"/>
        </w:rPr>
      </w:pPr>
      <w:commentRangeStart w:id="105"/>
      <w:r>
        <w:rPr>
          <w:rStyle w:val="Strong"/>
          <w:sz w:val="24"/>
        </w:rPr>
        <w:t>PRMS and MODFLOW</w:t>
      </w:r>
      <w:commentRangeEnd w:id="105"/>
      <w:r w:rsidR="005D10E3">
        <w:rPr>
          <w:rStyle w:val="CommentReference"/>
        </w:rPr>
        <w:commentReference w:id="105"/>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5" w:history="1">
        <w:r w:rsidR="00D92E52" w:rsidRPr="003D13CB">
          <w:rPr>
            <w:rStyle w:val="Hyperlink"/>
            <w:sz w:val="24"/>
            <w:szCs w:val="24"/>
          </w:rPr>
          <w:t>http://wwwbrr.cr.usgs.gov/projects/SW_MoWS/PRMS.html</w:t>
        </w:r>
      </w:hyperlink>
      <w:r w:rsidR="00D92E52">
        <w:rPr>
          <w:sz w:val="24"/>
          <w:szCs w:val="24"/>
        </w:rPr>
        <w:t xml:space="preserve"> and </w:t>
      </w:r>
      <w:hyperlink r:id="rId16"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4871BFC1" w14:textId="4ED63158" w:rsidR="00AB3E57" w:rsidRDefault="00AB3E57" w:rsidP="00AB3E57">
      <w:pPr>
        <w:pStyle w:val="ListParagraph"/>
        <w:ind w:left="0"/>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r>
        <w:rPr>
          <w:sz w:val="24"/>
          <w:szCs w:val="24"/>
        </w:rPr>
        <w:t xml:space="preserve"> File tm6b8_PRMS_enhancements.pdf.</w:t>
      </w:r>
    </w:p>
    <w:p w14:paraId="3375CD6D" w14:textId="77777777" w:rsidR="00467C07" w:rsidRDefault="00467C07" w:rsidP="00467C07">
      <w:pPr>
        <w:rPr>
          <w:sz w:val="24"/>
          <w:szCs w:val="24"/>
        </w:rPr>
      </w:pPr>
    </w:p>
    <w:p w14:paraId="4F997DBF" w14:textId="4E79D88F" w:rsidR="00467C07" w:rsidRDefault="00467C07" w:rsidP="00467C07">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 xml:space="preserve">the National Hydrologic Model for use with the Precipitation-Runoff </w:t>
      </w:r>
      <w:r w:rsidRPr="002E5F96">
        <w:rPr>
          <w:sz w:val="24"/>
          <w:szCs w:val="24"/>
        </w:rPr>
        <w:lastRenderedPageBreak/>
        <w:t>Modeling System (PRMS): U.S. Geological Survey</w:t>
      </w:r>
      <w:r>
        <w:rPr>
          <w:sz w:val="24"/>
          <w:szCs w:val="24"/>
        </w:rPr>
        <w:t xml:space="preserve"> </w:t>
      </w:r>
      <w:r w:rsidRPr="002E5F96">
        <w:rPr>
          <w:sz w:val="24"/>
          <w:szCs w:val="24"/>
        </w:rPr>
        <w:t xml:space="preserve">Techniques and Methods, book 6, chap B9, 38 p., </w:t>
      </w:r>
      <w:hyperlink r:id="rId18" w:history="1">
        <w:r w:rsidRPr="00C649C3">
          <w:rPr>
            <w:rStyle w:val="Hyperlink"/>
            <w:sz w:val="24"/>
            <w:szCs w:val="24"/>
          </w:rPr>
          <w:t>https://doi.org/10.3133/tm6B9</w:t>
        </w:r>
      </w:hyperlink>
      <w:r w:rsidRPr="002E5F96">
        <w:rPr>
          <w:sz w:val="24"/>
          <w:szCs w:val="24"/>
        </w:rPr>
        <w:t>.</w:t>
      </w:r>
      <w:r>
        <w:rPr>
          <w:sz w:val="24"/>
          <w:szCs w:val="24"/>
        </w:rPr>
        <w:t xml:space="preserve"> File tm6b9_nhm_prms.pdf.</w:t>
      </w: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lastRenderedPageBreak/>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 xml:space="preserve">Nonlinear </w:t>
      </w:r>
      <w:proofErr w:type="gramStart"/>
      <w:r w:rsidRPr="0076511E">
        <w:rPr>
          <w:rFonts w:ascii="Calibri" w:hAnsi="Calibri"/>
          <w:sz w:val="24"/>
          <w:szCs w:val="24"/>
        </w:rPr>
        <w:t>source</w:t>
      </w:r>
      <w:proofErr w:type="gramEnd"/>
      <w:r w:rsidRPr="0076511E">
        <w:rPr>
          <w:rFonts w:ascii="Calibri" w:hAnsi="Calibri"/>
          <w:sz w:val="24"/>
          <w:szCs w:val="24"/>
        </w:rPr>
        <w:t xml:space="preserv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106" w:name="_Hlk517095930"/>
      <w:bookmarkStart w:id="107"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106"/>
      <w:r w:rsidR="00D015F6" w:rsidRPr="0076511E">
        <w:rPr>
          <w:rFonts w:ascii="Calibri" w:hAnsi="Calibri"/>
          <w:sz w:val="24"/>
          <w:szCs w:val="24"/>
        </w:rPr>
        <w:t xml:space="preserve">Preprocess </w:t>
      </w:r>
      <w:r w:rsidR="00D015F6">
        <w:rPr>
          <w:rFonts w:ascii="Calibri" w:hAnsi="Calibri"/>
          <w:sz w:val="24"/>
          <w:szCs w:val="24"/>
        </w:rPr>
        <w:t>Module</w:t>
      </w:r>
      <w:bookmarkEnd w:id="107"/>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lastRenderedPageBreak/>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07DD87F9" w14:textId="77777777" w:rsidR="00C41A01" w:rsidRDefault="00C41A01" w:rsidP="0001391C">
      <w:pPr>
        <w:rPr>
          <w:rStyle w:val="Strong"/>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25C80B41"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FF6ECE">
        <w:rPr>
          <w:b/>
          <w:sz w:val="24"/>
          <w:szCs w:val="24"/>
        </w:rPr>
        <w:t>February</w:t>
      </w:r>
      <w:r w:rsidR="00467C07" w:rsidRPr="00467C07">
        <w:rPr>
          <w:b/>
          <w:sz w:val="24"/>
          <w:szCs w:val="24"/>
        </w:rPr>
        <w:t xml:space="preserve"> 1, 2019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7F70145D" w14:textId="2C9A72EA" w:rsidR="00D21730" w:rsidRDefault="00D21730" w:rsidP="00D21730">
      <w:pPr>
        <w:spacing w:line="360" w:lineRule="auto"/>
        <w:rPr>
          <w:rStyle w:val="Strong"/>
          <w:sz w:val="24"/>
        </w:rPr>
      </w:pPr>
    </w:p>
    <w:p w14:paraId="3C3754D9" w14:textId="31BEDA81" w:rsidR="00817F9B" w:rsidRDefault="00817F9B" w:rsidP="00D21730">
      <w:pPr>
        <w:spacing w:line="360" w:lineRule="auto"/>
        <w:rPr>
          <w:rStyle w:val="Strong"/>
          <w:sz w:val="24"/>
        </w:rPr>
      </w:pPr>
    </w:p>
    <w:p w14:paraId="09CA2647" w14:textId="74F26797" w:rsidR="00D21730" w:rsidRDefault="00D21730" w:rsidP="00D21730">
      <w:pPr>
        <w:rPr>
          <w:rStyle w:val="Strong"/>
          <w:sz w:val="24"/>
        </w:rPr>
      </w:pPr>
      <w:r>
        <w:rPr>
          <w:rStyle w:val="Strong"/>
          <w:sz w:val="24"/>
        </w:rPr>
        <w:t>A. PRMS and GSFLOW Modules</w:t>
      </w:r>
      <w:r w:rsidR="00BA0D35">
        <w:rPr>
          <w:rStyle w:val="Strong"/>
          <w:sz w:val="24"/>
        </w:rPr>
        <w:t xml:space="preserve"> and MMF</w:t>
      </w:r>
    </w:p>
    <w:p w14:paraId="3949F9D6" w14:textId="77777777" w:rsidR="00887438" w:rsidRDefault="00887438" w:rsidP="00D21730">
      <w:pPr>
        <w:rPr>
          <w:rFonts w:asciiTheme="majorHAnsi" w:hAnsiTheme="majorHAnsi" w:cs="Courier New"/>
          <w:sz w:val="24"/>
          <w:szCs w:val="20"/>
        </w:rPr>
      </w:pPr>
    </w:p>
    <w:p w14:paraId="37B23400" w14:textId="0188A1D5" w:rsidR="00887438" w:rsidRDefault="00887438" w:rsidP="00887438">
      <w:pPr>
        <w:rPr>
          <w:rFonts w:cstheme="minorHAnsi"/>
          <w:sz w:val="24"/>
          <w:szCs w:val="20"/>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w:t>
      </w:r>
      <w:proofErr w:type="gramStart"/>
      <w:r w:rsidR="00887438" w:rsidRPr="008E79BB">
        <w:rPr>
          <w:rFonts w:cstheme="minorHAnsi"/>
          <w:sz w:val="24"/>
          <w:szCs w:val="20"/>
        </w:rPr>
        <w:t>of</w:t>
      </w:r>
      <w:ins w:id="108" w:author="McDonald, Richard R." w:date="2019-02-12T10:07:00Z">
        <w:r w:rsidR="002B28D3">
          <w:rPr>
            <w:rFonts w:cstheme="minorHAnsi"/>
            <w:sz w:val="24"/>
            <w:szCs w:val="20"/>
          </w:rPr>
          <w:t>,</w:t>
        </w:r>
      </w:ins>
      <w:r w:rsidR="00887438" w:rsidRPr="008E79BB">
        <w:rPr>
          <w:rFonts w:cstheme="minorHAnsi"/>
          <w:sz w:val="24"/>
          <w:szCs w:val="20"/>
        </w:rPr>
        <w:t xml:space="preserve"> </w:t>
      </w:r>
      <w:r w:rsidR="00380E3B">
        <w:rPr>
          <w:rFonts w:cstheme="minorHAnsi"/>
          <w:sz w:val="24"/>
          <w:szCs w:val="20"/>
        </w:rPr>
        <w:t>or</w:t>
      </w:r>
      <w:proofErr w:type="gramEnd"/>
      <w:r w:rsidR="00380E3B">
        <w:rPr>
          <w:rFonts w:cstheme="minorHAnsi"/>
          <w:sz w:val="24"/>
          <w:szCs w:val="20"/>
        </w:rPr>
        <w:t xml:space="preserve">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w:t>
      </w:r>
      <w:r w:rsidR="00EA6675">
        <w:rPr>
          <w:sz w:val="24"/>
        </w:rPr>
        <w:lastRenderedPageBreak/>
        <w:t xml:space="preserve">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61F37B81" w:rsidR="00436D11" w:rsidRPr="00E46E13" w:rsidRDefault="00E46E13" w:rsidP="00873AA4">
      <w:pPr>
        <w:pStyle w:val="ListParagraph"/>
        <w:numPr>
          <w:ilvl w:val="0"/>
          <w:numId w:val="23"/>
        </w:numPr>
        <w:spacing w:line="276" w:lineRule="auto"/>
        <w:rPr>
          <w:sz w:val="24"/>
          <w:szCs w:val="24"/>
        </w:rPr>
      </w:pPr>
      <w:commentRangeStart w:id="109"/>
      <w:r>
        <w:rPr>
          <w:sz w:val="24"/>
          <w:szCs w:val="24"/>
        </w:rPr>
        <w:t>Note, still c</w:t>
      </w:r>
      <w:r w:rsidR="00436D11" w:rsidRPr="00E46E13">
        <w:rPr>
          <w:sz w:val="24"/>
          <w:szCs w:val="24"/>
        </w:rPr>
        <w:t xml:space="preserve">annot change surface depression storage or cascading flow </w:t>
      </w:r>
      <w:r>
        <w:rPr>
          <w:sz w:val="24"/>
          <w:szCs w:val="24"/>
        </w:rPr>
        <w:t xml:space="preserve">simulation </w:t>
      </w:r>
      <w:r w:rsidR="00436D11" w:rsidRPr="00E46E13">
        <w:rPr>
          <w:sz w:val="24"/>
          <w:szCs w:val="24"/>
        </w:rPr>
        <w:t>option</w:t>
      </w:r>
      <w:r>
        <w:rPr>
          <w:sz w:val="24"/>
          <w:szCs w:val="24"/>
        </w:rPr>
        <w:t>s</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Pr>
          <w:sz w:val="24"/>
          <w:szCs w:val="24"/>
        </w:rPr>
        <w:t>, th</w:t>
      </w:r>
      <w:r w:rsidR="00436D11" w:rsidRPr="00E46E13">
        <w:rPr>
          <w:sz w:val="24"/>
          <w:szCs w:val="24"/>
        </w:rPr>
        <w:t xml:space="preserve">e model model, or 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436D11" w:rsidRPr="00E46E13">
        <w:rPr>
          <w:sz w:val="24"/>
          <w:szCs w:val="24"/>
        </w:rPr>
        <w:t xml:space="preserve"> for a restart</w:t>
      </w:r>
      <w:r>
        <w:rPr>
          <w:sz w:val="24"/>
          <w:szCs w:val="24"/>
        </w:rPr>
        <w:t xml:space="preserve"> simulation.</w:t>
      </w:r>
      <w:commentRangeEnd w:id="109"/>
      <w:r w:rsidR="007D49E2">
        <w:rPr>
          <w:rStyle w:val="CommentReference"/>
        </w:rPr>
        <w:commentReference w:id="109"/>
      </w:r>
    </w:p>
    <w:p w14:paraId="6A53934F" w14:textId="540348D7"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0</w:t>
      </w:r>
      <w:ins w:id="110" w:author="McDonald, Richard R." w:date="2019-02-11T11:36:00Z">
        <w:r w:rsidR="00BA1840">
          <w:rPr>
            <w:sz w:val="24"/>
          </w:rPr>
          <w:t xml:space="preserve"> </w:t>
        </w:r>
      </w:ins>
      <w:r w:rsidR="001D688B">
        <w:rPr>
          <w:sz w:val="24"/>
        </w:rPr>
        <w:t>=</w:t>
      </w:r>
      <w:ins w:id="111" w:author="McDonald, Richard R." w:date="2019-02-11T11:36:00Z">
        <w:r w:rsidR="00BA1840">
          <w:rPr>
            <w:sz w:val="24"/>
          </w:rPr>
          <w:t xml:space="preserve"> </w:t>
        </w:r>
      </w:ins>
      <w:r w:rsidR="001D688B">
        <w:rPr>
          <w:sz w:val="24"/>
        </w:rPr>
        <w:t xml:space="preserve">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ins w:id="112" w:author="McDonald, Richard R." w:date="2019-02-11T11:36:00Z">
        <w:r w:rsidR="00BA1840">
          <w:rPr>
            <w:b/>
            <w:sz w:val="24"/>
          </w:rPr>
          <w:t xml:space="preserve"> </w:t>
        </w:r>
      </w:ins>
      <w:r w:rsidR="001D688B">
        <w:rPr>
          <w:sz w:val="24"/>
        </w:rPr>
        <w:t>=</w:t>
      </w:r>
      <w:ins w:id="113" w:author="McDonald, Richard R." w:date="2019-02-11T11:36:00Z">
        <w:r w:rsidR="00BA1840">
          <w:rPr>
            <w:sz w:val="24"/>
          </w:rPr>
          <w:t xml:space="preserve"> </w:t>
        </w:r>
      </w:ins>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ins w:id="114" w:author="McDonald, Richard R." w:date="2019-02-11T11:36:00Z">
        <w:r w:rsidR="00BA1840">
          <w:rPr>
            <w:b/>
            <w:sz w:val="24"/>
          </w:rPr>
          <w:t xml:space="preserve"> </w:t>
        </w:r>
      </w:ins>
      <w:r w:rsidR="001D688B">
        <w:rPr>
          <w:sz w:val="24"/>
        </w:rPr>
        <w:t>=</w:t>
      </w:r>
      <w:ins w:id="115" w:author="McDonald, Richard R." w:date="2019-02-11T11:36:00Z">
        <w:r w:rsidR="00BA1840">
          <w:rPr>
            <w:sz w:val="24"/>
          </w:rPr>
          <w:t xml:space="preserve"> </w:t>
        </w:r>
      </w:ins>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ins w:id="116" w:author="McDonald, Richard R." w:date="2019-02-11T11:37:00Z">
        <w:r w:rsidR="00BA1840">
          <w:rPr>
            <w:b/>
            <w:sz w:val="24"/>
          </w:rPr>
          <w:t xml:space="preserve"> </w:t>
        </w:r>
      </w:ins>
      <w:r w:rsidR="00390AD0">
        <w:rPr>
          <w:sz w:val="24"/>
        </w:rPr>
        <w:t>=</w:t>
      </w:r>
      <w:ins w:id="117" w:author="McDonald, Richard R." w:date="2019-02-11T11:37:00Z">
        <w:r w:rsidR="00BA1840">
          <w:rPr>
            <w:sz w:val="24"/>
          </w:rPr>
          <w:t xml:space="preserve"> </w:t>
        </w:r>
      </w:ins>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t>
      </w:r>
      <w:r w:rsidRPr="00C22500">
        <w:rPr>
          <w:rFonts w:cstheme="minorHAnsi"/>
          <w:sz w:val="24"/>
        </w:rPr>
        <w:lastRenderedPageBreak/>
        <w:t xml:space="preserve">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118"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118"/>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778993B0"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del w:id="119" w:author="McDonald, Richard R." w:date="2019-02-12T10:56:00Z">
        <w:r w:rsidDel="00E20A26">
          <w:rPr>
            <w:rFonts w:cstheme="minorHAnsi"/>
            <w:sz w:val="24"/>
            <w:szCs w:val="24"/>
          </w:rPr>
          <w:delText>were allowed to</w:delText>
        </w:r>
      </w:del>
      <w:ins w:id="120" w:author="McDonald, Richard R." w:date="2019-02-12T10:56:00Z">
        <w:r w:rsidR="00E20A26">
          <w:rPr>
            <w:rFonts w:cstheme="minorHAnsi"/>
            <w:sz w:val="24"/>
            <w:szCs w:val="24"/>
          </w:rPr>
          <w:t>could</w:t>
        </w:r>
      </w:ins>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69064F04"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del w:id="121" w:author="McDonald, Richard R." w:date="2019-02-12T10:57:00Z">
        <w:r w:rsidDel="00E20A26">
          <w:rPr>
            <w:rFonts w:cstheme="minorHAnsi"/>
            <w:sz w:val="24"/>
            <w:szCs w:val="24"/>
          </w:rPr>
          <w:delText>are allowed to</w:delText>
        </w:r>
      </w:del>
      <w:ins w:id="122" w:author="McDonald, Richard R." w:date="2019-02-12T10:57:00Z">
        <w:r w:rsidR="00E20A26">
          <w:rPr>
            <w:rFonts w:cstheme="minorHAnsi"/>
            <w:sz w:val="24"/>
            <w:szCs w:val="24"/>
          </w:rPr>
          <w:t>can</w:t>
        </w:r>
      </w:ins>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4DFE5C61" w:rsidR="000131E7" w:rsidRPr="00BF3F05"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lastRenderedPageBreak/>
        <w:t>Values for solar radiation and potential evapotranspiration could be computed incorrectly for segments that did not have associated HRUs, this has been fixed to assign values from closest upstream segment.</w:t>
      </w:r>
    </w:p>
    <w:p w14:paraId="322AD9CB" w14:textId="32122B3D" w:rsidR="00BF3F05" w:rsidRPr="00BF3F05" w:rsidDel="00E20A26" w:rsidRDefault="00BF3F05" w:rsidP="00BF3F05">
      <w:pPr>
        <w:spacing w:line="276" w:lineRule="auto"/>
        <w:rPr>
          <w:del w:id="123" w:author="McDonald, Richard R." w:date="2019-02-12T10:58:00Z"/>
          <w:rFonts w:cstheme="minorHAnsi"/>
          <w:sz w:val="24"/>
          <w:szCs w:val="24"/>
        </w:rPr>
      </w:pPr>
    </w:p>
    <w:p w14:paraId="50DB4ECB" w14:textId="6D0F9236" w:rsidR="00887438" w:rsidRDefault="00887438" w:rsidP="00D21730">
      <w:pPr>
        <w:rPr>
          <w:rStyle w:val="Strong"/>
          <w:sz w:val="24"/>
        </w:rPr>
      </w:pPr>
    </w:p>
    <w:p w14:paraId="09690773" w14:textId="77777777" w:rsidR="000D0CAA" w:rsidRDefault="000D0CAA"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12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12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w:t>
      </w:r>
      <w:r w:rsidRPr="00FD0000">
        <w:rPr>
          <w:rFonts w:cs="Times New Roman"/>
          <w:sz w:val="24"/>
        </w:rPr>
        <w:lastRenderedPageBreak/>
        <w:t>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12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12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lastRenderedPageBreak/>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6E6264E"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del w:id="126" w:author="McDonald, Richard R." w:date="2019-02-12T11:01:00Z">
        <w:r w:rsidRPr="00E379EA" w:rsidDel="00E20A26">
          <w:rPr>
            <w:rFonts w:cstheme="minorHAnsi"/>
            <w:sz w:val="24"/>
          </w:rPr>
          <w:delText>similar to</w:delText>
        </w:r>
      </w:del>
      <w:ins w:id="127" w:author="McDonald, Richard R." w:date="2019-02-12T11:01:00Z">
        <w:r w:rsidR="00E20A26" w:rsidRPr="00E379EA">
          <w:rPr>
            <w:rFonts w:cstheme="minorHAnsi"/>
            <w:sz w:val="24"/>
          </w:rPr>
          <w:t>like</w:t>
        </w:r>
      </w:ins>
      <w:r w:rsidRPr="00E379EA">
        <w:rPr>
          <w:rFonts w:cstheme="minorHAnsi"/>
          <w:sz w:val="24"/>
        </w:rPr>
        <w:t xml:space="preserve"> nhru_summary</w:t>
      </w:r>
      <w:ins w:id="128" w:author="McDonald, Richard R." w:date="2019-02-12T11:01:00Z">
        <w:r w:rsidR="00E20A26">
          <w:rPr>
            <w:rFonts w:cstheme="minorHAnsi"/>
            <w:sz w:val="24"/>
          </w:rPr>
          <w:t>,</w:t>
        </w:r>
      </w:ins>
      <w:r w:rsidRPr="00E379EA">
        <w:rPr>
          <w:rFonts w:cstheme="minorHAnsi"/>
          <w:sz w:val="24"/>
        </w:rPr>
        <w:t xml:space="preserve"> </w:t>
      </w:r>
      <w:del w:id="129" w:author="McDonald, Richard R." w:date="2019-02-12T11:01:00Z">
        <w:r w:rsidRPr="00E379EA" w:rsidDel="00E20A26">
          <w:rPr>
            <w:rFonts w:cstheme="minorHAnsi"/>
            <w:sz w:val="24"/>
          </w:rPr>
          <w:delText xml:space="preserve">and </w:delText>
        </w:r>
      </w:del>
      <w:r w:rsidRPr="00E379EA">
        <w:rPr>
          <w:rFonts w:cstheme="minorHAnsi"/>
          <w:sz w:val="24"/>
        </w:rPr>
        <w:t>with similar control parameters</w:t>
      </w:r>
      <w:ins w:id="130" w:author="McDonald, Richard R." w:date="2019-02-12T11:01:00Z">
        <w:r w:rsidR="00E20A26">
          <w:rPr>
            <w:rFonts w:cstheme="minorHAnsi"/>
            <w:sz w:val="24"/>
          </w:rPr>
          <w:t>,</w:t>
        </w:r>
      </w:ins>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131"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131"/>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132"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A46B4CE"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soil_moist_init_frac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soil_moist_init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lastRenderedPageBreak/>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03AFEB77"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xml:space="preserve">. Distributed values </w:t>
      </w:r>
      <w:del w:id="133" w:author="McDonald, Richard R." w:date="2019-02-12T11:02:00Z">
        <w:r w:rsidR="00BF3F05" w:rsidDel="000142A9">
          <w:rPr>
            <w:rFonts w:cs="Times New Roman"/>
            <w:sz w:val="24"/>
          </w:rPr>
          <w:delText xml:space="preserve">values </w:delText>
        </w:r>
      </w:del>
      <w:r w:rsidR="00BF3F05">
        <w:rPr>
          <w:rFonts w:cs="Times New Roman"/>
          <w:sz w:val="24"/>
        </w:rPr>
        <w:t>are compared to these values to determine if they are “valid”. Values outside this range are treated as missing values. Previously, some modules used the range 150.0 to –99.0.</w:t>
      </w:r>
    </w:p>
    <w:bookmarkEnd w:id="132"/>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5539242E"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del w:id="134" w:author="McDonald, Richard R." w:date="2019-02-11T13:11:00Z">
        <w:r w:rsidDel="00A53255">
          <w:rPr>
            <w:rStyle w:val="Strong"/>
            <w:b w:val="0"/>
            <w:sz w:val="24"/>
          </w:rPr>
          <w:delText>as long as</w:delText>
        </w:r>
      </w:del>
      <w:ins w:id="135" w:author="McDonald, Richard R." w:date="2019-02-11T13:11:00Z">
        <w:r w:rsidR="00A53255">
          <w:rPr>
            <w:rStyle w:val="Strong"/>
            <w:b w:val="0"/>
            <w:sz w:val="24"/>
          </w:rPr>
          <w:t>if</w:t>
        </w:r>
      </w:ins>
      <w:r>
        <w:rPr>
          <w:rStyle w:val="Strong"/>
          <w:b w:val="0"/>
          <w:sz w:val="24"/>
        </w:rPr>
        <w:t xml:space="preserve">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4C660E4" w14:textId="45E19CD2" w:rsidR="00B304A3" w:rsidRPr="002D5D6E" w:rsidDel="00E47D40" w:rsidRDefault="00B304A3" w:rsidP="00CC71E8">
      <w:pPr>
        <w:spacing w:line="276" w:lineRule="auto"/>
        <w:rPr>
          <w:del w:id="136" w:author="McDonald, Richard R." w:date="2019-02-11T13:12:00Z"/>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759BFB1F"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del w:id="137" w:author="McDonald, Richard R." w:date="2019-02-11T13:13:00Z">
        <w:r w:rsidRPr="00D96625" w:rsidDel="00E47D40">
          <w:rPr>
            <w:rFonts w:cs="Times New Roman"/>
            <w:sz w:val="24"/>
          </w:rPr>
          <w:delText>can be used as</w:delText>
        </w:r>
      </w:del>
      <w:ins w:id="138" w:author="McDonald, Richard R." w:date="2019-02-11T13:13:00Z">
        <w:r w:rsidR="00E47D40">
          <w:rPr>
            <w:rFonts w:cs="Times New Roman"/>
            <w:sz w:val="24"/>
          </w:rPr>
          <w:t>is</w:t>
        </w:r>
      </w:ins>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05BD3D02"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del w:id="139" w:author="McDonald, Richard R." w:date="2019-02-12T11:04:00Z">
        <w:r w:rsidRPr="00D96625" w:rsidDel="000142A9">
          <w:rPr>
            <w:rFonts w:cs="Times New Roman"/>
            <w:sz w:val="24"/>
          </w:rPr>
          <w:delText>can be</w:delText>
        </w:r>
      </w:del>
      <w:ins w:id="140" w:author="McDonald, Richard R." w:date="2019-02-12T11:04:00Z">
        <w:r w:rsidR="000142A9">
          <w:rPr>
            <w:rFonts w:cs="Times New Roman"/>
            <w:sz w:val="24"/>
          </w:rPr>
          <w:t>is</w:t>
        </w:r>
      </w:ins>
      <w:r w:rsidRPr="00D96625">
        <w:rPr>
          <w:rFonts w:cs="Times New Roman"/>
          <w:sz w:val="24"/>
        </w:rPr>
        <w:t xml:space="preserve"> used</w:t>
      </w:r>
      <w:r>
        <w:rPr>
          <w:rFonts w:cs="Times New Roman"/>
          <w:sz w:val="24"/>
        </w:rPr>
        <w:t xml:space="preserve"> to specify a replacement flow for outflow of a segment. This is </w:t>
      </w:r>
      <w:del w:id="141" w:author="McDonald, Richard R." w:date="2019-02-12T11:04:00Z">
        <w:r w:rsidDel="000142A9">
          <w:rPr>
            <w:rFonts w:cs="Times New Roman"/>
            <w:sz w:val="24"/>
          </w:rPr>
          <w:delText>similar to</w:delText>
        </w:r>
      </w:del>
      <w:ins w:id="142" w:author="McDonald, Richard R." w:date="2019-02-12T11:04:00Z">
        <w:r w:rsidR="000142A9">
          <w:rPr>
            <w:rFonts w:cs="Times New Roman"/>
            <w:sz w:val="24"/>
          </w:rPr>
          <w:t>like</w:t>
        </w:r>
      </w:ins>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w:t>
      </w:r>
      <w:r>
        <w:rPr>
          <w:rFonts w:cs="Times New Roman"/>
          <w:sz w:val="24"/>
        </w:rPr>
        <w:lastRenderedPageBreak/>
        <w:t xml:space="preserve">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lastRenderedPageBreak/>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0F3D88E9" w:rsidR="00241203" w:rsidRPr="00AA0183" w:rsidRDefault="00241203" w:rsidP="00241203">
      <w:pPr>
        <w:rPr>
          <w:rStyle w:val="Strong"/>
          <w:sz w:val="24"/>
        </w:rPr>
      </w:pPr>
      <w:commentRangeStart w:id="143"/>
      <w:r>
        <w:rPr>
          <w:rStyle w:val="Strong"/>
          <w:sz w:val="24"/>
        </w:rPr>
        <w:t>MMF</w:t>
      </w:r>
      <w:commentRangeEnd w:id="143"/>
      <w:r w:rsidR="00E47D40">
        <w:rPr>
          <w:rStyle w:val="CommentReference"/>
        </w:rPr>
        <w:commentReference w:id="143"/>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2CD664AC" w:rsidR="00241203" w:rsidRP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6BCD4752" w14:textId="678691C2" w:rsidR="0083701A" w:rsidRDefault="0083701A" w:rsidP="00B859CF">
      <w:pPr>
        <w:rPr>
          <w:rFonts w:cs="Courier New"/>
          <w:b/>
          <w:sz w:val="24"/>
          <w:szCs w:val="20"/>
        </w:rPr>
      </w:pPr>
    </w:p>
    <w:p w14:paraId="3092A0A9" w14:textId="77777777" w:rsidR="00FA09B7" w:rsidRDefault="00FA09B7"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w:t>
      </w:r>
      <w:r w:rsidRPr="00DF4C51">
        <w:rPr>
          <w:sz w:val="24"/>
          <w:szCs w:val="24"/>
        </w:rPr>
        <w:lastRenderedPageBreak/>
        <w:t>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7A3398A1" w:rsidR="00D0295F" w:rsidRPr="00DF4C51"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27612338" w:rsidR="006E57BB" w:rsidRPr="00F61B9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3DFB58D4" w:rsidR="00417D47" w:rsidRPr="00DF4C51" w:rsidRDefault="00417D47" w:rsidP="00417D47">
      <w:pPr>
        <w:rPr>
          <w:b/>
          <w:sz w:val="24"/>
          <w:szCs w:val="24"/>
        </w:rPr>
      </w:pPr>
      <w:r>
        <w:rPr>
          <w:b/>
          <w:sz w:val="24"/>
          <w:szCs w:val="24"/>
        </w:rPr>
        <w:t xml:space="preserve">Basic </w:t>
      </w:r>
      <w:del w:id="144" w:author="McDonald, Richard R." w:date="2019-02-11T13:22:00Z">
        <w:r w:rsidDel="004F2B22">
          <w:rPr>
            <w:b/>
            <w:sz w:val="24"/>
            <w:szCs w:val="24"/>
          </w:rPr>
          <w:delText>Package</w:delText>
        </w:r>
        <w:r w:rsidRPr="00DF4C51" w:rsidDel="004F2B22">
          <w:rPr>
            <w:b/>
            <w:sz w:val="24"/>
            <w:szCs w:val="24"/>
          </w:rPr>
          <w:delText xml:space="preserve"> </w:delText>
        </w:r>
      </w:del>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lastRenderedPageBreak/>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A832EB"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77777777" w:rsidR="00D0295F" w:rsidRPr="00DF4C51" w:rsidRDefault="00D0295F" w:rsidP="00DF4C51">
      <w:pPr>
        <w:pStyle w:val="ListParagraph"/>
        <w:numPr>
          <w:ilvl w:val="0"/>
          <w:numId w:val="21"/>
        </w:numPr>
        <w:rPr>
          <w:sz w:val="24"/>
          <w:szCs w:val="24"/>
        </w:rPr>
      </w:pPr>
      <w:r w:rsidRPr="00DF4C51">
        <w:rPr>
          <w:sz w:val="24"/>
          <w:szCs w:val="24"/>
        </w:rPr>
        <w:t>Added check to make sure SFR or LAK are active.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lastRenderedPageBreak/>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71EE6E1" w14:textId="77777777" w:rsidR="00817F9B" w:rsidRDefault="00817F9B" w:rsidP="00DF4C51">
      <w:pPr>
        <w:spacing w:line="360" w:lineRule="auto"/>
        <w:rPr>
          <w:rStyle w:val="Strong"/>
          <w:sz w:val="28"/>
        </w:rPr>
      </w:pPr>
    </w:p>
    <w:p w14:paraId="6E0169CC" w14:textId="22CBFFBE" w:rsidR="00DF4C51" w:rsidRPr="003D77C7" w:rsidRDefault="00DF4C51" w:rsidP="00DF4C51">
      <w:pPr>
        <w:spacing w:line="360" w:lineRule="auto"/>
        <w:rPr>
          <w:rStyle w:val="Strong"/>
          <w:sz w:val="28"/>
        </w:rPr>
      </w:pPr>
      <w:commentRangeStart w:id="145"/>
      <w:r w:rsidRPr="003D77C7">
        <w:rPr>
          <w:rStyle w:val="Strong"/>
          <w:sz w:val="28"/>
        </w:rPr>
        <w:t>Previous Versions</w:t>
      </w:r>
      <w:commentRangeEnd w:id="145"/>
      <w:r w:rsidR="000142A9">
        <w:rPr>
          <w:rStyle w:val="CommentReference"/>
        </w:rPr>
        <w:commentReference w:id="145"/>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w:t>
      </w:r>
      <w:bookmarkStart w:id="146" w:name="_GoBack"/>
      <w:bookmarkEnd w:id="146"/>
      <w:r>
        <w:rPr>
          <w:sz w:val="24"/>
          <w:szCs w:val="24"/>
        </w:rPr>
        <w:t xml:space="preserve">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 xml:space="preserve">Modules and then changes to the MODFLOW </w:t>
      </w:r>
      <w:r>
        <w:rPr>
          <w:sz w:val="24"/>
          <w:szCs w:val="24"/>
        </w:rPr>
        <w:lastRenderedPageBreak/>
        <w:t>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w:t>
      </w:r>
      <w:r w:rsidR="00EC7C01">
        <w:rPr>
          <w:rStyle w:val="Strong"/>
          <w:b w:val="0"/>
          <w:sz w:val="24"/>
        </w:rPr>
        <w:lastRenderedPageBreak/>
        <w:t>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lastRenderedPageBreak/>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 xml:space="preserve">GSFLOW version 1.2.2 is based on MODFLOW-NWT version 1.1.3, as well as updates that have been made to MODFLOW-2005 version 1.12.0. This means that MODFLOW-2005 source files </w:t>
      </w:r>
      <w:r>
        <w:rPr>
          <w:sz w:val="24"/>
          <w:szCs w:val="24"/>
        </w:rPr>
        <w:lastRenderedPageBreak/>
        <w:t>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lastRenderedPageBreak/>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19"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0"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lastRenderedPageBreak/>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1"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lastRenderedPageBreak/>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lastRenderedPageBreak/>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lastRenderedPageBreak/>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lastRenderedPageBreak/>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lastRenderedPageBreak/>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lastRenderedPageBreak/>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lastRenderedPageBreak/>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lastRenderedPageBreak/>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 xml:space="preserve">specified between </w:t>
      </w:r>
      <w:r w:rsidRPr="009E55BC">
        <w:rPr>
          <w:rFonts w:asciiTheme="minorHAnsi" w:hAnsiTheme="minorHAnsi" w:cs="Courier New"/>
          <w:sz w:val="24"/>
          <w:szCs w:val="24"/>
        </w:rPr>
        <w:lastRenderedPageBreak/>
        <w:t>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w:t>
      </w:r>
      <w:r w:rsidRPr="00132F24">
        <w:rPr>
          <w:rStyle w:val="Strong"/>
          <w:b w:val="0"/>
          <w:sz w:val="24"/>
          <w:szCs w:val="24"/>
        </w:rPr>
        <w:lastRenderedPageBreak/>
        <w:t>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2"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w:t>
      </w:r>
      <w:r w:rsidRPr="000D3B5A">
        <w:rPr>
          <w:rFonts w:cs="Courier New"/>
          <w:sz w:val="24"/>
          <w:szCs w:val="24"/>
        </w:rPr>
        <w:lastRenderedPageBreak/>
        <w:t xml:space="preserve">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3"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lastRenderedPageBreak/>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4"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w:t>
      </w:r>
      <w:r w:rsidRPr="00112849">
        <w:rPr>
          <w:sz w:val="24"/>
          <w:szCs w:val="24"/>
        </w:rPr>
        <w:lastRenderedPageBreak/>
        <w:t xml:space="preserve">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lastRenderedPageBreak/>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5"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lastRenderedPageBreak/>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lastRenderedPageBreak/>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w:t>
      </w:r>
      <w:r w:rsidRPr="00DA16B1">
        <w:rPr>
          <w:sz w:val="24"/>
          <w:szCs w:val="24"/>
        </w:rPr>
        <w:lastRenderedPageBreak/>
        <w:t xml:space="preserve">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lastRenderedPageBreak/>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lastRenderedPageBreak/>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w:t>
      </w:r>
      <w:r w:rsidRPr="00B92D04">
        <w:rPr>
          <w:sz w:val="24"/>
          <w:szCs w:val="24"/>
        </w:rPr>
        <w:lastRenderedPageBreak/>
        <w:t xml:space="preserve">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lastRenderedPageBreak/>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lastRenderedPageBreak/>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lastRenderedPageBreak/>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lastRenderedPageBreak/>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lastRenderedPageBreak/>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w:t>
      </w:r>
      <w:r w:rsidRPr="0001391C">
        <w:rPr>
          <w:rStyle w:val="Strong"/>
          <w:b w:val="0"/>
          <w:sz w:val="24"/>
        </w:rPr>
        <w:lastRenderedPageBreak/>
        <w:t xml:space="preserve">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cDonald, Richard R." w:date="2019-02-11T09:55:00Z" w:initials="MRR">
    <w:p w14:paraId="435F238E" w14:textId="53879B9E" w:rsidR="00FA1DF7" w:rsidRDefault="00FA1DF7">
      <w:pPr>
        <w:pStyle w:val="CommentText"/>
      </w:pPr>
      <w:r>
        <w:rPr>
          <w:rStyle w:val="CommentReference"/>
        </w:rPr>
        <w:annotationRef/>
      </w:r>
      <w:r>
        <w:t xml:space="preserve">This statement, and the others in this list are confusing to me (not much experience with gsflow.  It might help to provide a quick introductory sentence as to why the </w:t>
      </w:r>
      <w:r w:rsidRPr="001E1117">
        <w:rPr>
          <w:b/>
        </w:rPr>
        <w:t>-only modes</w:t>
      </w:r>
      <w:r>
        <w:t xml:space="preserve"> were introduced.  Additional comment related to this below.</w:t>
      </w:r>
    </w:p>
  </w:comment>
  <w:comment w:id="29" w:author="McDonald, Richard R." w:date="2019-02-11T10:16:00Z" w:initials="MRR">
    <w:p w14:paraId="17C2AC3B" w14:textId="2EEE6CD8" w:rsidR="00FA1DF7" w:rsidRDefault="00FA1DF7">
      <w:pPr>
        <w:pStyle w:val="CommentText"/>
      </w:pPr>
      <w:r>
        <w:rPr>
          <w:rStyle w:val="CommentReference"/>
        </w:rPr>
        <w:annotationRef/>
      </w:r>
      <w:r>
        <w:t>Provide and an example of a boundary condition?</w:t>
      </w:r>
    </w:p>
  </w:comment>
  <w:comment w:id="43" w:author="McDonald, Richard R." w:date="2019-02-11T10:21:00Z" w:initials="MRR">
    <w:p w14:paraId="21A183B2" w14:textId="06FD222E" w:rsidR="00FA1DF7" w:rsidRDefault="00FA1DF7">
      <w:pPr>
        <w:pStyle w:val="CommentText"/>
      </w:pPr>
      <w:r>
        <w:rPr>
          <w:rStyle w:val="CommentReference"/>
        </w:rPr>
        <w:annotationRef/>
      </w:r>
      <w:r>
        <w:t>A description like this in the introduction (top of the document) would help to explain the new features introduced in this version…</w:t>
      </w:r>
    </w:p>
  </w:comment>
  <w:comment w:id="45" w:author="McDonald, Richard R." w:date="2019-02-11T10:31:00Z" w:initials="MRR">
    <w:p w14:paraId="28DB5FF4" w14:textId="77777777" w:rsidR="00FA1DF7" w:rsidRDefault="00FA1DF7">
      <w:pPr>
        <w:pStyle w:val="CommentText"/>
      </w:pPr>
      <w:r>
        <w:rPr>
          <w:rStyle w:val="CommentReference"/>
        </w:rPr>
        <w:annotationRef/>
      </w:r>
      <w:r>
        <w:t xml:space="preserve">I think there is a lot to this short paragraph and it could use some clarification.  From my perspective, as a surface-water modeler, the daily time-step is important.  Doesn’t that stem from choices made in the development of PRMS?  </w:t>
      </w:r>
      <w:proofErr w:type="gramStart"/>
      <w:r>
        <w:t>Also</w:t>
      </w:r>
      <w:proofErr w:type="gramEnd"/>
      <w:r>
        <w:t xml:space="preserve"> from my perspective, with little experience in GW modeling the idea of a stress period is new. This may all be introduced with more detail </w:t>
      </w:r>
      <w:proofErr w:type="gramStart"/>
      <w:r>
        <w:t>elsewhere</w:t>
      </w:r>
      <w:proofErr w:type="gramEnd"/>
      <w:r>
        <w:t xml:space="preserve"> but I think this paragraph could be more clear.  I think you are saying that 1) GSFlow operates on a daily time step.</w:t>
      </w:r>
    </w:p>
    <w:p w14:paraId="17500C21" w14:textId="77777777" w:rsidR="00FA1DF7" w:rsidRDefault="00FA1DF7">
      <w:pPr>
        <w:pStyle w:val="CommentText"/>
      </w:pPr>
      <w:r>
        <w:t xml:space="preserve">2) </w:t>
      </w:r>
      <w:proofErr w:type="gramStart"/>
      <w:r>
        <w:t>However</w:t>
      </w:r>
      <w:proofErr w:type="gramEnd"/>
      <w:r>
        <w:t xml:space="preserve"> MODFLOW itself can operate on a variable time step and required an initial spinup period.  </w:t>
      </w:r>
    </w:p>
    <w:p w14:paraId="7101FE24" w14:textId="77777777" w:rsidR="00FA1DF7" w:rsidRDefault="00FA1DF7">
      <w:pPr>
        <w:pStyle w:val="CommentText"/>
      </w:pPr>
      <w:r>
        <w:t>3) GSFlow accommodates this by first running MODFLOW for an initial spinup period without PRMS and subsequently runs on a daily time-step</w:t>
      </w:r>
    </w:p>
    <w:p w14:paraId="6067C013" w14:textId="77777777" w:rsidR="00FA1DF7" w:rsidRDefault="00FA1DF7">
      <w:pPr>
        <w:pStyle w:val="CommentText"/>
      </w:pPr>
    </w:p>
    <w:p w14:paraId="6CE5EB20" w14:textId="47122CB6" w:rsidR="00FA1DF7" w:rsidRDefault="00FA1DF7">
      <w:pPr>
        <w:pStyle w:val="CommentText"/>
      </w:pPr>
      <w:r>
        <w:t xml:space="preserve">If my assuptions above are not </w:t>
      </w:r>
      <w:proofErr w:type="gramStart"/>
      <w:r>
        <w:t>correct</w:t>
      </w:r>
      <w:proofErr w:type="gramEnd"/>
      <w:r>
        <w:t xml:space="preserve"> then you can use them to guide clarification of this section…</w:t>
      </w:r>
    </w:p>
  </w:comment>
  <w:comment w:id="46" w:author="McDonald, Richard R." w:date="2019-02-11T10:43:00Z" w:initials="MRR">
    <w:p w14:paraId="0DA2B5B4" w14:textId="17467348" w:rsidR="00FA1DF7" w:rsidRDefault="00FA1DF7">
      <w:pPr>
        <w:pStyle w:val="CommentText"/>
      </w:pPr>
      <w:r>
        <w:rPr>
          <w:rStyle w:val="CommentReference"/>
        </w:rPr>
        <w:annotationRef/>
      </w:r>
      <w:r>
        <w:t>This is currently a doc file</w:t>
      </w:r>
    </w:p>
  </w:comment>
  <w:comment w:id="48" w:author="McDonald, Richard R." w:date="2019-02-12T09:45:00Z" w:initials="MRR">
    <w:p w14:paraId="0EA7C9D2" w14:textId="23D1289F" w:rsidR="00FA1DF7" w:rsidRDefault="00FA1DF7">
      <w:pPr>
        <w:pStyle w:val="CommentText"/>
      </w:pPr>
      <w:r>
        <w:rPr>
          <w:rStyle w:val="CommentReference"/>
        </w:rPr>
        <w:annotationRef/>
      </w:r>
      <w:r>
        <w:t>Cuurently a doc file</w:t>
      </w:r>
    </w:p>
  </w:comment>
  <w:comment w:id="81" w:author="McDonald, Richard R." w:date="2019-02-11T11:04:00Z" w:initials="MRR">
    <w:p w14:paraId="576FDF88" w14:textId="0A88B483" w:rsidR="00FA1DF7" w:rsidRDefault="00FA1DF7">
      <w:pPr>
        <w:pStyle w:val="CommentText"/>
      </w:pPr>
      <w:r>
        <w:rPr>
          <w:rStyle w:val="CommentReference"/>
        </w:rPr>
        <w:annotationRef/>
      </w:r>
      <w:r>
        <w:t>I count 7 reports…</w:t>
      </w:r>
    </w:p>
  </w:comment>
  <w:comment w:id="102" w:author="McDonald, Richard R." w:date="2019-02-11T11:04:00Z" w:initials="MRR">
    <w:p w14:paraId="01EEEC48" w14:textId="41BF0000" w:rsidR="00FA1DF7" w:rsidRDefault="00FA1DF7">
      <w:pPr>
        <w:pStyle w:val="CommentText"/>
      </w:pPr>
      <w:r>
        <w:rPr>
          <w:rStyle w:val="CommentReference"/>
        </w:rPr>
        <w:annotationRef/>
      </w:r>
      <w:r>
        <w:t>Cuurently in the doc directory – should it be moved to the Related Reports directory?</w:t>
      </w:r>
    </w:p>
  </w:comment>
  <w:comment w:id="105" w:author="McDonald, Richard R." w:date="2019-02-12T09:54:00Z" w:initials="MRR">
    <w:p w14:paraId="5E8B77D4" w14:textId="112E25BE" w:rsidR="005D10E3" w:rsidRDefault="005D10E3">
      <w:pPr>
        <w:pStyle w:val="CommentText"/>
      </w:pPr>
      <w:r>
        <w:rPr>
          <w:rStyle w:val="CommentReference"/>
        </w:rPr>
        <w:annotationRef/>
      </w:r>
      <w:r>
        <w:t>Should this be included in the previous heading?</w:t>
      </w:r>
    </w:p>
  </w:comment>
  <w:comment w:id="109" w:author="McDonald, Richard R." w:date="2019-02-12T10:52:00Z" w:initials="MRR">
    <w:p w14:paraId="2878ECDC" w14:textId="0F0016C6" w:rsidR="007D49E2" w:rsidRDefault="007D49E2">
      <w:pPr>
        <w:pStyle w:val="CommentText"/>
      </w:pPr>
      <w:r>
        <w:rPr>
          <w:rStyle w:val="CommentReference"/>
        </w:rPr>
        <w:annotationRef/>
      </w:r>
      <w:r w:rsidR="00E20A26">
        <w:t>This is confusing to me.</w:t>
      </w:r>
    </w:p>
  </w:comment>
  <w:comment w:id="143" w:author="McDonald, Richard R." w:date="2019-02-11T13:18:00Z" w:initials="MRR">
    <w:p w14:paraId="7BFDC181" w14:textId="582DD132" w:rsidR="00FA1DF7" w:rsidRDefault="00FA1DF7">
      <w:pPr>
        <w:pStyle w:val="CommentText"/>
      </w:pPr>
      <w:r>
        <w:rPr>
          <w:rStyle w:val="CommentReference"/>
        </w:rPr>
        <w:annotationRef/>
      </w:r>
      <w:r>
        <w:t>Not sure what MMF is?  Used in two other locations above as well.  Does it need an explanation?</w:t>
      </w:r>
    </w:p>
  </w:comment>
  <w:comment w:id="145" w:author="McDonald, Richard R." w:date="2019-02-12T11:10:00Z" w:initials="MRR">
    <w:p w14:paraId="47DA2EAC" w14:textId="5843E915" w:rsidR="000142A9" w:rsidRDefault="000142A9">
      <w:pPr>
        <w:pStyle w:val="CommentText"/>
      </w:pPr>
      <w:r>
        <w:rPr>
          <w:rStyle w:val="CommentReference"/>
        </w:rPr>
        <w:annotationRef/>
      </w:r>
      <w:r>
        <w:t>I assume everything below has been reviewed previously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5F238E" w15:done="0"/>
  <w15:commentEx w15:paraId="17C2AC3B" w15:done="0"/>
  <w15:commentEx w15:paraId="21A183B2" w15:done="0"/>
  <w15:commentEx w15:paraId="6CE5EB20" w15:done="0"/>
  <w15:commentEx w15:paraId="0DA2B5B4" w15:done="0"/>
  <w15:commentEx w15:paraId="0EA7C9D2" w15:done="0"/>
  <w15:commentEx w15:paraId="576FDF88" w15:done="0"/>
  <w15:commentEx w15:paraId="01EEEC48" w15:done="0"/>
  <w15:commentEx w15:paraId="5E8B77D4" w15:done="0"/>
  <w15:commentEx w15:paraId="2878ECDC" w15:done="0"/>
  <w15:commentEx w15:paraId="7BFDC181" w15:done="0"/>
  <w15:commentEx w15:paraId="47DA2E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5F238E" w16cid:durableId="200BC517"/>
  <w16cid:commentId w16cid:paraId="17C2AC3B" w16cid:durableId="200BCA09"/>
  <w16cid:commentId w16cid:paraId="21A183B2" w16cid:durableId="200BCB2F"/>
  <w16cid:commentId w16cid:paraId="0DA2B5B4" w16cid:durableId="200BD03B"/>
  <w16cid:commentId w16cid:paraId="0EA7C9D2" w16cid:durableId="200D141D"/>
  <w16cid:commentId w16cid:paraId="576FDF88" w16cid:durableId="200BD550"/>
  <w16cid:commentId w16cid:paraId="01EEEC48" w16cid:durableId="200BD52C"/>
  <w16cid:commentId w16cid:paraId="5E8B77D4" w16cid:durableId="200D165E"/>
  <w16cid:commentId w16cid:paraId="2878ECDC" w16cid:durableId="200D23EB"/>
  <w16cid:commentId w16cid:paraId="7BFDC181" w16cid:durableId="200BF49C"/>
  <w16cid:commentId w16cid:paraId="47DA2EAC" w16cid:durableId="200D28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8954E" w14:textId="77777777" w:rsidR="005250C6" w:rsidRDefault="005250C6" w:rsidP="00B013A3">
      <w:r>
        <w:separator/>
      </w:r>
    </w:p>
  </w:endnote>
  <w:endnote w:type="continuationSeparator" w:id="0">
    <w:p w14:paraId="40B953EB" w14:textId="77777777" w:rsidR="005250C6" w:rsidRDefault="005250C6"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FA1DF7" w:rsidRDefault="00FA1DF7">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FA1DF7" w:rsidRDefault="00FA1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EB779" w14:textId="77777777" w:rsidR="005250C6" w:rsidRDefault="005250C6" w:rsidP="00B013A3">
      <w:r>
        <w:separator/>
      </w:r>
    </w:p>
  </w:footnote>
  <w:footnote w:type="continuationSeparator" w:id="0">
    <w:p w14:paraId="63E792A6" w14:textId="77777777" w:rsidR="005250C6" w:rsidRDefault="005250C6"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64AE"/>
    <w:multiLevelType w:val="hybridMultilevel"/>
    <w:tmpl w:val="7FC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96D"/>
    <w:multiLevelType w:val="hybridMultilevel"/>
    <w:tmpl w:val="34A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
  </w:num>
  <w:num w:numId="4">
    <w:abstractNumId w:val="12"/>
  </w:num>
  <w:num w:numId="5">
    <w:abstractNumId w:val="18"/>
  </w:num>
  <w:num w:numId="6">
    <w:abstractNumId w:val="8"/>
  </w:num>
  <w:num w:numId="7">
    <w:abstractNumId w:val="24"/>
  </w:num>
  <w:num w:numId="8">
    <w:abstractNumId w:val="2"/>
  </w:num>
  <w:num w:numId="9">
    <w:abstractNumId w:val="1"/>
  </w:num>
  <w:num w:numId="10">
    <w:abstractNumId w:val="9"/>
  </w:num>
  <w:num w:numId="11">
    <w:abstractNumId w:val="0"/>
  </w:num>
  <w:num w:numId="12">
    <w:abstractNumId w:val="11"/>
  </w:num>
  <w:num w:numId="13">
    <w:abstractNumId w:val="19"/>
  </w:num>
  <w:num w:numId="14">
    <w:abstractNumId w:val="18"/>
  </w:num>
  <w:num w:numId="15">
    <w:abstractNumId w:val="15"/>
  </w:num>
  <w:num w:numId="16">
    <w:abstractNumId w:val="17"/>
  </w:num>
  <w:num w:numId="17">
    <w:abstractNumId w:val="6"/>
  </w:num>
  <w:num w:numId="18">
    <w:abstractNumId w:val="23"/>
  </w:num>
  <w:num w:numId="19">
    <w:abstractNumId w:val="14"/>
  </w:num>
  <w:num w:numId="20">
    <w:abstractNumId w:val="21"/>
  </w:num>
  <w:num w:numId="21">
    <w:abstractNumId w:val="10"/>
  </w:num>
  <w:num w:numId="22">
    <w:abstractNumId w:val="16"/>
  </w:num>
  <w:num w:numId="23">
    <w:abstractNumId w:val="22"/>
  </w:num>
  <w:num w:numId="24">
    <w:abstractNumId w:val="25"/>
  </w:num>
  <w:num w:numId="25">
    <w:abstractNumId w:val="5"/>
  </w:num>
  <w:num w:numId="26">
    <w:abstractNumId w:val="13"/>
  </w:num>
  <w:num w:numId="27">
    <w:abstractNumId w:val="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Donald, Richard R.">
    <w15:presenceInfo w15:providerId="AD" w15:userId="S-1-5-21-3697291689-1161744426-439199626-46609"/>
  </w15:person>
  <w15:person w15:author="McDonald, Richard R.">
    <w15:presenceInfo w15:providerId="AD" w15:userId="S-1-5-21-3697291689-1161744426-439199626-46609"/>
  </w15:person>
  <w15:person w15:author="McDonald, Richard R.">
    <w15:presenceInfo w15:providerId="AD" w15:userId="S-1-5-21-3697291689-1161744426-439199626-46609"/>
  </w15:person>
  <w15:person w15:author="McDonald, Richard R.">
    <w15:presenceInfo w15:providerId="AD" w15:userId="S-1-5-21-3697291689-1161744426-439199626-466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42A9"/>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1464"/>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7418F"/>
    <w:rsid w:val="00177B73"/>
    <w:rsid w:val="00177D8D"/>
    <w:rsid w:val="00183E92"/>
    <w:rsid w:val="0018438E"/>
    <w:rsid w:val="00184E3A"/>
    <w:rsid w:val="001850F0"/>
    <w:rsid w:val="00185106"/>
    <w:rsid w:val="001907FB"/>
    <w:rsid w:val="00190FF4"/>
    <w:rsid w:val="00191B5B"/>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1117"/>
    <w:rsid w:val="001E733E"/>
    <w:rsid w:val="001E78A7"/>
    <w:rsid w:val="001E7FBA"/>
    <w:rsid w:val="001F005F"/>
    <w:rsid w:val="001F0201"/>
    <w:rsid w:val="001F13B1"/>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4251"/>
    <w:rsid w:val="002411CB"/>
    <w:rsid w:val="00241203"/>
    <w:rsid w:val="00242022"/>
    <w:rsid w:val="002428B0"/>
    <w:rsid w:val="00243183"/>
    <w:rsid w:val="002450BF"/>
    <w:rsid w:val="00246B7A"/>
    <w:rsid w:val="00246C8B"/>
    <w:rsid w:val="00247F9F"/>
    <w:rsid w:val="002512C6"/>
    <w:rsid w:val="00252BC0"/>
    <w:rsid w:val="002530B7"/>
    <w:rsid w:val="00253CF5"/>
    <w:rsid w:val="00257896"/>
    <w:rsid w:val="00257FB8"/>
    <w:rsid w:val="0026104C"/>
    <w:rsid w:val="00262314"/>
    <w:rsid w:val="00263C81"/>
    <w:rsid w:val="002722B5"/>
    <w:rsid w:val="0027306E"/>
    <w:rsid w:val="00273A6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28D3"/>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3252"/>
    <w:rsid w:val="003F4AA4"/>
    <w:rsid w:val="003F5B8F"/>
    <w:rsid w:val="003F5DF1"/>
    <w:rsid w:val="003F5FBD"/>
    <w:rsid w:val="003F7E09"/>
    <w:rsid w:val="00400343"/>
    <w:rsid w:val="00403928"/>
    <w:rsid w:val="00403DF1"/>
    <w:rsid w:val="00406F29"/>
    <w:rsid w:val="004134FE"/>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2B22"/>
    <w:rsid w:val="004F32A7"/>
    <w:rsid w:val="00501A9D"/>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7005D"/>
    <w:rsid w:val="00570D8E"/>
    <w:rsid w:val="00571FDD"/>
    <w:rsid w:val="00572250"/>
    <w:rsid w:val="005736A7"/>
    <w:rsid w:val="00573903"/>
    <w:rsid w:val="005760B2"/>
    <w:rsid w:val="00581C7C"/>
    <w:rsid w:val="0058300C"/>
    <w:rsid w:val="005842DD"/>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B32"/>
    <w:rsid w:val="005B42BE"/>
    <w:rsid w:val="005B433D"/>
    <w:rsid w:val="005B6F4A"/>
    <w:rsid w:val="005C1E34"/>
    <w:rsid w:val="005C34E1"/>
    <w:rsid w:val="005C5781"/>
    <w:rsid w:val="005C65F2"/>
    <w:rsid w:val="005D10E3"/>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49E2"/>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7040"/>
    <w:rsid w:val="008B19A6"/>
    <w:rsid w:val="008B4AFC"/>
    <w:rsid w:val="008B4F5C"/>
    <w:rsid w:val="008B5389"/>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6122"/>
    <w:rsid w:val="009778C7"/>
    <w:rsid w:val="0098067D"/>
    <w:rsid w:val="009815EF"/>
    <w:rsid w:val="00981CBA"/>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9F4586"/>
    <w:rsid w:val="00A02A36"/>
    <w:rsid w:val="00A0441F"/>
    <w:rsid w:val="00A06649"/>
    <w:rsid w:val="00A071A0"/>
    <w:rsid w:val="00A12C39"/>
    <w:rsid w:val="00A13326"/>
    <w:rsid w:val="00A1486B"/>
    <w:rsid w:val="00A16E81"/>
    <w:rsid w:val="00A17EE5"/>
    <w:rsid w:val="00A20B4B"/>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1840"/>
    <w:rsid w:val="00BA3825"/>
    <w:rsid w:val="00BA5612"/>
    <w:rsid w:val="00BA7B0B"/>
    <w:rsid w:val="00BA7CD0"/>
    <w:rsid w:val="00BA7D28"/>
    <w:rsid w:val="00BB098C"/>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7BA"/>
    <w:rsid w:val="00C625FC"/>
    <w:rsid w:val="00C6399C"/>
    <w:rsid w:val="00C66028"/>
    <w:rsid w:val="00C664D5"/>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83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3DCA"/>
    <w:rsid w:val="00E04A29"/>
    <w:rsid w:val="00E05D7D"/>
    <w:rsid w:val="00E102AF"/>
    <w:rsid w:val="00E12EA6"/>
    <w:rsid w:val="00E139C6"/>
    <w:rsid w:val="00E1407B"/>
    <w:rsid w:val="00E1584F"/>
    <w:rsid w:val="00E16EF7"/>
    <w:rsid w:val="00E20A26"/>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417E"/>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D9D"/>
    <w:rsid w:val="00FE20A9"/>
    <w:rsid w:val="00FE2B6D"/>
    <w:rsid w:val="00FE3630"/>
    <w:rsid w:val="00FE3A1D"/>
    <w:rsid w:val="00FE5FAB"/>
    <w:rsid w:val="00FE6B82"/>
    <w:rsid w:val="00FE7706"/>
    <w:rsid w:val="00FF1EE3"/>
    <w:rsid w:val="00FF55C7"/>
    <w:rsid w:val="00FF6DAE"/>
    <w:rsid w:val="00FF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ater.usgs.gov/ogw/modflow/MODFLOW-2005-Guide/" TargetMode="External"/><Relationship Id="rId18" Type="http://schemas.openxmlformats.org/officeDocument/2006/relationships/hyperlink" Target="https://doi.org/10.3133/tm6B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zohrabsamani.com/research_material/files/Hargreaves-samani.pdf" TargetMode="External"/><Relationship Id="rId7" Type="http://schemas.openxmlformats.org/officeDocument/2006/relationships/endnotes" Target="endnotes.xml"/><Relationship Id="rId12" Type="http://schemas.openxmlformats.org/officeDocument/2006/relationships/hyperlink" Target="http://pubs.usgs.gov/tm/6b7/" TargetMode="External"/><Relationship Id="rId17" Type="http://schemas.openxmlformats.org/officeDocument/2006/relationships/hyperlink" Target="https://doi.org/10.3133/tm6B8"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water.usgs.gov/ogw/modflow/" TargetMode="External"/><Relationship Id="rId20" Type="http://schemas.openxmlformats.org/officeDocument/2006/relationships/hyperlink" Target="ftp://brrftp.cr.usgs.gov/pub/mows/software/prms/4.0.2/PRMS_tableUpdates_4.0.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gsflow/index.html" TargetMode="External"/><Relationship Id="rId24" Type="http://schemas.openxmlformats.org/officeDocument/2006/relationships/hyperlink" Target="ftp://brrftp.cr.usgs.gov/pub/mows/software/prms/4.0.1/PRMS_tableUpdates_4.0.1.pdf" TargetMode="External"/><Relationship Id="rId5" Type="http://schemas.openxmlformats.org/officeDocument/2006/relationships/webSettings" Target="webSettings.xml"/><Relationship Id="rId15" Type="http://schemas.openxmlformats.org/officeDocument/2006/relationships/hyperlink" Target="http://wwwbrr.cr.usgs.gov/projects/SW_MoWS/PRMS.html" TargetMode="External"/><Relationship Id="rId23" Type="http://schemas.openxmlformats.org/officeDocument/2006/relationships/hyperlink" Target="ftp://brrftp.cr.usgs.gov/pub/mows/software/prms/4.0.1/PRMS_tableUpdates_4.0.1.pdf"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brr.cr.usgs.gov/projects/SW_MoWS/PRM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ater.usgs.gov/ogw/modflow-nwt/MODFLOW-NWT-Guide/" TargetMode="External"/><Relationship Id="rId22" Type="http://schemas.openxmlformats.org/officeDocument/2006/relationships/hyperlink" Target="http://wwwbrr.cr.usgs.gov/projects/SW_MoWS/PRM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22585-D62E-40EC-AB44-48255B1BE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60</Pages>
  <Words>21591</Words>
  <Characters>123072</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McDonald, Richard R</cp:lastModifiedBy>
  <cp:revision>4</cp:revision>
  <cp:lastPrinted>2018-03-12T17:13:00Z</cp:lastPrinted>
  <dcterms:created xsi:type="dcterms:W3CDTF">2019-02-11T20:24:00Z</dcterms:created>
  <dcterms:modified xsi:type="dcterms:W3CDTF">2019-02-12T18:11:00Z</dcterms:modified>
</cp:coreProperties>
</file>