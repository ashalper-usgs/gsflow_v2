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commentRangeStart w:id="0"/>
      <w:r w:rsidRPr="008B1087">
        <w:t>PRMS-IV, the Precipitation-R</w:t>
      </w:r>
      <w:r w:rsidR="000E1D2B">
        <w:t>unoff Modeling System, Version 4</w:t>
      </w:r>
      <w:commentRangeEnd w:id="0"/>
      <w:r w:rsidR="00A66D4D">
        <w:rPr>
          <w:rStyle w:val="CommentReference"/>
          <w:rFonts w:ascii="Times New Roman" w:hAnsi="Times New Roman"/>
          <w:b w:val="0"/>
        </w:rPr>
        <w:commentReference w:id="0"/>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F0C6484" w14:textId="1E22C7DA"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5.0.0</w:t>
      </w:r>
      <w:r w:rsidR="00D8553F">
        <w:rPr>
          <w:b w:val="0"/>
        </w:rPr>
        <w:t xml:space="preserve"> </w:t>
      </w:r>
    </w:p>
    <w:p w14:paraId="118A7DA1" w14:textId="3E761E96" w:rsidR="007D64C8" w:rsidRPr="007D64C8" w:rsidRDefault="00D546E5" w:rsidP="007D64C8">
      <w:pPr>
        <w:pStyle w:val="Heading1"/>
        <w:rPr>
          <w:b w:val="0"/>
        </w:rPr>
      </w:pPr>
      <w:r>
        <w:rPr>
          <w:b w:val="0"/>
          <w:highlight w:val="yellow"/>
        </w:rPr>
        <w:t>June</w:t>
      </w:r>
      <w:r w:rsidR="00B569FF">
        <w:rPr>
          <w:b w:val="0"/>
          <w:highlight w:val="yellow"/>
        </w:rPr>
        <w:t xml:space="preserve"> 01</w:t>
      </w:r>
      <w:r w:rsidR="000E57D8" w:rsidRPr="000E57D8">
        <w:rPr>
          <w:b w:val="0"/>
          <w:highlight w:val="yellow"/>
        </w:rPr>
        <w:t>, 2018</w:t>
      </w:r>
    </w:p>
    <w:p w14:paraId="5D91DC65" w14:textId="7363A3AA" w:rsidR="001C6BB6" w:rsidRDefault="001C6BB6" w:rsidP="00773591">
      <w:pPr>
        <w:pStyle w:val="BOTPNotes"/>
        <w:ind w:left="0"/>
      </w:pPr>
      <w:r>
        <w:t>Suggested citation:</w:t>
      </w:r>
      <w:r>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1" w:name="_Toc59000056"/>
      <w:bookmarkStart w:id="2"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6"/>
          <w:footerReference w:type="default" r:id="rId17"/>
          <w:type w:val="oddPage"/>
          <w:pgSz w:w="12240" w:h="15840"/>
          <w:pgMar w:top="1440" w:right="864" w:bottom="1440" w:left="1325" w:header="720" w:footer="720" w:gutter="0"/>
          <w:pgNumType w:start="1"/>
          <w:cols w:space="720"/>
          <w:docGrid w:linePitch="360"/>
        </w:sectPr>
      </w:pPr>
      <w:bookmarkStart w:id="3" w:name="_Toc375311451"/>
      <w:bookmarkEnd w:id="1"/>
      <w:bookmarkEnd w:id="2"/>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79256CD5"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r w:rsidRPr="001E05BE">
              <w:t>soltab</w:t>
            </w:r>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r w:rsidRPr="001E05BE">
              <w:t>obs</w:t>
            </w:r>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r w:rsidRPr="00915804">
              <w:rPr>
                <w:highlight w:val="green"/>
              </w:rPr>
              <w:t>dynamic_param_read</w:t>
            </w:r>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r w:rsidRPr="00915804">
              <w:rPr>
                <w:highlight w:val="green"/>
              </w:rPr>
              <w:t>water_use_read</w:t>
            </w:r>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r>
              <w:t>t</w:t>
            </w:r>
            <w:r w:rsidRPr="001E05BE">
              <w:t>emp_laps</w:t>
            </w:r>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r w:rsidRPr="000B223B">
              <w:rPr>
                <w:highlight w:val="green"/>
              </w:rPr>
              <w:t>temp_sta</w:t>
            </w:r>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w:t>
            </w:r>
            <w:proofErr w:type="gramStart"/>
            <w:r>
              <w:t>similar to</w:t>
            </w:r>
            <w:proofErr w:type="gramEnd"/>
            <w:r>
              <w:t xml:space="preserve">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r>
              <w:t>c</w:t>
            </w:r>
            <w:r w:rsidRPr="00F371A1">
              <w:t>limate_hru</w:t>
            </w:r>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r>
              <w:t>p</w:t>
            </w:r>
            <w:r w:rsidRPr="001E05BE">
              <w:t>recip_laps</w:t>
            </w:r>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r>
              <w:t>c</w:t>
            </w:r>
            <w:r w:rsidRPr="00F371A1">
              <w:t>limate_hru</w:t>
            </w:r>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r w:rsidRPr="001E05BE">
              <w:t>ide_dist</w:t>
            </w:r>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proofErr w:type="gramStart"/>
            <w:r>
              <w:t>on the basis of</w:t>
            </w:r>
            <w:proofErr w:type="gramEnd"/>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r w:rsidRPr="001E05BE">
              <w:t>xyz_dist</w:t>
            </w:r>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r>
              <w:t>climate_hru</w:t>
            </w:r>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r w:rsidRPr="00F371A1">
              <w:t>ddsolrad</w:t>
            </w:r>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r>
              <w:lastRenderedPageBreak/>
              <w:t>c</w:t>
            </w:r>
            <w:r w:rsidRPr="00F371A1">
              <w:t>csolrad</w:t>
            </w:r>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r>
              <w:t>c</w:t>
            </w:r>
            <w:r w:rsidRPr="00F371A1">
              <w:t>limate_hru</w:t>
            </w:r>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r w:rsidRPr="00F371A1">
              <w:t>transp_frost</w:t>
            </w:r>
          </w:p>
        </w:tc>
        <w:tc>
          <w:tcPr>
            <w:tcW w:w="8318" w:type="dxa"/>
            <w:tcBorders>
              <w:top w:val="single" w:sz="4" w:space="0" w:color="auto"/>
            </w:tcBorders>
          </w:tcPr>
          <w:p w14:paraId="1B85D73D"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r>
              <w:t>t</w:t>
            </w:r>
            <w:r w:rsidRPr="00F371A1">
              <w:t>ransp_tindex</w:t>
            </w:r>
          </w:p>
        </w:tc>
        <w:tc>
          <w:tcPr>
            <w:tcW w:w="8318" w:type="dxa"/>
          </w:tcPr>
          <w:p w14:paraId="1F989DC5"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r>
              <w:t>c</w:t>
            </w:r>
            <w:r w:rsidRPr="00F371A1">
              <w:t>limate_hru</w:t>
            </w:r>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r w:rsidRPr="005A0DBC">
              <w:t>potet_hamon</w:t>
            </w:r>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r>
              <w:t>p</w:t>
            </w:r>
            <w:r w:rsidRPr="005A0DBC">
              <w:t>otet_jh</w:t>
            </w:r>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Jensen-Haise form</w:t>
            </w:r>
            <w:r>
              <w:t>ulation (Jensen and Haise, 1963</w:t>
            </w:r>
            <w:r w:rsidRPr="005A0DBC">
              <w:t>)</w:t>
            </w:r>
            <w:r>
              <w:t>.</w:t>
            </w:r>
          </w:p>
        </w:tc>
      </w:tr>
      <w:tr w:rsidR="00953576" w14:paraId="10F94E1C" w14:textId="77777777" w:rsidTr="00953576">
        <w:tc>
          <w:tcPr>
            <w:tcW w:w="1949" w:type="dxa"/>
          </w:tcPr>
          <w:p w14:paraId="67FEE4BE" w14:textId="260A9CA1" w:rsidR="00953576" w:rsidRPr="005A0DBC" w:rsidRDefault="00953576" w:rsidP="00953576">
            <w:r>
              <w:t>potet_hs</w:t>
            </w:r>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953576" w14:paraId="72683AA6" w14:textId="77777777" w:rsidTr="00953576">
        <w:tc>
          <w:tcPr>
            <w:tcW w:w="1949" w:type="dxa"/>
          </w:tcPr>
          <w:p w14:paraId="473644F0" w14:textId="085EE1A5" w:rsidR="00953576" w:rsidRPr="005A0DBC" w:rsidRDefault="00953576" w:rsidP="00953576">
            <w:r>
              <w:t>potet_pt</w:t>
            </w:r>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r>
              <w:t>potet_pm</w:t>
            </w:r>
          </w:p>
        </w:tc>
        <w:tc>
          <w:tcPr>
            <w:tcW w:w="8318" w:type="dxa"/>
          </w:tcPr>
          <w:p w14:paraId="23431CFB" w14:textId="0FB094A6"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 xml:space="preserve">Penman, 1948; Monteith, 1965) </w:t>
            </w:r>
            <w:r w:rsidRPr="0058709C">
              <w:t>using specified windspeed and humidity in CBH Files.</w:t>
            </w:r>
          </w:p>
        </w:tc>
      </w:tr>
      <w:tr w:rsidR="00953576" w14:paraId="28D33CFD" w14:textId="77777777" w:rsidTr="00953576">
        <w:tc>
          <w:tcPr>
            <w:tcW w:w="1949" w:type="dxa"/>
          </w:tcPr>
          <w:p w14:paraId="10CA8E77" w14:textId="60DDA133" w:rsidR="00953576" w:rsidRDefault="00953576" w:rsidP="00953576">
            <w:r w:rsidRPr="00915804">
              <w:rPr>
                <w:highlight w:val="green"/>
              </w:rPr>
              <w:t>potet_pm_sta</w:t>
            </w:r>
          </w:p>
        </w:tc>
        <w:tc>
          <w:tcPr>
            <w:tcW w:w="8318" w:type="dxa"/>
          </w:tcPr>
          <w:p w14:paraId="45C81B7C" w14:textId="317E070E" w:rsidR="00953576" w:rsidRPr="005A0DBC" w:rsidRDefault="00953576" w:rsidP="00953576">
            <w:r w:rsidRPr="007A1181">
              <w:t>Computes the potential evapotranspiration by using the Penman-Monteith formulation (Penman, 1948; Monteith, 1965) using specified windspeed and humidity in the Data File.</w:t>
            </w:r>
          </w:p>
        </w:tc>
      </w:tr>
      <w:tr w:rsidR="00953576" w14:paraId="1D2FA6C2" w14:textId="77777777" w:rsidTr="00953576">
        <w:tc>
          <w:tcPr>
            <w:tcW w:w="1949" w:type="dxa"/>
          </w:tcPr>
          <w:p w14:paraId="13E0CE9D" w14:textId="221C5A07" w:rsidR="00953576" w:rsidRPr="005A0DBC" w:rsidRDefault="00953576" w:rsidP="00953576">
            <w:r>
              <w:t>p</w:t>
            </w:r>
            <w:r w:rsidRPr="005A0DBC">
              <w:t>otet_pan</w:t>
            </w:r>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r>
              <w:t>c</w:t>
            </w:r>
            <w:r w:rsidRPr="00F371A1">
              <w:t>limate_hru</w:t>
            </w:r>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r w:rsidRPr="00B02C3F">
              <w:t>intcp</w:t>
            </w:r>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r w:rsidRPr="00B02C3F">
              <w:t>snowcomp</w:t>
            </w:r>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r w:rsidRPr="00B02C3F">
              <w:t>srunoff_smidx</w:t>
            </w:r>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r>
              <w:t>s</w:t>
            </w:r>
            <w:r w:rsidRPr="00B02C3F">
              <w:t>runoff_carea</w:t>
            </w:r>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r w:rsidRPr="00B02C3F">
              <w:t>soilzone</w:t>
            </w:r>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r w:rsidRPr="00B02C3F">
              <w:t>gwflow</w:t>
            </w:r>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r>
              <w:t>m</w:t>
            </w:r>
            <w:r w:rsidR="00953576">
              <w:t>uskingum</w:t>
            </w:r>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53576" w14:paraId="3781A4D2" w14:textId="77777777" w:rsidTr="00953576">
        <w:tc>
          <w:tcPr>
            <w:tcW w:w="1949" w:type="dxa"/>
          </w:tcPr>
          <w:p w14:paraId="5AA27F42" w14:textId="76AA716A" w:rsidR="00953576" w:rsidRDefault="00953576" w:rsidP="00953576">
            <w:r w:rsidRPr="00915804">
              <w:rPr>
                <w:highlight w:val="green"/>
              </w:rPr>
              <w:t>muskingum_lake</w:t>
            </w:r>
          </w:p>
        </w:tc>
        <w:tc>
          <w:tcPr>
            <w:tcW w:w="8318" w:type="dxa"/>
          </w:tcPr>
          <w:p w14:paraId="26F8F2A6" w14:textId="0491DB3A" w:rsidR="00953576" w:rsidRPr="007A579D" w:rsidRDefault="002E6C4D" w:rsidP="00953576">
            <w:r>
              <w:t>Computes flow in the stream network using the Muskingum routing method and flow and storage in on-channel lake using several methods</w:t>
            </w:r>
            <w:r w:rsidR="00953576" w:rsidRPr="007A1181">
              <w:t>.</w:t>
            </w:r>
          </w:p>
        </w:tc>
      </w:tr>
      <w:tr w:rsidR="00796358" w14:paraId="52A85E81" w14:textId="77777777" w:rsidTr="00953576">
        <w:tc>
          <w:tcPr>
            <w:tcW w:w="1949" w:type="dxa"/>
          </w:tcPr>
          <w:p w14:paraId="7FD52E97" w14:textId="5D28CE51" w:rsidR="00796358" w:rsidRPr="00915804" w:rsidRDefault="00796358" w:rsidP="00953576">
            <w:pPr>
              <w:rPr>
                <w:highlight w:val="green"/>
              </w:rPr>
            </w:pPr>
            <w:r w:rsidRPr="00796358">
              <w:t>routing</w:t>
            </w:r>
          </w:p>
        </w:tc>
        <w:tc>
          <w:tcPr>
            <w:tcW w:w="8318" w:type="dxa"/>
          </w:tcPr>
          <w:p w14:paraId="30694C7F" w14:textId="375D0767" w:rsidR="00796358" w:rsidRPr="007A1181" w:rsidRDefault="00796358" w:rsidP="00953576">
            <w:r>
              <w:t xml:space="preserve">Computes common segment routing flows for modules </w:t>
            </w:r>
            <w:r w:rsidRPr="009630FF">
              <w:rPr>
                <w:rFonts w:ascii="Courier New" w:hAnsi="Courier New" w:cs="Courier New"/>
              </w:rPr>
              <w:t>strmflow_in_out</w:t>
            </w:r>
            <w:r>
              <w:t xml:space="preserve"> and </w:t>
            </w:r>
            <w:r>
              <w:rPr>
                <w:rFonts w:ascii="Courier New" w:hAnsi="Courier New" w:cs="Courier New"/>
              </w:rPr>
              <w:t>Muskingum.</w:t>
            </w:r>
          </w:p>
        </w:tc>
      </w:tr>
      <w:tr w:rsidR="00F9029E" w14:paraId="2232C816" w14:textId="77777777" w:rsidTr="00953576">
        <w:tc>
          <w:tcPr>
            <w:tcW w:w="1949" w:type="dxa"/>
          </w:tcPr>
          <w:p w14:paraId="4D1CDD18" w14:textId="50603F7B" w:rsidR="00F9029E" w:rsidRPr="00915804" w:rsidRDefault="001A7751" w:rsidP="00953576">
            <w:pPr>
              <w:rPr>
                <w:highlight w:val="green"/>
              </w:rPr>
            </w:pPr>
            <w:r>
              <w:rPr>
                <w:highlight w:val="green"/>
              </w:rPr>
              <w:t>s</w:t>
            </w:r>
            <w:r w:rsidR="00F9029E">
              <w:rPr>
                <w:highlight w:val="green"/>
              </w:rPr>
              <w:t>tream_temp</w:t>
            </w:r>
          </w:p>
        </w:tc>
        <w:tc>
          <w:tcPr>
            <w:tcW w:w="8318" w:type="dxa"/>
          </w:tcPr>
          <w:p w14:paraId="675AD1E2" w14:textId="27DB7D94" w:rsidR="00F9029E" w:rsidRPr="007A1181" w:rsidRDefault="002E6C4D" w:rsidP="00953576">
            <w:r>
              <w:t>Computes</w:t>
            </w:r>
            <w:r w:rsidRPr="009329D6">
              <w:t xml:space="preserve"> daily mean water temperature in </w:t>
            </w:r>
            <w:r>
              <w:t xml:space="preserve">the </w:t>
            </w:r>
            <w:r w:rsidRPr="009329D6">
              <w:t xml:space="preserve">stream </w:t>
            </w:r>
            <w:r>
              <w:t xml:space="preserve">network </w:t>
            </w:r>
            <w:r w:rsidRPr="009329D6">
              <w:t>based on the U.S. Fish and Wildlife Service Stream Network Temperature model, a mechanistic, one-dimensional heat transport model</w:t>
            </w:r>
            <w:r>
              <w:t>.</w:t>
            </w:r>
          </w:p>
        </w:tc>
      </w:tr>
      <w:tr w:rsidR="00457A73" w14:paraId="449C6020" w14:textId="77777777" w:rsidTr="00953576">
        <w:tc>
          <w:tcPr>
            <w:tcW w:w="1949" w:type="dxa"/>
          </w:tcPr>
          <w:p w14:paraId="6D5C1AFC" w14:textId="69AD20FC" w:rsidR="00457A73" w:rsidRPr="00915804" w:rsidRDefault="00457A73" w:rsidP="00457A73">
            <w:pPr>
              <w:rPr>
                <w:highlight w:val="green"/>
              </w:rPr>
            </w:pPr>
            <w:r>
              <w:t>strmflow</w:t>
            </w:r>
          </w:p>
        </w:tc>
        <w:tc>
          <w:tcPr>
            <w:tcW w:w="8318" w:type="dxa"/>
          </w:tcPr>
          <w:p w14:paraId="01841EC0" w14:textId="1962C45C" w:rsidR="00457A73" w:rsidRPr="007A1181" w:rsidRDefault="00457A73" w:rsidP="00457A73">
            <w:r w:rsidRPr="007A579D">
              <w:t>Computes daily streamflow as the sum of surface runoff, shallow-subsurface flow</w:t>
            </w:r>
            <w:r w:rsidR="002E6C4D">
              <w:t xml:space="preserve"> (interflow)</w:t>
            </w:r>
            <w:r w:rsidRPr="007A579D">
              <w:t xml:space="preserve">, </w:t>
            </w:r>
            <w:r w:rsidRPr="007A579D">
              <w:lastRenderedPageBreak/>
              <w:t>detention reservoir flow, and groundwater flow</w:t>
            </w:r>
            <w:r>
              <w:t>.</w:t>
            </w:r>
          </w:p>
        </w:tc>
      </w:tr>
      <w:tr w:rsidR="00457A73" w14:paraId="759E8646" w14:textId="77777777" w:rsidTr="00953576">
        <w:tc>
          <w:tcPr>
            <w:tcW w:w="1949" w:type="dxa"/>
          </w:tcPr>
          <w:p w14:paraId="59669465" w14:textId="0C4723E7" w:rsidR="00457A73" w:rsidRDefault="00457A73" w:rsidP="00457A73">
            <w:r>
              <w:lastRenderedPageBreak/>
              <w:t>strmflow_in_out</w:t>
            </w:r>
          </w:p>
        </w:tc>
        <w:tc>
          <w:tcPr>
            <w:tcW w:w="8318" w:type="dxa"/>
          </w:tcPr>
          <w:p w14:paraId="4F57C7F3" w14:textId="7B844180" w:rsidR="00457A73" w:rsidRPr="007A579D" w:rsidRDefault="00457A73" w:rsidP="00457A73">
            <w:r w:rsidRPr="007A579D">
              <w:t>Routes water betw</w:t>
            </w:r>
            <w:r>
              <w:t xml:space="preserve">een segments in the </w:t>
            </w:r>
            <w:r w:rsidR="002E6C4D">
              <w:t>stream network</w:t>
            </w:r>
            <w:r w:rsidR="002E6C4D" w:rsidRPr="007A579D">
              <w:t xml:space="preserve"> </w:t>
            </w:r>
            <w:r>
              <w:t>by setting the outflow to the inflow.</w:t>
            </w:r>
          </w:p>
        </w:tc>
      </w:tr>
      <w:tr w:rsidR="00457A73" w14:paraId="25876DA6" w14:textId="77777777" w:rsidTr="00953576">
        <w:trPr>
          <w:trHeight w:val="346"/>
        </w:trPr>
        <w:tc>
          <w:tcPr>
            <w:tcW w:w="1949" w:type="dxa"/>
            <w:tcBorders>
              <w:bottom w:val="single" w:sz="4" w:space="0" w:color="auto"/>
            </w:tcBorders>
          </w:tcPr>
          <w:p w14:paraId="6FA5C522" w14:textId="60CC193C" w:rsidR="00457A73" w:rsidRPr="00DB0FB7" w:rsidRDefault="00457A73" w:rsidP="00457A73">
            <w:pPr>
              <w:rPr>
                <w:strike/>
              </w:rPr>
            </w:pPr>
            <w:r w:rsidRPr="00DB0FB7">
              <w:rPr>
                <w:strike/>
              </w:rPr>
              <w:t>strmflow_lake</w:t>
            </w:r>
          </w:p>
        </w:tc>
        <w:tc>
          <w:tcPr>
            <w:tcW w:w="8318" w:type="dxa"/>
            <w:tcBorders>
              <w:bottom w:val="single" w:sz="4" w:space="0" w:color="auto"/>
            </w:tcBorders>
          </w:tcPr>
          <w:p w14:paraId="4588A0A3" w14:textId="77777777" w:rsidR="00457A73" w:rsidRPr="00DB0FB7" w:rsidRDefault="00457A73" w:rsidP="00457A73">
            <w:pPr>
              <w:rPr>
                <w:strike/>
              </w:rPr>
            </w:pPr>
            <w:r w:rsidRPr="00DB0FB7">
              <w:rPr>
                <w:strike/>
              </w:rPr>
              <w:t>Computes basin on-channel reservoir storage and outflows.</w:t>
            </w:r>
          </w:p>
        </w:tc>
      </w:tr>
      <w:tr w:rsidR="00457A73"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457A73" w:rsidRPr="007A579D" w:rsidRDefault="00457A73" w:rsidP="00457A73">
            <w:pPr>
              <w:pStyle w:val="TableSpanner"/>
            </w:pPr>
            <w:r w:rsidRPr="007A579D">
              <w:t>Summary process</w:t>
            </w:r>
          </w:p>
        </w:tc>
      </w:tr>
      <w:tr w:rsidR="00435B20" w14:paraId="3216E104" w14:textId="77777777" w:rsidTr="002210B5">
        <w:tc>
          <w:tcPr>
            <w:tcW w:w="1949" w:type="dxa"/>
            <w:tcBorders>
              <w:top w:val="single" w:sz="4" w:space="0" w:color="auto"/>
              <w:bottom w:val="nil"/>
            </w:tcBorders>
          </w:tcPr>
          <w:p w14:paraId="223E487C" w14:textId="77777777" w:rsidR="00435B20" w:rsidRPr="005967AC" w:rsidRDefault="00435B20" w:rsidP="00457A73">
            <w:r w:rsidRPr="005967AC">
              <w:t>basin_sum</w:t>
            </w:r>
          </w:p>
        </w:tc>
        <w:tc>
          <w:tcPr>
            <w:tcW w:w="8318" w:type="dxa"/>
            <w:tcBorders>
              <w:top w:val="single" w:sz="4" w:space="0" w:color="auto"/>
              <w:bottom w:val="nil"/>
            </w:tcBorders>
          </w:tcPr>
          <w:p w14:paraId="4A6F7CE3" w14:textId="77777777" w:rsidR="00435B20" w:rsidRPr="005967AC" w:rsidRDefault="00435B20" w:rsidP="00457A73">
            <w:r w:rsidRPr="005967AC">
              <w:t>Computes daily, monthly, yearly, and total flow summaries of volumes and flows for all HRUs</w:t>
            </w:r>
            <w:r>
              <w:t>.</w:t>
            </w:r>
          </w:p>
        </w:tc>
      </w:tr>
      <w:tr w:rsidR="00435B20" w:rsidRPr="005967AC" w14:paraId="64FFE5FB" w14:textId="77777777" w:rsidTr="00EB6560">
        <w:tc>
          <w:tcPr>
            <w:tcW w:w="1949" w:type="dxa"/>
            <w:tcBorders>
              <w:top w:val="nil"/>
              <w:bottom w:val="nil"/>
            </w:tcBorders>
          </w:tcPr>
          <w:p w14:paraId="32C3140C" w14:textId="77777777" w:rsidR="00435B20" w:rsidRPr="00F275A7" w:rsidRDefault="00435B20" w:rsidP="0080721C">
            <w:pPr>
              <w:rPr>
                <w:highlight w:val="green"/>
              </w:rPr>
            </w:pPr>
            <w:r w:rsidRPr="00F275A7">
              <w:rPr>
                <w:highlight w:val="green"/>
              </w:rPr>
              <w:t>b</w:t>
            </w:r>
            <w:r>
              <w:rPr>
                <w:highlight w:val="green"/>
              </w:rPr>
              <w:t>asin</w:t>
            </w:r>
            <w:r w:rsidRPr="00F275A7">
              <w:rPr>
                <w:highlight w:val="green"/>
              </w:rPr>
              <w:t>_summary</w:t>
            </w:r>
          </w:p>
        </w:tc>
        <w:tc>
          <w:tcPr>
            <w:tcW w:w="8318" w:type="dxa"/>
            <w:tcBorders>
              <w:top w:val="nil"/>
              <w:bottom w:val="nil"/>
            </w:tcBorders>
          </w:tcPr>
          <w:p w14:paraId="00E4CFAE" w14:textId="77777777" w:rsidR="00435B20" w:rsidRDefault="00435B20" w:rsidP="0080721C">
            <w:r>
              <w:t xml:space="preserve">Write user-selected results dimensioned by the value of 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basinOut</w:t>
            </w:r>
            <w:r w:rsidRPr="00953576">
              <w:rPr>
                <w:b/>
              </w:rPr>
              <w:t>ON_OFF</w:t>
            </w:r>
            <w:r>
              <w:t xml:space="preserve"> is specified equal to 1</w:t>
            </w:r>
            <w:r w:rsidRPr="00136674">
              <w:t>.</w:t>
            </w:r>
          </w:p>
        </w:tc>
      </w:tr>
      <w:tr w:rsidR="00435B20" w14:paraId="74A002EC" w14:textId="77777777" w:rsidTr="00EB6560">
        <w:tc>
          <w:tcPr>
            <w:tcW w:w="1949" w:type="dxa"/>
            <w:tcBorders>
              <w:top w:val="nil"/>
              <w:bottom w:val="nil"/>
            </w:tcBorders>
          </w:tcPr>
          <w:p w14:paraId="4826A89F" w14:textId="77777777" w:rsidR="00435B20" w:rsidRPr="005967AC" w:rsidRDefault="00435B20" w:rsidP="0080721C">
            <w:r w:rsidRPr="00915804">
              <w:rPr>
                <w:highlight w:val="green"/>
              </w:rPr>
              <w:t>convert_params</w:t>
            </w:r>
          </w:p>
        </w:tc>
        <w:tc>
          <w:tcPr>
            <w:tcW w:w="8318" w:type="dxa"/>
            <w:tcBorders>
              <w:top w:val="nil"/>
              <w:bottom w:val="nil"/>
            </w:tcBorders>
          </w:tcPr>
          <w:p w14:paraId="0E1FCA49" w14:textId="77777777" w:rsidR="00435B20" w:rsidRPr="005967AC" w:rsidRDefault="00435B20" w:rsidP="0080721C">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435B20" w14:paraId="7FF39922" w14:textId="77777777" w:rsidTr="00EB6560">
        <w:tc>
          <w:tcPr>
            <w:tcW w:w="1949" w:type="dxa"/>
            <w:tcBorders>
              <w:top w:val="nil"/>
              <w:bottom w:val="nil"/>
            </w:tcBorders>
          </w:tcPr>
          <w:p w14:paraId="399CFE9D" w14:textId="77777777" w:rsidR="00435B20" w:rsidRPr="00885505" w:rsidRDefault="00435B20" w:rsidP="0080721C">
            <w:r>
              <w:t>frost_date</w:t>
            </w:r>
          </w:p>
        </w:tc>
        <w:tc>
          <w:tcPr>
            <w:tcW w:w="8318" w:type="dxa"/>
            <w:tcBorders>
              <w:top w:val="nil"/>
              <w:bottom w:val="nil"/>
            </w:tcBorders>
          </w:tcPr>
          <w:p w14:paraId="56E08FA5" w14:textId="3A1E6991" w:rsidR="00435B20" w:rsidRDefault="00435B20" w:rsidP="0080721C">
            <w:r>
              <w:t xml:space="preserve">Writes a parameter file of the last spring frost and first fall frost for each HRU based on the simulation </w:t>
            </w:r>
            <w:proofErr w:type="gramStart"/>
            <w:r>
              <w:t>time period</w:t>
            </w:r>
            <w:proofErr w:type="gramEnd"/>
            <w:r>
              <w:t xml:space="preserve"> and distributed temperature as required by the </w:t>
            </w:r>
            <w:r w:rsidRPr="00F75EB5">
              <w:rPr>
                <w:rFonts w:ascii="Courier New" w:hAnsi="Courier New" w:cs="Courier New"/>
              </w:rPr>
              <w:t>transp_frost</w:t>
            </w:r>
            <w:r>
              <w:t xml:space="preserve"> module</w:t>
            </w:r>
            <w:r w:rsidR="004D6763">
              <w:t>; land, subsurface, and stream processes are not computed</w:t>
            </w:r>
            <w:r>
              <w:t>.</w:t>
            </w:r>
          </w:p>
        </w:tc>
      </w:tr>
      <w:tr w:rsidR="00435B20" w14:paraId="361EBF0E" w14:textId="77777777" w:rsidTr="00953576">
        <w:tc>
          <w:tcPr>
            <w:tcW w:w="1949" w:type="dxa"/>
            <w:tcBorders>
              <w:bottom w:val="nil"/>
            </w:tcBorders>
          </w:tcPr>
          <w:p w14:paraId="3F46B8A5" w14:textId="77777777" w:rsidR="00435B20" w:rsidRPr="005967AC" w:rsidRDefault="00435B20" w:rsidP="0080721C">
            <w:r>
              <w:t>m</w:t>
            </w:r>
            <w:r w:rsidRPr="005967AC">
              <w:t>ap_results</w:t>
            </w:r>
          </w:p>
        </w:tc>
        <w:tc>
          <w:tcPr>
            <w:tcW w:w="8318" w:type="dxa"/>
            <w:tcBorders>
              <w:bottom w:val="nil"/>
            </w:tcBorders>
          </w:tcPr>
          <w:p w14:paraId="17265F32" w14:textId="77777777" w:rsidR="00435B20" w:rsidRPr="005967AC" w:rsidRDefault="00435B20" w:rsidP="0080721C">
            <w:r w:rsidRPr="005967AC">
              <w:t>Writes HRU summaries to a user specified target map at weekly, monthly, yearly, and total time steps.</w:t>
            </w:r>
          </w:p>
        </w:tc>
      </w:tr>
      <w:tr w:rsidR="00435B20" w14:paraId="3F826EFD" w14:textId="77777777" w:rsidTr="00953576">
        <w:tc>
          <w:tcPr>
            <w:tcW w:w="1949" w:type="dxa"/>
            <w:tcBorders>
              <w:bottom w:val="nil"/>
            </w:tcBorders>
          </w:tcPr>
          <w:p w14:paraId="54945746" w14:textId="77777777" w:rsidR="00435B20" w:rsidRPr="00953576" w:rsidRDefault="00435B20" w:rsidP="0080721C">
            <w:r w:rsidRPr="00953576">
              <w:t>nhru_summary</w:t>
            </w:r>
          </w:p>
        </w:tc>
        <w:tc>
          <w:tcPr>
            <w:tcW w:w="8318" w:type="dxa"/>
            <w:tcBorders>
              <w:bottom w:val="nil"/>
            </w:tcBorders>
          </w:tcPr>
          <w:p w14:paraId="59E4F471" w14:textId="77777777" w:rsidR="00435B20" w:rsidRPr="005967AC" w:rsidRDefault="00435B20" w:rsidP="0080721C">
            <w:r>
              <w:t xml:space="preserve">Write selected user-selected results dimensioned by the value of dimension </w:t>
            </w:r>
            <w:r w:rsidRPr="00953576">
              <w:rPr>
                <w:b/>
              </w:rPr>
              <w:t>nhru</w:t>
            </w:r>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r>
              <w:rPr>
                <w:b/>
              </w:rPr>
              <w:t>nhruOut</w:t>
            </w:r>
            <w:r w:rsidRPr="00953576">
              <w:rPr>
                <w:b/>
              </w:rPr>
              <w:t>ON_OFF</w:t>
            </w:r>
            <w:r>
              <w:t xml:space="preserve"> is specified equal to 1</w:t>
            </w:r>
            <w:r w:rsidRPr="00136674">
              <w:t>.</w:t>
            </w:r>
          </w:p>
        </w:tc>
      </w:tr>
      <w:tr w:rsidR="00435B20" w:rsidRPr="005967AC" w14:paraId="451041BB" w14:textId="77777777" w:rsidTr="00EB6560">
        <w:tc>
          <w:tcPr>
            <w:tcW w:w="1949" w:type="dxa"/>
            <w:tcBorders>
              <w:top w:val="nil"/>
              <w:bottom w:val="nil"/>
            </w:tcBorders>
          </w:tcPr>
          <w:p w14:paraId="09E8B4E2" w14:textId="77777777" w:rsidR="00435B20" w:rsidRPr="00F275A7" w:rsidRDefault="00435B20" w:rsidP="0080721C">
            <w:pPr>
              <w:rPr>
                <w:highlight w:val="green"/>
              </w:rPr>
            </w:pPr>
            <w:r>
              <w:rPr>
                <w:highlight w:val="green"/>
              </w:rPr>
              <w:t>nsegment</w:t>
            </w:r>
            <w:r w:rsidRPr="00F275A7">
              <w:rPr>
                <w:highlight w:val="green"/>
              </w:rPr>
              <w:t>_summary</w:t>
            </w:r>
          </w:p>
        </w:tc>
        <w:tc>
          <w:tcPr>
            <w:tcW w:w="8318" w:type="dxa"/>
            <w:tcBorders>
              <w:top w:val="nil"/>
              <w:bottom w:val="nil"/>
            </w:tcBorders>
          </w:tcPr>
          <w:p w14:paraId="3F6FF4D4" w14:textId="77777777" w:rsidR="00435B20" w:rsidRDefault="00435B20" w:rsidP="0080721C">
            <w:r>
              <w:t xml:space="preserve">Write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nsegmentOut</w:t>
            </w:r>
            <w:r w:rsidRPr="00953576">
              <w:rPr>
                <w:b/>
              </w:rPr>
              <w:t>ON_OFF</w:t>
            </w:r>
            <w:r>
              <w:t xml:space="preserve"> is specified equal to 1 or 2</w:t>
            </w:r>
            <w:r w:rsidRPr="00136674">
              <w:t>.</w:t>
            </w:r>
          </w:p>
        </w:tc>
      </w:tr>
      <w:tr w:rsidR="00435B20" w:rsidRPr="005967AC" w14:paraId="10C1EED7" w14:textId="77777777" w:rsidTr="00EB6560">
        <w:tc>
          <w:tcPr>
            <w:tcW w:w="1949" w:type="dxa"/>
            <w:tcBorders>
              <w:top w:val="nil"/>
              <w:bottom w:val="nil"/>
            </w:tcBorders>
          </w:tcPr>
          <w:p w14:paraId="1BB67F2C" w14:textId="77777777" w:rsidR="00435B20" w:rsidRPr="00953576" w:rsidRDefault="00435B20" w:rsidP="0080721C">
            <w:pPr>
              <w:rPr>
                <w:highlight w:val="yellow"/>
              </w:rPr>
            </w:pPr>
            <w:r w:rsidRPr="00F275A7">
              <w:rPr>
                <w:highlight w:val="green"/>
              </w:rPr>
              <w:t>nsub_summary</w:t>
            </w:r>
          </w:p>
        </w:tc>
        <w:tc>
          <w:tcPr>
            <w:tcW w:w="8318" w:type="dxa"/>
            <w:tcBorders>
              <w:top w:val="nil"/>
              <w:bottom w:val="nil"/>
            </w:tcBorders>
          </w:tcPr>
          <w:p w14:paraId="43398577" w14:textId="77777777" w:rsidR="00435B20" w:rsidRPr="005967AC" w:rsidRDefault="00435B20" w:rsidP="0080721C">
            <w:r>
              <w:t xml:space="preserve">Write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nsubOut</w:t>
            </w:r>
            <w:r w:rsidRPr="00953576">
              <w:rPr>
                <w:b/>
              </w:rPr>
              <w:t>ON_OFF</w:t>
            </w:r>
            <w:r>
              <w:t xml:space="preserve"> is specified equal to 1 or 2</w:t>
            </w:r>
            <w:r w:rsidRPr="00136674">
              <w:t>.</w:t>
            </w:r>
          </w:p>
        </w:tc>
      </w:tr>
      <w:tr w:rsidR="00435B20" w14:paraId="2A4B3D64" w14:textId="77777777" w:rsidTr="00953576">
        <w:tc>
          <w:tcPr>
            <w:tcW w:w="1949" w:type="dxa"/>
            <w:tcBorders>
              <w:bottom w:val="nil"/>
            </w:tcBorders>
          </w:tcPr>
          <w:p w14:paraId="7AF461F4" w14:textId="77777777" w:rsidR="00435B20" w:rsidRPr="00953576" w:rsidRDefault="00435B20" w:rsidP="0080721C">
            <w:r w:rsidRPr="00953576">
              <w:t>prms_summary</w:t>
            </w:r>
          </w:p>
        </w:tc>
        <w:tc>
          <w:tcPr>
            <w:tcW w:w="8318" w:type="dxa"/>
            <w:tcBorders>
              <w:bottom w:val="nil"/>
            </w:tcBorders>
          </w:tcPr>
          <w:p w14:paraId="0C5EC228" w14:textId="77777777" w:rsidR="00435B20" w:rsidRPr="009D5CD3" w:rsidRDefault="00435B20" w:rsidP="0080721C">
            <w:r>
              <w:t xml:space="preserve">Writes selected basin area-weighted results to a Comma-Seperated Values (CSV) File when control parameter </w:t>
            </w:r>
            <w:r w:rsidRPr="00953576">
              <w:rPr>
                <w:b/>
              </w:rPr>
              <w:t>csvON_OFF</w:t>
            </w:r>
            <w:r>
              <w:t xml:space="preserve"> is specified equal to 1.</w:t>
            </w:r>
          </w:p>
        </w:tc>
      </w:tr>
      <w:tr w:rsidR="00435B20" w:rsidRPr="005967AC" w14:paraId="3ED556AE" w14:textId="77777777" w:rsidTr="004D6763">
        <w:tc>
          <w:tcPr>
            <w:tcW w:w="1949" w:type="dxa"/>
            <w:tcBorders>
              <w:top w:val="nil"/>
              <w:bottom w:val="nil"/>
            </w:tcBorders>
          </w:tcPr>
          <w:p w14:paraId="237EFC66" w14:textId="77777777" w:rsidR="00435B20" w:rsidRPr="00F275A7" w:rsidRDefault="00435B20" w:rsidP="0080721C">
            <w:pPr>
              <w:rPr>
                <w:highlight w:val="green"/>
              </w:rPr>
            </w:pPr>
            <w:r>
              <w:t>s</w:t>
            </w:r>
            <w:r w:rsidRPr="005967AC">
              <w:t>ubbasin</w:t>
            </w:r>
          </w:p>
        </w:tc>
        <w:tc>
          <w:tcPr>
            <w:tcW w:w="8318" w:type="dxa"/>
            <w:tcBorders>
              <w:top w:val="nil"/>
              <w:bottom w:val="nil"/>
            </w:tcBorders>
          </w:tcPr>
          <w:p w14:paraId="59A58B14" w14:textId="77777777" w:rsidR="00435B20" w:rsidRDefault="00435B20" w:rsidP="0080721C">
            <w:r w:rsidRPr="005967AC">
              <w:t>Computes streamflow at internal basin nodes and variables by subbasin.</w:t>
            </w:r>
          </w:p>
        </w:tc>
      </w:tr>
      <w:tr w:rsidR="00435B20" w14:paraId="60C41846" w14:textId="77777777" w:rsidTr="004D6763">
        <w:tc>
          <w:tcPr>
            <w:tcW w:w="1949" w:type="dxa"/>
            <w:tcBorders>
              <w:top w:val="nil"/>
              <w:bottom w:val="single" w:sz="4" w:space="0" w:color="auto"/>
            </w:tcBorders>
          </w:tcPr>
          <w:p w14:paraId="196B37F1" w14:textId="77777777" w:rsidR="00435B20" w:rsidRPr="00915804" w:rsidRDefault="00435B20" w:rsidP="0080721C">
            <w:pPr>
              <w:rPr>
                <w:highlight w:val="green"/>
              </w:rPr>
            </w:pPr>
            <w:r w:rsidRPr="00885505">
              <w:t>write_climate_hru</w:t>
            </w:r>
          </w:p>
        </w:tc>
        <w:tc>
          <w:tcPr>
            <w:tcW w:w="8318" w:type="dxa"/>
            <w:tcBorders>
              <w:top w:val="nil"/>
              <w:bottom w:val="single" w:sz="4" w:space="0" w:color="auto"/>
            </w:tcBorders>
          </w:tcPr>
          <w:p w14:paraId="414DCD27" w14:textId="5F030DDD" w:rsidR="00435B20" w:rsidRDefault="00435B20" w:rsidP="0080721C">
            <w:r>
              <w:t xml:space="preserve">Writes climate-by-HRU Files of user-selected climate variables </w:t>
            </w:r>
            <w:proofErr w:type="gramStart"/>
            <w:r>
              <w:t>on the basis of</w:t>
            </w:r>
            <w:proofErr w:type="gramEnd"/>
            <w:r>
              <w:t xml:space="preserve"> distributed climate</w:t>
            </w:r>
            <w:r w:rsidR="004D6763">
              <w:t>; land, subsurface, and stream processes are not computed</w:t>
            </w:r>
            <w:r>
              <w:t>.</w:t>
            </w:r>
          </w:p>
        </w:tc>
      </w:tr>
    </w:tbl>
    <w:p w14:paraId="5CC32A8C" w14:textId="77777777" w:rsidR="00580989" w:rsidRDefault="00580989" w:rsidP="00580989">
      <w:pPr>
        <w:pStyle w:val="BodyText"/>
        <w:ind w:firstLine="0"/>
      </w:pPr>
    </w:p>
    <w:bookmarkEnd w:id="3"/>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006C7E1F"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r w:rsidRPr="00935964">
        <w:rPr>
          <w:b/>
          <w:szCs w:val="24"/>
        </w:rPr>
        <w:t>temp_module</w:t>
      </w:r>
      <w:r w:rsidRPr="00630617">
        <w:rPr>
          <w:rFonts w:ascii="Arial Narrow" w:hAnsi="Arial Narrow" w:cs="Arial"/>
          <w:szCs w:val="24"/>
        </w:rPr>
        <w:t xml:space="preserve">, </w:t>
      </w:r>
      <w:r w:rsidRPr="00935964">
        <w:rPr>
          <w:b/>
          <w:szCs w:val="24"/>
        </w:rPr>
        <w:t>precip_module</w:t>
      </w:r>
      <w:r w:rsidRPr="00630617">
        <w:rPr>
          <w:rFonts w:ascii="Arial Narrow" w:hAnsi="Arial Narrow" w:cs="Arial"/>
          <w:szCs w:val="24"/>
        </w:rPr>
        <w:t xml:space="preserve">, </w:t>
      </w:r>
      <w:r w:rsidRPr="00935964">
        <w:rPr>
          <w:b/>
          <w:szCs w:val="24"/>
        </w:rPr>
        <w:t>solrad_module</w:t>
      </w:r>
      <w:r w:rsidRPr="00630617">
        <w:rPr>
          <w:rFonts w:ascii="Arial Narrow" w:hAnsi="Arial Narrow" w:cs="Arial"/>
          <w:szCs w:val="24"/>
        </w:rPr>
        <w:t xml:space="preserve">, </w:t>
      </w:r>
      <w:r w:rsidRPr="00935964">
        <w:rPr>
          <w:b/>
          <w:szCs w:val="24"/>
        </w:rPr>
        <w:t>et_module</w:t>
      </w:r>
      <w:r w:rsidRPr="00630617">
        <w:rPr>
          <w:rFonts w:ascii="Arial Narrow" w:hAnsi="Arial Narrow" w:cs="Arial"/>
          <w:szCs w:val="24"/>
        </w:rPr>
        <w:t xml:space="preserve">, </w:t>
      </w:r>
      <w:r w:rsidRPr="00F451A8">
        <w:rPr>
          <w:rStyle w:val="BodyTextChar"/>
          <w:b/>
          <w:szCs w:val="24"/>
        </w:rPr>
        <w:t>strmflow_module</w:t>
      </w:r>
      <w:r w:rsidRPr="00630617">
        <w:rPr>
          <w:rFonts w:ascii="Arial Narrow" w:hAnsi="Arial Narrow" w:cs="Arial"/>
          <w:szCs w:val="24"/>
        </w:rPr>
        <w:t xml:space="preserve">, </w:t>
      </w:r>
      <w:r w:rsidRPr="00935964">
        <w:rPr>
          <w:b/>
          <w:szCs w:val="24"/>
        </w:rPr>
        <w:t>subbasin_flag</w:t>
      </w:r>
      <w:r w:rsidRPr="00630617">
        <w:rPr>
          <w:rFonts w:ascii="Arial Narrow" w:hAnsi="Arial Narrow" w:cs="Arial"/>
          <w:szCs w:val="24"/>
        </w:rPr>
        <w:t xml:space="preserve">, </w:t>
      </w:r>
      <w:r w:rsidRPr="00935964">
        <w:rPr>
          <w:b/>
          <w:szCs w:val="24"/>
        </w:rPr>
        <w:t>cascade_flag</w:t>
      </w:r>
      <w:r w:rsidRPr="00630617">
        <w:rPr>
          <w:rFonts w:ascii="Arial Narrow" w:hAnsi="Arial Narrow" w:cs="Arial"/>
          <w:szCs w:val="24"/>
        </w:rPr>
        <w:t xml:space="preserve">, </w:t>
      </w:r>
      <w:r w:rsidRPr="00935964">
        <w:rPr>
          <w:b/>
          <w:szCs w:val="24"/>
        </w:rPr>
        <w:t>cascadegw_flag</w:t>
      </w:r>
      <w:r w:rsidRPr="00630617">
        <w:rPr>
          <w:rFonts w:ascii="Arial Narrow" w:hAnsi="Arial Narrow" w:cs="Arial"/>
          <w:szCs w:val="24"/>
        </w:rPr>
        <w:t xml:space="preserve">, and </w:t>
      </w:r>
      <w:r w:rsidRPr="00935964">
        <w:rPr>
          <w:b/>
          <w:szCs w:val="24"/>
        </w:rPr>
        <w:t>mapOutON_OFF</w:t>
      </w:r>
      <w:r w:rsidRPr="00630617">
        <w:rPr>
          <w:rFonts w:ascii="Arial Narrow" w:hAnsi="Arial Narrow" w:cs="Arial"/>
          <w:szCs w:val="24"/>
        </w:rPr>
        <w:t xml:space="preserve"> defined in table 1-2</w:t>
      </w:r>
      <w:r w:rsidR="003A0B06">
        <w:rPr>
          <w:rFonts w:ascii="Arial Narrow" w:hAnsi="Arial Narrow" w:cs="Arial"/>
          <w:szCs w:val="24"/>
        </w:rPr>
        <w:t xml:space="preserve">; parameter </w:t>
      </w:r>
      <w:r w:rsidR="003A0B06" w:rsidRPr="00F451A8">
        <w:rPr>
          <w:rFonts w:ascii="Arial Narrow" w:hAnsi="Arial Narrow" w:cs="Arial"/>
          <w:b/>
          <w:szCs w:val="24"/>
        </w:rPr>
        <w:t>hru_solsta</w:t>
      </w:r>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918027A" w:rsidR="00F75CFF" w:rsidRPr="000A240B" w:rsidRDefault="009079DF" w:rsidP="007E6721">
            <w:pPr>
              <w:pStyle w:val="TableCellBody"/>
              <w:rPr>
                <w:rFonts w:ascii="Courier New" w:hAnsi="Courier New" w:cs="Courier New"/>
                <w:highlight w:val="yellow"/>
              </w:rPr>
            </w:pPr>
            <w:r w:rsidRPr="00182D2B">
              <w:t xml:space="preserve">required when any HRU has </w:t>
            </w:r>
            <w:r w:rsidRPr="00182D2B">
              <w:rPr>
                <w:b/>
              </w:rPr>
              <w:t xml:space="preserve">hru_type </w:t>
            </w:r>
            <w:r w:rsidRPr="00182D2B">
              <w:t>specified equal to 2</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r w:rsidRPr="00067A00">
              <w:rPr>
                <w:b/>
              </w:rPr>
              <w:t>nsegment</w:t>
            </w:r>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3B155892" w:rsidR="004566FD" w:rsidRPr="0002054C" w:rsidRDefault="004566FD" w:rsidP="004566FD">
            <w:pPr>
              <w:pStyle w:val="TableCellBody"/>
              <w:rPr>
                <w:rFonts w:ascii="Courier New" w:hAnsi="Courier New" w:cs="Courier New"/>
              </w:rPr>
            </w:pP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4566FD">
              <w:t>,</w:t>
            </w:r>
            <w:r>
              <w:rPr>
                <w:rFonts w:ascii="Courier New" w:hAnsi="Courier New" w:cs="Courier New"/>
              </w:rPr>
              <w:t xml:space="preserve"> </w:t>
            </w:r>
            <w:r w:rsidRPr="00126908">
              <w:rPr>
                <w:rFonts w:ascii="Courier New" w:hAnsi="Courier New" w:cs="Courier New"/>
              </w:rPr>
              <w:t>muskingum</w:t>
            </w:r>
            <w:r>
              <w:t xml:space="preserve">, or </w:t>
            </w:r>
            <w:r>
              <w:rPr>
                <w:rFonts w:ascii="Courier New" w:hAnsi="Courier New" w:cs="Courier New"/>
              </w:rPr>
              <w:t>strmflow_in_out</w:t>
            </w:r>
            <w:r w:rsidRPr="00067A00">
              <w:t xml:space="preserve"> or </w:t>
            </w:r>
            <w:r w:rsidRPr="00067A00">
              <w:rPr>
                <w:b/>
              </w:rPr>
              <w:t>cascade_flag</w:t>
            </w:r>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r w:rsidRPr="00067A00">
              <w:rPr>
                <w:b/>
              </w:rPr>
              <w:t>cascadegw_flag</w:t>
            </w:r>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r w:rsidRPr="00067A00">
              <w:rPr>
                <w:b/>
              </w:rPr>
              <w:t>nsub</w:t>
            </w:r>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Number of internal subbasins</w:t>
            </w:r>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r w:rsidRPr="00067A00">
              <w:rPr>
                <w:b/>
              </w:rPr>
              <w:t>subbasin_flag</w:t>
            </w:r>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r w:rsidRPr="00915804">
              <w:rPr>
                <w:b/>
                <w:highlight w:val="green"/>
              </w:rPr>
              <w:t>nconsumed</w:t>
            </w:r>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r w:rsidRPr="00067A00">
              <w:rPr>
                <w:b/>
              </w:rPr>
              <w:t>nevap</w:t>
            </w:r>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r w:rsidRPr="00067A00">
              <w:rPr>
                <w:b/>
              </w:rPr>
              <w:t>et_module</w:t>
            </w:r>
            <w:r>
              <w:rPr>
                <w:b/>
              </w:rPr>
              <w:t xml:space="preserve"> </w:t>
            </w:r>
            <w:r w:rsidRPr="00067A00">
              <w:t>=</w:t>
            </w:r>
            <w:r>
              <w:t xml:space="preserve"> </w:t>
            </w:r>
            <w:r w:rsidRPr="0002054C">
              <w:rPr>
                <w:rFonts w:ascii="Courier New" w:hAnsi="Courier New" w:cs="Courier New"/>
              </w:rPr>
              <w:t>potet_pan</w:t>
            </w:r>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r w:rsidRPr="00915804">
              <w:rPr>
                <w:b/>
                <w:highlight w:val="green"/>
              </w:rPr>
              <w:t>nexternal</w:t>
            </w:r>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r w:rsidRPr="00067A00">
              <w:rPr>
                <w:b/>
              </w:rPr>
              <w:t>nhumid</w:t>
            </w:r>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r w:rsidRPr="00067A00">
              <w:rPr>
                <w:b/>
              </w:rPr>
              <w:t>nlakeelev</w:t>
            </w:r>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02A0E2CC" w:rsidR="00E965CE" w:rsidRPr="0002054C" w:rsidRDefault="00E965CE" w:rsidP="00E965CE">
            <w:pPr>
              <w:pStyle w:val="TableCellBody"/>
              <w:rPr>
                <w:rFonts w:ascii="Courier New" w:hAnsi="Courier New" w:cs="Courier New"/>
              </w:rPr>
            </w:pPr>
            <w:r w:rsidRPr="00067A00">
              <w:t>replacement flow</w:t>
            </w:r>
            <w:r>
              <w:t xml:space="preserve"> when </w:t>
            </w: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7E6721">
              <w:t>,</w:t>
            </w:r>
            <w:r w:rsidRPr="00067A00">
              <w:t xml:space="preserve"> </w:t>
            </w:r>
            <w:r w:rsidRPr="00126908">
              <w:rPr>
                <w:rFonts w:ascii="Courier New" w:hAnsi="Courier New" w:cs="Courier New"/>
              </w:rPr>
              <w:t>muskingum</w:t>
            </w:r>
            <w:r>
              <w:t xml:space="preserve">, or </w:t>
            </w:r>
            <w:r>
              <w:rPr>
                <w:rFonts w:ascii="Courier New" w:hAnsi="Courier New" w:cs="Courier New"/>
              </w:rPr>
              <w:t>strmflow_in_out</w:t>
            </w:r>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r w:rsidRPr="004566FD">
              <w:rPr>
                <w:b/>
                <w:highlight w:val="green"/>
              </w:rPr>
              <w:t>npoigages</w:t>
            </w:r>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r w:rsidRPr="004566FD">
              <w:rPr>
                <w:b/>
              </w:rPr>
              <w:t>nrain</w:t>
            </w:r>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r w:rsidRPr="004566FD">
              <w:rPr>
                <w:b/>
              </w:rPr>
              <w:t xml:space="preserve">precip_module </w:t>
            </w:r>
            <w:r w:rsidRPr="004566FD">
              <w:t xml:space="preserve">= </w:t>
            </w:r>
            <w:r w:rsidRPr="004566FD">
              <w:rPr>
                <w:rFonts w:ascii="Courier New" w:hAnsi="Courier New" w:cs="Courier New"/>
              </w:rPr>
              <w:t>precip_1sta</w:t>
            </w:r>
            <w:r w:rsidRPr="004566FD">
              <w:t xml:space="preserve">, </w:t>
            </w:r>
            <w:r w:rsidRPr="004566FD">
              <w:rPr>
                <w:rFonts w:ascii="Courier New" w:hAnsi="Courier New" w:cs="Courier New"/>
              </w:rPr>
              <w:t>precip_laps</w:t>
            </w:r>
            <w:r w:rsidRPr="004566FD">
              <w:t xml:space="preserve">, </w:t>
            </w:r>
            <w:r w:rsidRPr="004566FD">
              <w:rPr>
                <w:rFonts w:ascii="Courier New" w:hAnsi="Courier New" w:cs="Courier New"/>
              </w:rPr>
              <w:t>precip_dist2</w:t>
            </w:r>
            <w:r w:rsidRPr="004566FD">
              <w:t xml:space="preserve">, </w:t>
            </w:r>
            <w:r w:rsidRPr="004566FD">
              <w:rPr>
                <w:rFonts w:ascii="Courier New" w:hAnsi="Courier New" w:cs="Courier New"/>
              </w:rPr>
              <w:t>ide_dist</w:t>
            </w:r>
            <w:r w:rsidRPr="004566FD">
              <w:t xml:space="preserve">, or </w:t>
            </w:r>
            <w:r w:rsidRPr="004566FD">
              <w:rPr>
                <w:rFonts w:ascii="Courier New" w:hAnsi="Courier New" w:cs="Courier New"/>
              </w:rPr>
              <w:t>xyz_dist</w:t>
            </w:r>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r w:rsidRPr="00067A00">
              <w:rPr>
                <w:b/>
              </w:rPr>
              <w:t>nratetbl</w:t>
            </w:r>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r w:rsidRPr="00067A00">
              <w:rPr>
                <w:b/>
              </w:rPr>
              <w:t>nsnow</w:t>
            </w:r>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r w:rsidRPr="00067A00">
              <w:rPr>
                <w:b/>
              </w:rPr>
              <w:t>nsol</w:t>
            </w:r>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r w:rsidRPr="00067A00">
              <w:rPr>
                <w:b/>
              </w:rPr>
              <w:t>hru_solsta</w:t>
            </w:r>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r w:rsidRPr="00067A00">
              <w:rPr>
                <w:b/>
              </w:rPr>
              <w:t>ntemp</w:t>
            </w:r>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r w:rsidRPr="00067A00">
              <w:rPr>
                <w:b/>
              </w:rPr>
              <w:t>temp_module</w:t>
            </w:r>
            <w:r>
              <w:rPr>
                <w:b/>
              </w:rPr>
              <w:t xml:space="preserve"> </w:t>
            </w:r>
            <w:r w:rsidRPr="00067A00">
              <w:t>=</w:t>
            </w:r>
            <w:r>
              <w:t xml:space="preserve"> </w:t>
            </w:r>
            <w:r w:rsidRPr="0002054C">
              <w:rPr>
                <w:rFonts w:ascii="Courier New" w:hAnsi="Courier New" w:cs="Courier New"/>
              </w:rPr>
              <w:t>temp_1sta</w:t>
            </w:r>
            <w:r w:rsidRPr="00067A00">
              <w:t xml:space="preserve">, </w:t>
            </w:r>
            <w:r w:rsidR="001B1377" w:rsidRPr="001B1377">
              <w:rPr>
                <w:rFonts w:ascii="Courier New" w:hAnsi="Courier New" w:cs="Courier New"/>
                <w:highlight w:val="green"/>
              </w:rPr>
              <w:t>temp_sta</w:t>
            </w:r>
            <w:r w:rsidR="001B1377">
              <w:t xml:space="preserve">, </w:t>
            </w:r>
            <w:r w:rsidRPr="0002054C">
              <w:rPr>
                <w:rFonts w:ascii="Courier New" w:hAnsi="Courier New" w:cs="Courier New"/>
              </w:rPr>
              <w:t>temp_laps</w:t>
            </w:r>
            <w:r w:rsidRPr="00067A00">
              <w:t xml:space="preserve">, </w:t>
            </w:r>
            <w:r w:rsidRPr="0002054C">
              <w:rPr>
                <w:rFonts w:ascii="Courier New" w:hAnsi="Courier New" w:cs="Courier New"/>
              </w:rPr>
              <w:t>temp_dist2</w:t>
            </w:r>
            <w:r w:rsidRPr="00067A00">
              <w:t xml:space="preserve">, </w:t>
            </w:r>
            <w:r w:rsidRPr="0002054C">
              <w:rPr>
                <w:rFonts w:ascii="Courier New" w:hAnsi="Courier New" w:cs="Courier New"/>
              </w:rPr>
              <w:t>ide_dist</w:t>
            </w:r>
            <w:r w:rsidRPr="00067A00">
              <w:t xml:space="preserve">, or </w:t>
            </w:r>
            <w:r w:rsidRPr="0002054C">
              <w:rPr>
                <w:rFonts w:ascii="Courier New" w:hAnsi="Courier New" w:cs="Courier New"/>
              </w:rPr>
              <w:t>xyz_dist</w:t>
            </w:r>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r w:rsidRPr="00067A00">
              <w:rPr>
                <w:b/>
              </w:rPr>
              <w:t>nwind</w:t>
            </w:r>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lastRenderedPageBreak/>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r w:rsidRPr="0089112C">
              <w:rPr>
                <w:b/>
              </w:rPr>
              <w:t>ncascade</w:t>
            </w:r>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r w:rsidRPr="00B81043">
              <w:rPr>
                <w:b/>
              </w:rPr>
              <w:t>cascade_flag</w:t>
            </w:r>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r w:rsidRPr="0089112C">
              <w:rPr>
                <w:b/>
              </w:rPr>
              <w:t>ncascdgw</w:t>
            </w:r>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r w:rsidRPr="00B81043">
              <w:rPr>
                <w:b/>
              </w:rPr>
              <w:t>cascade</w:t>
            </w:r>
            <w:r>
              <w:rPr>
                <w:b/>
              </w:rPr>
              <w:t>gw</w:t>
            </w:r>
            <w:r w:rsidRPr="00B81043">
              <w:rPr>
                <w:b/>
              </w:rPr>
              <w:t>_flag</w:t>
            </w:r>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r w:rsidRPr="0089112C">
              <w:rPr>
                <w:b/>
              </w:rPr>
              <w:t>ndepl</w:t>
            </w:r>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r w:rsidRPr="0089112C">
              <w:rPr>
                <w:b/>
              </w:rPr>
              <w:t>ndeplval</w:t>
            </w:r>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r w:rsidRPr="00FE3E40">
              <w:rPr>
                <w:b/>
              </w:rPr>
              <w:t>ndepl</w:t>
            </w:r>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r w:rsidRPr="00067A00">
              <w:rPr>
                <w:b/>
              </w:rPr>
              <w:t>mxnsos</w:t>
            </w:r>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Maximum number of storage/outflow table values for storage-detention reservoirs and lakes connected to the stream network using Puls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r w:rsidRPr="00067A00">
              <w:rPr>
                <w:b/>
              </w:rPr>
              <w:t>ngate</w:t>
            </w:r>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r w:rsidRPr="00067A00">
              <w:rPr>
                <w:b/>
              </w:rPr>
              <w:t>nstage</w:t>
            </w:r>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992C55">
              <w:rPr>
                <w:rFonts w:ascii="Courier New" w:hAnsi="Courier New" w:cs="Courier New"/>
                <w:szCs w:val="20"/>
                <w:highlight w:val="green"/>
              </w:rPr>
              <w:t>muskingum_lake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r w:rsidRPr="00067A00">
              <w:rPr>
                <w:b/>
              </w:rPr>
              <w:t>ndays</w:t>
            </w:r>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r w:rsidRPr="00067A00">
              <w:rPr>
                <w:b/>
              </w:rPr>
              <w:t>nlapse</w:t>
            </w:r>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r w:rsidRPr="00067A00">
              <w:rPr>
                <w:b/>
              </w:rPr>
              <w:t>nmonths</w:t>
            </w:r>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5F53FCF2"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r w:rsidRPr="00935964">
        <w:rPr>
          <w:b/>
        </w:rPr>
        <w:t>ncascade</w:t>
      </w:r>
      <w:r>
        <w:rPr>
          <w:rFonts w:ascii="Arial Narrow" w:hAnsi="Arial Narrow"/>
        </w:rPr>
        <w:t xml:space="preserve">, </w:t>
      </w:r>
      <w:r w:rsidRPr="00935964">
        <w:rPr>
          <w:b/>
        </w:rPr>
        <w:t>ncascdgw</w:t>
      </w:r>
      <w:r>
        <w:rPr>
          <w:rFonts w:ascii="Arial Narrow" w:hAnsi="Arial Narrow"/>
        </w:rPr>
        <w:t xml:space="preserve">, and </w:t>
      </w:r>
      <w:r>
        <w:rPr>
          <w:b/>
        </w:rPr>
        <w:t>n</w:t>
      </w:r>
      <w:r w:rsidRPr="0001286D">
        <w:rPr>
          <w:b/>
        </w:rPr>
        <w:t>sub</w:t>
      </w:r>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prms.data</w:t>
            </w:r>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proofErr w:type="gramStart"/>
            <w:r w:rsidRPr="002345A1">
              <w:rPr>
                <w:szCs w:val="20"/>
              </w:rPr>
              <w:t>time period</w:t>
            </w:r>
            <w:proofErr w:type="gramEnd"/>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tminf</w:t>
            </w:r>
            <w:r w:rsidRPr="002345A1">
              <w:rPr>
                <w:szCs w:val="20"/>
              </w:rPr>
              <w:t xml:space="preserve"> and </w:t>
            </w:r>
            <w:r w:rsidRPr="002345A1">
              <w:rPr>
                <w:i/>
                <w:szCs w:val="20"/>
              </w:rPr>
              <w:t>tmaxf</w:t>
            </w:r>
            <w:r w:rsidRPr="002345A1">
              <w:rPr>
                <w:szCs w:val="20"/>
              </w:rPr>
              <w:t xml:space="preserve">-Fahrenheit); precipitation (variable </w:t>
            </w:r>
            <w:r w:rsidRPr="002345A1">
              <w:rPr>
                <w:i/>
                <w:szCs w:val="20"/>
              </w:rPr>
              <w:t>hru_ppt</w:t>
            </w:r>
            <w:r w:rsidRPr="002345A1">
              <w:rPr>
                <w:szCs w:val="20"/>
              </w:rPr>
              <w:t xml:space="preserve">-inches); solar radiation (variable </w:t>
            </w:r>
            <w:r w:rsidRPr="002345A1">
              <w:rPr>
                <w:i/>
                <w:szCs w:val="20"/>
              </w:rPr>
              <w:t>swrad</w:t>
            </w:r>
            <w:r w:rsidRPr="002345A1">
              <w:rPr>
                <w:szCs w:val="20"/>
              </w:rPr>
              <w:t xml:space="preserve">-Langleys); potential ET (variable </w:t>
            </w:r>
            <w:r w:rsidRPr="002345A1">
              <w:rPr>
                <w:i/>
                <w:szCs w:val="20"/>
              </w:rPr>
              <w:t>potet</w:t>
            </w:r>
            <w:r w:rsidRPr="002345A1">
              <w:rPr>
                <w:szCs w:val="20"/>
              </w:rPr>
              <w:t xml:space="preserve">-inches); and/or transpiration flag (variable </w:t>
            </w:r>
            <w:r w:rsidRPr="002345A1">
              <w:rPr>
                <w:i/>
                <w:szCs w:val="20"/>
              </w:rPr>
              <w:t>transp_on</w:t>
            </w:r>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prms.out</w:t>
            </w:r>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proofErr w:type="gramStart"/>
            <w:r w:rsidRPr="00420557">
              <w:rPr>
                <w:rFonts w:ascii="Courier New" w:hAnsi="Courier New" w:cs="Courier New"/>
              </w:rPr>
              <w:t>prms.params</w:t>
            </w:r>
            <w:proofErr w:type="gramEnd"/>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r w:rsidRPr="00F764B5">
              <w:rPr>
                <w:b/>
                <w:szCs w:val="20"/>
                <w:highlight w:val="green"/>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proofErr w:type="gramStart"/>
            <w:r w:rsidRPr="002345A1">
              <w:rPr>
                <w:szCs w:val="20"/>
              </w:rPr>
              <w:t>time period</w:t>
            </w:r>
            <w:proofErr w:type="gramEnd"/>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r w:rsidR="001E75CA"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r w:rsidRPr="0001286D">
              <w:rPr>
                <w:b/>
              </w:rPr>
              <w:t>ncascade</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r w:rsidRPr="0001286D">
              <w:rPr>
                <w:b/>
              </w:rPr>
              <w:lastRenderedPageBreak/>
              <w:t>cascadegw_flag</w:t>
            </w:r>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r w:rsidRPr="008A4AEF">
              <w:rPr>
                <w:b/>
              </w:rPr>
              <w:t>gw_up_id</w:t>
            </w:r>
            <w:r w:rsidRPr="008A4AEF">
              <w:t xml:space="preserve">, </w:t>
            </w:r>
            <w:r w:rsidRPr="008A4AEF">
              <w:rPr>
                <w:b/>
              </w:rPr>
              <w:t>gw_strmseg_down_in</w:t>
            </w:r>
            <w:r w:rsidRPr="008A4AEF">
              <w:t xml:space="preserve">, </w:t>
            </w:r>
            <w:r w:rsidRPr="008A4AEF">
              <w:rPr>
                <w:b/>
              </w:rPr>
              <w:t>gw_down_id</w:t>
            </w:r>
            <w:r w:rsidRPr="008A4AEF">
              <w:t xml:space="preserve">, and </w:t>
            </w:r>
            <w:r w:rsidRPr="008A4AEF">
              <w:rPr>
                <w:b/>
              </w:rPr>
              <w:t>gw_pct_up</w:t>
            </w:r>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ncascdgw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r w:rsidRPr="0001286D">
              <w:rPr>
                <w:b/>
              </w:rPr>
              <w:t>dprst_flag</w:t>
            </w:r>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8F2AD1">
              <w:rPr>
                <w:rFonts w:ascii="Courier New" w:hAnsi="Courier New" w:cs="Courier New"/>
                <w:szCs w:val="20"/>
                <w:highlight w:val="green"/>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r w:rsidRPr="00420557">
              <w:rPr>
                <w:rFonts w:ascii="Courier New" w:hAnsi="Courier New" w:cs="Courier New"/>
              </w:rPr>
              <w:t>potet_jh</w:t>
            </w:r>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r w:rsidRPr="001B191E">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solrad_module</w:t>
            </w:r>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r w:rsidRPr="00420557">
              <w:rPr>
                <w:rFonts w:ascii="Courier New" w:hAnsi="Courier New" w:cs="Courier New"/>
              </w:rPr>
              <w:t>ddsolrad</w:t>
            </w:r>
          </w:p>
        </w:tc>
      </w:tr>
      <w:tr w:rsidR="00F764B5" w14:paraId="26D413D3" w14:textId="77777777" w:rsidTr="00237413">
        <w:trPr>
          <w:jc w:val="center"/>
        </w:trPr>
        <w:tc>
          <w:tcPr>
            <w:tcW w:w="2520" w:type="dxa"/>
            <w:tcBorders>
              <w:top w:val="nil"/>
              <w:left w:val="nil"/>
              <w:bottom w:val="nil"/>
              <w:right w:val="nil"/>
            </w:tcBorders>
          </w:tcPr>
          <w:p w14:paraId="6C42AC88"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srunoff_module</w:t>
            </w:r>
          </w:p>
        </w:tc>
        <w:tc>
          <w:tcPr>
            <w:tcW w:w="5579" w:type="dxa"/>
            <w:tcBorders>
              <w:top w:val="nil"/>
              <w:left w:val="nil"/>
              <w:bottom w:val="nil"/>
              <w:right w:val="nil"/>
            </w:tcBorders>
            <w:tcMar>
              <w:top w:w="14" w:type="dxa"/>
              <w:left w:w="58" w:type="dxa"/>
              <w:bottom w:w="14" w:type="dxa"/>
              <w:right w:w="58" w:type="dxa"/>
            </w:tcMar>
          </w:tcPr>
          <w:p w14:paraId="54E1DBCF" w14:textId="77777777" w:rsidR="00F764B5" w:rsidRPr="002345A1" w:rsidRDefault="00F764B5" w:rsidP="00F764B5">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F764B5" w:rsidRPr="00420557" w:rsidRDefault="00F764B5" w:rsidP="00F764B5">
            <w:pPr>
              <w:jc w:val="center"/>
              <w:rPr>
                <w:rFonts w:ascii="Courier New" w:hAnsi="Courier New" w:cs="Courier New"/>
              </w:rPr>
            </w:pPr>
            <w:r w:rsidRPr="00420557">
              <w:rPr>
                <w:rFonts w:ascii="Courier New" w:hAnsi="Courier New" w:cs="Courier New"/>
              </w:rPr>
              <w:t>srunoff_smidx</w:t>
            </w:r>
          </w:p>
        </w:tc>
      </w:tr>
      <w:tr w:rsidR="00F764B5" w14:paraId="11CB538D" w14:textId="77777777" w:rsidTr="00237413">
        <w:trPr>
          <w:jc w:val="center"/>
        </w:trPr>
        <w:tc>
          <w:tcPr>
            <w:tcW w:w="2520" w:type="dxa"/>
            <w:tcBorders>
              <w:top w:val="nil"/>
              <w:left w:val="nil"/>
              <w:bottom w:val="nil"/>
              <w:right w:val="nil"/>
            </w:tcBorders>
          </w:tcPr>
          <w:p w14:paraId="31094C16"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31D763CD" w:rsidR="00F764B5" w:rsidRPr="002345A1" w:rsidRDefault="00F764B5" w:rsidP="00F764B5">
            <w:pPr>
              <w:pStyle w:val="tablecell-centered"/>
              <w:jc w:val="left"/>
              <w:rPr>
                <w:szCs w:val="20"/>
              </w:rPr>
            </w:pPr>
            <w:r w:rsidRPr="002345A1">
              <w:rPr>
                <w:szCs w:val="20"/>
              </w:rPr>
              <w:t>Module name for streamflow routing simulation method (</w:t>
            </w:r>
            <w:r w:rsidRPr="00420557">
              <w:rPr>
                <w:rFonts w:ascii="Courier New" w:hAnsi="Courier New" w:cs="Courier New"/>
                <w:szCs w:val="20"/>
              </w:rPr>
              <w:t>strmflow</w:t>
            </w:r>
            <w:r w:rsidRPr="002345A1">
              <w:rPr>
                <w:szCs w:val="20"/>
              </w:rPr>
              <w:t xml:space="preserve">, </w:t>
            </w:r>
            <w:r w:rsidRPr="00420557">
              <w:rPr>
                <w:rFonts w:ascii="Courier New" w:hAnsi="Courier New" w:cs="Courier New"/>
                <w:szCs w:val="20"/>
              </w:rPr>
              <w:t>muskingum</w:t>
            </w:r>
            <w:r w:rsidRPr="002345A1">
              <w:rPr>
                <w:szCs w:val="20"/>
              </w:rPr>
              <w:t xml:space="preserve">, </w:t>
            </w:r>
            <w:r w:rsidRPr="00420557">
              <w:rPr>
                <w:rFonts w:ascii="Courier New" w:hAnsi="Courier New" w:cs="Courier New"/>
                <w:szCs w:val="20"/>
              </w:rPr>
              <w:t>strmflow_in_out</w:t>
            </w:r>
            <w:r w:rsidRPr="002345A1">
              <w:rPr>
                <w:szCs w:val="20"/>
              </w:rPr>
              <w:t xml:space="preserve">, or </w:t>
            </w:r>
            <w:r w:rsidRPr="002049A6">
              <w:rPr>
                <w:rFonts w:ascii="Courier New" w:hAnsi="Courier New" w:cs="Courier New"/>
                <w:szCs w:val="20"/>
                <w:highlight w:val="green"/>
              </w:rPr>
              <w:t>muskingum</w:t>
            </w:r>
            <w:r w:rsidRPr="00992C55">
              <w:rPr>
                <w:rFonts w:ascii="Courier New" w:hAnsi="Courier New" w:cs="Courier New"/>
                <w:szCs w:val="20"/>
                <w:highlight w:val="green"/>
              </w:rPr>
              <w:t>_lake</w:t>
            </w:r>
            <w:r w:rsidRPr="002345A1">
              <w:rPr>
                <w:szCs w:val="20"/>
              </w:rPr>
              <w:t>)</w:t>
            </w:r>
          </w:p>
        </w:tc>
        <w:tc>
          <w:tcPr>
            <w:tcW w:w="2431" w:type="dxa"/>
            <w:tcBorders>
              <w:top w:val="nil"/>
              <w:left w:val="nil"/>
              <w:bottom w:val="nil"/>
              <w:right w:val="nil"/>
            </w:tcBorders>
          </w:tcPr>
          <w:p w14:paraId="65756B1F"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F764B5" w:rsidRPr="00420557" w:rsidRDefault="00F764B5" w:rsidP="00F764B5">
            <w:pPr>
              <w:jc w:val="center"/>
              <w:rPr>
                <w:rFonts w:ascii="Courier New" w:hAnsi="Courier New" w:cs="Courier New"/>
              </w:rPr>
            </w:pPr>
            <w:r w:rsidRPr="00420557">
              <w:rPr>
                <w:rFonts w:ascii="Courier New" w:hAnsi="Courier New" w:cs="Courier New"/>
              </w:rPr>
              <w:t>strmflow</w:t>
            </w:r>
          </w:p>
        </w:tc>
      </w:tr>
      <w:tr w:rsidR="00F764B5" w14:paraId="26C17302" w14:textId="77777777" w:rsidTr="00237413">
        <w:trPr>
          <w:jc w:val="center"/>
        </w:trPr>
        <w:tc>
          <w:tcPr>
            <w:tcW w:w="2520" w:type="dxa"/>
            <w:tcBorders>
              <w:top w:val="nil"/>
              <w:left w:val="nil"/>
              <w:bottom w:val="nil"/>
              <w:right w:val="nil"/>
            </w:tcBorders>
          </w:tcPr>
          <w:p w14:paraId="0E2A833E" w14:textId="7B9F7B42" w:rsidR="00F764B5" w:rsidRPr="002345A1" w:rsidRDefault="00F764B5" w:rsidP="00F764B5">
            <w:pPr>
              <w:pStyle w:val="TableCellbodyparameter"/>
              <w:rPr>
                <w:rFonts w:ascii="Times New Roman" w:hAnsi="Times New Roman"/>
                <w:b/>
                <w:szCs w:val="20"/>
              </w:rPr>
            </w:pPr>
            <w:r w:rsidRPr="00E86A17">
              <w:rPr>
                <w:rFonts w:ascii="Times New Roman" w:hAnsi="Times New Roman"/>
                <w:b/>
                <w:szCs w:val="20"/>
                <w:highlight w:val="green"/>
              </w:rPr>
              <w:t>stream_temp_flag</w:t>
            </w:r>
          </w:p>
        </w:tc>
        <w:tc>
          <w:tcPr>
            <w:tcW w:w="5579" w:type="dxa"/>
            <w:tcBorders>
              <w:top w:val="nil"/>
              <w:left w:val="nil"/>
              <w:bottom w:val="nil"/>
              <w:right w:val="nil"/>
            </w:tcBorders>
            <w:tcMar>
              <w:top w:w="14" w:type="dxa"/>
              <w:left w:w="58" w:type="dxa"/>
              <w:bottom w:w="14" w:type="dxa"/>
              <w:right w:w="58" w:type="dxa"/>
            </w:tcMar>
          </w:tcPr>
          <w:p w14:paraId="0FF98F4F" w14:textId="5346208B" w:rsidR="00F764B5" w:rsidRPr="002345A1" w:rsidRDefault="00F764B5" w:rsidP="00F764B5">
            <w:pPr>
              <w:pStyle w:val="tablecell-centered"/>
              <w:jc w:val="left"/>
              <w:rPr>
                <w:szCs w:val="20"/>
              </w:rPr>
            </w:pPr>
            <w:r w:rsidRPr="0001286D">
              <w:t xml:space="preserve">Flag to indicate if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73FB7C7F" w14:textId="0877F909" w:rsidR="00F764B5" w:rsidRPr="002345A1" w:rsidRDefault="00F764B5" w:rsidP="00F764B5">
            <w:pPr>
              <w:pStyle w:val="TableCellBody"/>
              <w:jc w:val="center"/>
              <w:rPr>
                <w:szCs w:val="20"/>
              </w:rPr>
            </w:pPr>
            <w:r>
              <w:t>stream temperature</w:t>
            </w:r>
          </w:p>
        </w:tc>
        <w:tc>
          <w:tcPr>
            <w:tcW w:w="1355" w:type="dxa"/>
            <w:tcBorders>
              <w:top w:val="nil"/>
              <w:left w:val="nil"/>
              <w:bottom w:val="nil"/>
              <w:right w:val="nil"/>
            </w:tcBorders>
            <w:tcMar>
              <w:top w:w="14" w:type="dxa"/>
              <w:left w:w="58" w:type="dxa"/>
              <w:bottom w:w="14" w:type="dxa"/>
              <w:right w:w="58" w:type="dxa"/>
            </w:tcMar>
          </w:tcPr>
          <w:p w14:paraId="11E41A30" w14:textId="3319D01F" w:rsidR="00F764B5" w:rsidRPr="002345A1" w:rsidRDefault="00F764B5" w:rsidP="00F764B5">
            <w:pPr>
              <w:pStyle w:val="TableCellBody"/>
              <w:jc w:val="center"/>
              <w:rPr>
                <w:szCs w:val="20"/>
              </w:rPr>
            </w:pPr>
            <w:r w:rsidRPr="0001286D">
              <w:t>1</w:t>
            </w:r>
          </w:p>
        </w:tc>
        <w:tc>
          <w:tcPr>
            <w:tcW w:w="615" w:type="dxa"/>
            <w:tcBorders>
              <w:top w:val="nil"/>
              <w:left w:val="nil"/>
              <w:bottom w:val="nil"/>
              <w:right w:val="nil"/>
            </w:tcBorders>
          </w:tcPr>
          <w:p w14:paraId="76CD5543" w14:textId="0051F927" w:rsidR="00F764B5" w:rsidRPr="002345A1" w:rsidRDefault="00F764B5" w:rsidP="00F764B5">
            <w:pPr>
              <w:pStyle w:val="TableCellBody"/>
              <w:jc w:val="center"/>
              <w:rPr>
                <w:szCs w:val="20"/>
              </w:rPr>
            </w:pPr>
            <w:r w:rsidRPr="0001286D">
              <w:t>1</w:t>
            </w:r>
          </w:p>
        </w:tc>
        <w:tc>
          <w:tcPr>
            <w:tcW w:w="1900" w:type="dxa"/>
            <w:tcBorders>
              <w:top w:val="nil"/>
              <w:left w:val="nil"/>
              <w:bottom w:val="nil"/>
              <w:right w:val="nil"/>
            </w:tcBorders>
            <w:tcMar>
              <w:top w:w="14" w:type="dxa"/>
              <w:left w:w="58" w:type="dxa"/>
              <w:bottom w:w="14" w:type="dxa"/>
              <w:right w:w="58" w:type="dxa"/>
            </w:tcMar>
          </w:tcPr>
          <w:p w14:paraId="3E4CE386" w14:textId="63CFF002"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775C41A2" w14:textId="77777777" w:rsidTr="00237413">
        <w:trPr>
          <w:jc w:val="center"/>
        </w:trPr>
        <w:tc>
          <w:tcPr>
            <w:tcW w:w="2520" w:type="dxa"/>
            <w:tcBorders>
              <w:top w:val="nil"/>
              <w:left w:val="nil"/>
              <w:bottom w:val="nil"/>
              <w:right w:val="nil"/>
            </w:tcBorders>
          </w:tcPr>
          <w:p w14:paraId="4F4C4590" w14:textId="07570971" w:rsidR="00F764B5" w:rsidRPr="00E86A17" w:rsidRDefault="00F764B5" w:rsidP="00F764B5">
            <w:pPr>
              <w:pStyle w:val="TableCellbodyparameter"/>
              <w:rPr>
                <w:rFonts w:ascii="Times New Roman" w:hAnsi="Times New Roman"/>
                <w:b/>
                <w:szCs w:val="20"/>
                <w:highlight w:val="green"/>
              </w:rPr>
            </w:pPr>
            <w:r>
              <w:rPr>
                <w:rFonts w:ascii="Times New Roman" w:hAnsi="Times New Roman"/>
                <w:b/>
                <w:szCs w:val="20"/>
                <w:highlight w:val="green"/>
              </w:rPr>
              <w:t>strmtemp_humidity_flag</w:t>
            </w:r>
          </w:p>
        </w:tc>
        <w:tc>
          <w:tcPr>
            <w:tcW w:w="5579" w:type="dxa"/>
            <w:tcBorders>
              <w:top w:val="nil"/>
              <w:left w:val="nil"/>
              <w:bottom w:val="nil"/>
              <w:right w:val="nil"/>
            </w:tcBorders>
            <w:tcMar>
              <w:top w:w="14" w:type="dxa"/>
              <w:left w:w="58" w:type="dxa"/>
              <w:bottom w:w="14" w:type="dxa"/>
              <w:right w:w="58" w:type="dxa"/>
            </w:tcMar>
          </w:tcPr>
          <w:p w14:paraId="3C157D21" w14:textId="08F54C9E" w:rsidR="00F764B5" w:rsidRPr="0001286D" w:rsidRDefault="00F764B5" w:rsidP="00F764B5">
            <w:pPr>
              <w:pStyle w:val="tablecell-centered"/>
              <w:jc w:val="left"/>
            </w:pPr>
            <w:r w:rsidRPr="0001286D">
              <w:t>Flag to indicate if</w:t>
            </w:r>
            <w:r>
              <w:t xml:space="preserve"> humidity is input in CBH file for</w:t>
            </w:r>
            <w:r w:rsidRPr="0001286D">
              <w:t xml:space="preserve">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F6E3055" w14:textId="20E70C31" w:rsidR="00F764B5" w:rsidRDefault="00F764B5" w:rsidP="00F764B5">
            <w:pPr>
              <w:pStyle w:val="TableCellBody"/>
              <w:jc w:val="center"/>
            </w:pPr>
            <w:r>
              <w:t>stream temperature</w:t>
            </w:r>
          </w:p>
        </w:tc>
        <w:tc>
          <w:tcPr>
            <w:tcW w:w="1355" w:type="dxa"/>
            <w:tcBorders>
              <w:top w:val="nil"/>
              <w:left w:val="nil"/>
              <w:bottom w:val="nil"/>
              <w:right w:val="nil"/>
            </w:tcBorders>
            <w:tcMar>
              <w:top w:w="14" w:type="dxa"/>
              <w:left w:w="58" w:type="dxa"/>
              <w:bottom w:w="14" w:type="dxa"/>
              <w:right w:w="58" w:type="dxa"/>
            </w:tcMar>
          </w:tcPr>
          <w:p w14:paraId="61410272" w14:textId="5ACB6819"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607B9E4" w14:textId="48657F0B"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41731793" w14:textId="78C79B6A"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3EB187F9" w14:textId="77777777" w:rsidTr="00237413">
        <w:trPr>
          <w:jc w:val="center"/>
        </w:trPr>
        <w:tc>
          <w:tcPr>
            <w:tcW w:w="2520" w:type="dxa"/>
            <w:tcBorders>
              <w:top w:val="nil"/>
              <w:left w:val="nil"/>
              <w:bottom w:val="nil"/>
              <w:right w:val="nil"/>
            </w:tcBorders>
          </w:tcPr>
          <w:p w14:paraId="4050F1A9" w14:textId="77777777" w:rsidR="00F764B5" w:rsidRPr="0001286D" w:rsidRDefault="00F764B5" w:rsidP="00F764B5">
            <w:pPr>
              <w:pStyle w:val="TableCellBody"/>
              <w:rPr>
                <w:b/>
              </w:rPr>
            </w:pPr>
            <w:r w:rsidRPr="0001286D">
              <w:rPr>
                <w:b/>
              </w:rPr>
              <w:t>subbasin_flag</w:t>
            </w:r>
          </w:p>
        </w:tc>
        <w:tc>
          <w:tcPr>
            <w:tcW w:w="5579" w:type="dxa"/>
            <w:tcBorders>
              <w:top w:val="nil"/>
              <w:left w:val="nil"/>
              <w:bottom w:val="nil"/>
              <w:right w:val="nil"/>
            </w:tcBorders>
            <w:tcMar>
              <w:top w:w="14" w:type="dxa"/>
              <w:left w:w="58" w:type="dxa"/>
              <w:bottom w:w="14" w:type="dxa"/>
              <w:right w:w="58" w:type="dxa"/>
            </w:tcMar>
          </w:tcPr>
          <w:p w14:paraId="7C53A507" w14:textId="77777777" w:rsidR="00F764B5" w:rsidRPr="0001286D" w:rsidRDefault="00F764B5" w:rsidP="00F764B5">
            <w:pPr>
              <w:pStyle w:val="TableCellBody"/>
            </w:pPr>
            <w:r w:rsidRPr="0001286D">
              <w:t>Flag to indicate if internal subbasin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F764B5" w:rsidRPr="0001286D" w:rsidRDefault="00F764B5" w:rsidP="00F764B5">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5768F542"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72B051CF" w14:textId="77777777" w:rsidTr="00237413">
        <w:trPr>
          <w:jc w:val="center"/>
        </w:trPr>
        <w:tc>
          <w:tcPr>
            <w:tcW w:w="2520" w:type="dxa"/>
            <w:tcBorders>
              <w:top w:val="nil"/>
              <w:left w:val="nil"/>
              <w:bottom w:val="nil"/>
              <w:right w:val="nil"/>
            </w:tcBorders>
          </w:tcPr>
          <w:p w14:paraId="3BBA37B2"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3D9CE15F" w:rsidR="00F764B5" w:rsidRPr="002345A1" w:rsidRDefault="00F764B5" w:rsidP="00F764B5">
            <w:pPr>
              <w:pStyle w:val="TableCellBody"/>
              <w:rPr>
                <w:szCs w:val="20"/>
              </w:rPr>
            </w:pPr>
            <w:r w:rsidRPr="002345A1">
              <w:rPr>
                <w:szCs w:val="20"/>
              </w:rPr>
              <w:t>Module name for temperature-distribution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temp_1sta</w:t>
            </w:r>
            <w:r w:rsidR="001B1377" w:rsidRPr="00067A00">
              <w:t xml:space="preserve">, </w:t>
            </w:r>
            <w:r w:rsidR="001B1377" w:rsidRPr="001B1377">
              <w:rPr>
                <w:rFonts w:ascii="Courier New" w:hAnsi="Courier New" w:cs="Courier New"/>
                <w:highlight w:val="green"/>
              </w:rPr>
              <w:t>temp_sta</w:t>
            </w:r>
            <w:r w:rsidRPr="002345A1">
              <w:rPr>
                <w:szCs w:val="20"/>
              </w:rPr>
              <w:t xml:space="preserve">, </w:t>
            </w:r>
            <w:r w:rsidRPr="00EB3FF9">
              <w:rPr>
                <w:rFonts w:ascii="Courier New" w:hAnsi="Courier New" w:cs="Courier New"/>
                <w:szCs w:val="20"/>
              </w:rPr>
              <w:t>temp_dist2</w:t>
            </w:r>
            <w:r w:rsidRPr="002345A1">
              <w:rPr>
                <w:szCs w:val="20"/>
              </w:rPr>
              <w:t xml:space="preserve">, </w:t>
            </w:r>
            <w:r w:rsidRPr="00EB3FF9">
              <w:rPr>
                <w:rFonts w:ascii="Courier New" w:hAnsi="Courier New" w:cs="Courier New"/>
                <w:szCs w:val="20"/>
              </w:rPr>
              <w:t>temp_laps</w:t>
            </w:r>
            <w:r w:rsidRPr="002345A1">
              <w:rPr>
                <w:szCs w:val="20"/>
              </w:rPr>
              <w:t xml:space="preserve">, </w:t>
            </w:r>
            <w:r w:rsidRPr="00EB3FF9">
              <w:rPr>
                <w:rFonts w:ascii="Courier New" w:hAnsi="Courier New" w:cs="Courier New"/>
                <w:szCs w:val="20"/>
              </w:rPr>
              <w:t>ide_dist</w:t>
            </w:r>
            <w:r w:rsidRPr="002345A1">
              <w:rPr>
                <w:szCs w:val="20"/>
              </w:rPr>
              <w:t xml:space="preserve">, </w:t>
            </w:r>
            <w:r>
              <w:rPr>
                <w:szCs w:val="20"/>
              </w:rPr>
              <w:t>or</w:t>
            </w:r>
            <w:r w:rsidRPr="002345A1">
              <w:rPr>
                <w:szCs w:val="20"/>
              </w:rPr>
              <w:t xml:space="preserve"> </w:t>
            </w:r>
            <w:r w:rsidRPr="00EB3FF9">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3CE2BE0C"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F764B5" w:rsidRPr="00420557" w:rsidRDefault="00F764B5" w:rsidP="00F764B5">
            <w:pPr>
              <w:jc w:val="center"/>
              <w:rPr>
                <w:rFonts w:ascii="Courier New" w:hAnsi="Courier New" w:cs="Courier New"/>
              </w:rPr>
            </w:pPr>
            <w:r w:rsidRPr="00420557">
              <w:rPr>
                <w:rFonts w:ascii="Courier New" w:hAnsi="Courier New" w:cs="Courier New"/>
              </w:rPr>
              <w:t>temp_1sta</w:t>
            </w:r>
          </w:p>
        </w:tc>
      </w:tr>
      <w:tr w:rsidR="00F764B5" w14:paraId="4BEA8511" w14:textId="77777777" w:rsidTr="00237413">
        <w:trPr>
          <w:jc w:val="center"/>
        </w:trPr>
        <w:tc>
          <w:tcPr>
            <w:tcW w:w="2520" w:type="dxa"/>
            <w:tcBorders>
              <w:top w:val="nil"/>
              <w:left w:val="nil"/>
              <w:bottom w:val="single" w:sz="4" w:space="0" w:color="auto"/>
              <w:right w:val="nil"/>
            </w:tcBorders>
          </w:tcPr>
          <w:p w14:paraId="713F758C"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F764B5" w:rsidRPr="002345A1" w:rsidRDefault="00F764B5" w:rsidP="00F764B5">
            <w:pPr>
              <w:pStyle w:val="tablecell-centered"/>
              <w:jc w:val="left"/>
              <w:rPr>
                <w:szCs w:val="20"/>
              </w:rPr>
            </w:pPr>
            <w:r w:rsidRPr="002345A1">
              <w:rPr>
                <w:szCs w:val="20"/>
              </w:rPr>
              <w:t>Module name for transpiration simulation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transp_frost</w:t>
            </w:r>
            <w:r w:rsidRPr="002345A1">
              <w:rPr>
                <w:szCs w:val="20"/>
              </w:rPr>
              <w:t xml:space="preserve">, or </w:t>
            </w:r>
            <w:r w:rsidRPr="00EB3FF9">
              <w:rPr>
                <w:rFonts w:ascii="Courier New" w:hAnsi="Courier New" w:cs="Courier New"/>
                <w:szCs w:val="20"/>
              </w:rPr>
              <w:t>transp_tindex</w:t>
            </w:r>
            <w:r w:rsidRPr="002345A1">
              <w:rPr>
                <w:szCs w:val="20"/>
              </w:rPr>
              <w:t>)</w:t>
            </w:r>
          </w:p>
        </w:tc>
        <w:tc>
          <w:tcPr>
            <w:tcW w:w="2431" w:type="dxa"/>
            <w:tcBorders>
              <w:top w:val="nil"/>
              <w:left w:val="nil"/>
              <w:bottom w:val="single" w:sz="4" w:space="0" w:color="auto"/>
              <w:right w:val="nil"/>
            </w:tcBorders>
          </w:tcPr>
          <w:p w14:paraId="0D84AA1A"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F764B5" w:rsidRPr="00420557" w:rsidRDefault="00F764B5" w:rsidP="00F764B5">
            <w:pPr>
              <w:jc w:val="center"/>
              <w:rPr>
                <w:rFonts w:ascii="Courier New" w:hAnsi="Courier New" w:cs="Courier New"/>
              </w:rPr>
            </w:pPr>
            <w:r w:rsidRPr="00420557">
              <w:rPr>
                <w:rFonts w:ascii="Courier New" w:hAnsi="Courier New" w:cs="Courier New"/>
              </w:rPr>
              <w:t>transp_tindex</w:t>
            </w:r>
          </w:p>
        </w:tc>
      </w:tr>
      <w:tr w:rsidR="00F764B5"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F764B5" w:rsidRDefault="00F764B5" w:rsidP="00F764B5">
            <w:pPr>
              <w:pStyle w:val="TableSpanner"/>
            </w:pPr>
            <w:r>
              <w:t>Climate-by-HRU Files</w:t>
            </w:r>
          </w:p>
        </w:tc>
      </w:tr>
      <w:tr w:rsidR="00F764B5" w14:paraId="50891131" w14:textId="77777777" w:rsidTr="00237413">
        <w:trPr>
          <w:jc w:val="center"/>
        </w:trPr>
        <w:tc>
          <w:tcPr>
            <w:tcW w:w="2520" w:type="dxa"/>
            <w:tcBorders>
              <w:top w:val="nil"/>
              <w:left w:val="nil"/>
              <w:bottom w:val="nil"/>
              <w:right w:val="nil"/>
            </w:tcBorders>
          </w:tcPr>
          <w:p w14:paraId="122F77BC" w14:textId="58684426" w:rsidR="00F764B5" w:rsidRPr="002345A1" w:rsidRDefault="00F764B5" w:rsidP="00F764B5">
            <w:pPr>
              <w:pStyle w:val="TableCellBody"/>
              <w:rPr>
                <w:b/>
                <w:szCs w:val="20"/>
              </w:rPr>
            </w:pPr>
            <w:r w:rsidRPr="001B191E">
              <w:rPr>
                <w:b/>
                <w:szCs w:val="20"/>
              </w:rPr>
              <w:t>cbh_binary_flag</w:t>
            </w:r>
          </w:p>
        </w:tc>
        <w:tc>
          <w:tcPr>
            <w:tcW w:w="5579" w:type="dxa"/>
            <w:tcBorders>
              <w:top w:val="nil"/>
              <w:left w:val="nil"/>
              <w:bottom w:val="nil"/>
              <w:right w:val="nil"/>
            </w:tcBorders>
          </w:tcPr>
          <w:p w14:paraId="4211287C" w14:textId="2B46C177" w:rsidR="00F764B5" w:rsidRPr="002345A1" w:rsidRDefault="00F764B5" w:rsidP="00F764B5">
            <w:pPr>
              <w:pStyle w:val="TableCellBody"/>
              <w:rPr>
                <w:szCs w:val="20"/>
              </w:rPr>
            </w:pPr>
            <w:r>
              <w:rPr>
                <w:szCs w:val="20"/>
              </w:rPr>
              <w:t xml:space="preserve">Flag to specify whether to input CBH files in a binary format using the samer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F764B5" w:rsidRPr="002345A1" w:rsidRDefault="00F764B5" w:rsidP="00F764B5">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F764B5" w:rsidRPr="00420557" w:rsidRDefault="00F764B5" w:rsidP="00F764B5">
            <w:pPr>
              <w:pStyle w:val="TableCellBody"/>
              <w:jc w:val="center"/>
              <w:rPr>
                <w:rFonts w:ascii="Courier New" w:hAnsi="Courier New" w:cs="Courier New"/>
                <w:szCs w:val="20"/>
              </w:rPr>
            </w:pPr>
            <w:r>
              <w:rPr>
                <w:rFonts w:ascii="Courier New" w:hAnsi="Courier New" w:cs="Courier New"/>
                <w:szCs w:val="20"/>
              </w:rPr>
              <w:t>0</w:t>
            </w:r>
          </w:p>
        </w:tc>
      </w:tr>
      <w:tr w:rsidR="00F764B5" w14:paraId="7013ADD1" w14:textId="77777777" w:rsidTr="00237413">
        <w:trPr>
          <w:jc w:val="center"/>
        </w:trPr>
        <w:tc>
          <w:tcPr>
            <w:tcW w:w="2520" w:type="dxa"/>
            <w:tcBorders>
              <w:top w:val="nil"/>
              <w:left w:val="nil"/>
              <w:bottom w:val="nil"/>
              <w:right w:val="nil"/>
            </w:tcBorders>
          </w:tcPr>
          <w:p w14:paraId="7DAE266F" w14:textId="0A91D460" w:rsidR="00F764B5" w:rsidRPr="002345A1" w:rsidRDefault="00F764B5" w:rsidP="00F764B5">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F764B5" w:rsidRPr="002345A1" w:rsidRDefault="00F764B5" w:rsidP="00F764B5">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F764B5" w:rsidRPr="002345A1" w:rsidRDefault="00F764B5" w:rsidP="00F764B5">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humidity.day</w:t>
            </w:r>
          </w:p>
        </w:tc>
      </w:tr>
      <w:tr w:rsidR="00F764B5" w14:paraId="41F85CF1" w14:textId="77777777" w:rsidTr="00237413">
        <w:trPr>
          <w:jc w:val="center"/>
        </w:trPr>
        <w:tc>
          <w:tcPr>
            <w:tcW w:w="2520" w:type="dxa"/>
            <w:tcBorders>
              <w:top w:val="nil"/>
              <w:left w:val="nil"/>
              <w:bottom w:val="nil"/>
              <w:right w:val="nil"/>
            </w:tcBorders>
          </w:tcPr>
          <w:p w14:paraId="35655A25" w14:textId="77777777" w:rsidR="00F764B5" w:rsidRPr="002345A1" w:rsidRDefault="00F764B5" w:rsidP="00F764B5">
            <w:pPr>
              <w:pStyle w:val="TableCellBody"/>
              <w:rPr>
                <w:b/>
                <w:szCs w:val="20"/>
              </w:rPr>
            </w:pPr>
            <w:r w:rsidRPr="002345A1">
              <w:rPr>
                <w:b/>
                <w:szCs w:val="20"/>
              </w:rPr>
              <w:lastRenderedPageBreak/>
              <w:t>orad_flag</w:t>
            </w:r>
          </w:p>
        </w:tc>
        <w:tc>
          <w:tcPr>
            <w:tcW w:w="5579" w:type="dxa"/>
            <w:tcBorders>
              <w:top w:val="nil"/>
              <w:left w:val="nil"/>
              <w:bottom w:val="nil"/>
              <w:right w:val="nil"/>
            </w:tcBorders>
          </w:tcPr>
          <w:p w14:paraId="0C401303" w14:textId="77777777" w:rsidR="00F764B5" w:rsidRPr="002345A1" w:rsidRDefault="00F764B5" w:rsidP="00F764B5">
            <w:pPr>
              <w:pStyle w:val="TableCellBody"/>
              <w:rPr>
                <w:szCs w:val="20"/>
              </w:rPr>
            </w:pPr>
            <w:r w:rsidRPr="002345A1">
              <w:rPr>
                <w:szCs w:val="20"/>
              </w:rPr>
              <w:t xml:space="preserve">Flag to specify </w:t>
            </w:r>
            <w:proofErr w:type="gramStart"/>
            <w:r w:rsidRPr="002345A1">
              <w:rPr>
                <w:szCs w:val="20"/>
              </w:rPr>
              <w:t>whether or not</w:t>
            </w:r>
            <w:proofErr w:type="gramEnd"/>
            <w:r w:rsidRPr="002345A1">
              <w:rPr>
                <w:szCs w:val="20"/>
              </w:rPr>
              <w:t xml:space="preserve">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F764B5" w:rsidRPr="00420557" w:rsidRDefault="00F764B5" w:rsidP="00F764B5">
            <w:pPr>
              <w:jc w:val="center"/>
              <w:rPr>
                <w:rFonts w:ascii="Courier New" w:hAnsi="Courier New" w:cs="Courier New"/>
              </w:rPr>
            </w:pPr>
            <w:r w:rsidRPr="00420557">
              <w:rPr>
                <w:rFonts w:ascii="Courier New" w:hAnsi="Courier New" w:cs="Courier New"/>
              </w:rPr>
              <w:t>1</w:t>
            </w:r>
          </w:p>
        </w:tc>
      </w:tr>
      <w:tr w:rsidR="00F764B5" w14:paraId="1326EAFC" w14:textId="77777777" w:rsidTr="00237413">
        <w:trPr>
          <w:jc w:val="center"/>
        </w:trPr>
        <w:tc>
          <w:tcPr>
            <w:tcW w:w="2520" w:type="dxa"/>
            <w:tcBorders>
              <w:top w:val="nil"/>
              <w:left w:val="nil"/>
              <w:bottom w:val="nil"/>
              <w:right w:val="nil"/>
            </w:tcBorders>
          </w:tcPr>
          <w:p w14:paraId="70124F3B" w14:textId="77777777" w:rsidR="00F764B5" w:rsidRPr="002345A1" w:rsidRDefault="00F764B5" w:rsidP="00F764B5">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F764B5" w:rsidRPr="002345A1" w:rsidRDefault="00F764B5" w:rsidP="00F764B5">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sidRPr="002345A1">
              <w:rPr>
                <w:szCs w:val="20"/>
              </w:rPr>
              <w:t xml:space="preserve">-inches </w:t>
            </w:r>
          </w:p>
        </w:tc>
        <w:tc>
          <w:tcPr>
            <w:tcW w:w="2431" w:type="dxa"/>
            <w:tcBorders>
              <w:top w:val="nil"/>
              <w:left w:val="nil"/>
              <w:bottom w:val="nil"/>
              <w:right w:val="nil"/>
            </w:tcBorders>
          </w:tcPr>
          <w:p w14:paraId="234425E1"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F764B5" w:rsidRPr="00420557" w:rsidRDefault="00F764B5" w:rsidP="00F764B5">
            <w:pPr>
              <w:jc w:val="center"/>
              <w:rPr>
                <w:rFonts w:ascii="Courier New" w:hAnsi="Courier New" w:cs="Courier New"/>
              </w:rPr>
            </w:pPr>
            <w:r w:rsidRPr="00420557">
              <w:rPr>
                <w:rFonts w:ascii="Courier New" w:hAnsi="Courier New" w:cs="Courier New"/>
              </w:rPr>
              <w:t>potet.day</w:t>
            </w:r>
          </w:p>
        </w:tc>
      </w:tr>
      <w:tr w:rsidR="00F764B5" w14:paraId="6F038FEE" w14:textId="77777777" w:rsidTr="00237413">
        <w:trPr>
          <w:jc w:val="center"/>
        </w:trPr>
        <w:tc>
          <w:tcPr>
            <w:tcW w:w="2520" w:type="dxa"/>
            <w:tcBorders>
              <w:top w:val="nil"/>
              <w:left w:val="nil"/>
              <w:bottom w:val="nil"/>
              <w:right w:val="nil"/>
            </w:tcBorders>
          </w:tcPr>
          <w:p w14:paraId="57117EF1" w14:textId="77777777" w:rsidR="00F764B5" w:rsidRPr="002345A1" w:rsidRDefault="00F764B5" w:rsidP="00F764B5">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77777777" w:rsidR="00F764B5" w:rsidRPr="002345A1" w:rsidRDefault="00F764B5" w:rsidP="00F764B5">
            <w:pPr>
              <w:pStyle w:val="TableCellBody"/>
              <w:rPr>
                <w:szCs w:val="20"/>
              </w:rPr>
            </w:pPr>
            <w:r w:rsidRPr="002345A1">
              <w:rPr>
                <w:szCs w:val="20"/>
              </w:rPr>
              <w:t xml:space="preserve">Pathname of the CBH file of pre-processed precipitation input data for each HRU to specify variable </w:t>
            </w:r>
            <w:r w:rsidRPr="002345A1">
              <w:rPr>
                <w:i/>
                <w:szCs w:val="20"/>
              </w:rPr>
              <w:t>precip</w:t>
            </w:r>
            <w:r>
              <w:rPr>
                <w:szCs w:val="20"/>
              </w:rPr>
              <w:t>-inches</w:t>
            </w:r>
          </w:p>
        </w:tc>
        <w:tc>
          <w:tcPr>
            <w:tcW w:w="2431" w:type="dxa"/>
            <w:tcBorders>
              <w:top w:val="nil"/>
              <w:left w:val="nil"/>
              <w:bottom w:val="nil"/>
              <w:right w:val="nil"/>
            </w:tcBorders>
          </w:tcPr>
          <w:p w14:paraId="0BD3EA23" w14:textId="77777777" w:rsidR="00F764B5" w:rsidRPr="002345A1" w:rsidRDefault="00F764B5" w:rsidP="00F764B5">
            <w:pPr>
              <w:pStyle w:val="TableCellBody"/>
              <w:jc w:val="center"/>
              <w:rPr>
                <w:szCs w:val="20"/>
              </w:rPr>
            </w:pPr>
            <w:r>
              <w:rPr>
                <w:b/>
                <w:szCs w:val="20"/>
              </w:rPr>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F764B5" w:rsidRPr="00420557" w:rsidRDefault="00F764B5" w:rsidP="00F764B5">
            <w:pPr>
              <w:jc w:val="center"/>
              <w:rPr>
                <w:rFonts w:ascii="Courier New" w:hAnsi="Courier New" w:cs="Courier New"/>
              </w:rPr>
            </w:pPr>
            <w:r w:rsidRPr="00420557">
              <w:rPr>
                <w:rFonts w:ascii="Courier New" w:hAnsi="Courier New" w:cs="Courier New"/>
              </w:rPr>
              <w:t>precip.day</w:t>
            </w:r>
          </w:p>
        </w:tc>
      </w:tr>
      <w:tr w:rsidR="00F764B5" w14:paraId="6AD0D23A" w14:textId="77777777" w:rsidTr="00237413">
        <w:trPr>
          <w:jc w:val="center"/>
        </w:trPr>
        <w:tc>
          <w:tcPr>
            <w:tcW w:w="2520" w:type="dxa"/>
            <w:tcBorders>
              <w:top w:val="nil"/>
              <w:left w:val="nil"/>
              <w:bottom w:val="nil"/>
              <w:right w:val="nil"/>
            </w:tcBorders>
          </w:tcPr>
          <w:p w14:paraId="76B58ADA" w14:textId="77777777" w:rsidR="00F764B5" w:rsidRPr="002345A1" w:rsidRDefault="00F764B5" w:rsidP="00F764B5">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F764B5" w:rsidRPr="002345A1" w:rsidRDefault="00F764B5" w:rsidP="00F764B5">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-Langleys</w:t>
            </w:r>
          </w:p>
        </w:tc>
        <w:tc>
          <w:tcPr>
            <w:tcW w:w="2431" w:type="dxa"/>
            <w:tcBorders>
              <w:top w:val="nil"/>
              <w:left w:val="nil"/>
              <w:bottom w:val="nil"/>
              <w:right w:val="nil"/>
            </w:tcBorders>
          </w:tcPr>
          <w:p w14:paraId="74A006DE"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F764B5" w:rsidRPr="00420557" w:rsidRDefault="00F764B5" w:rsidP="00F764B5">
            <w:pPr>
              <w:jc w:val="center"/>
              <w:rPr>
                <w:rFonts w:ascii="Courier New" w:hAnsi="Courier New" w:cs="Courier New"/>
              </w:rPr>
            </w:pPr>
            <w:r w:rsidRPr="00420557">
              <w:rPr>
                <w:rFonts w:ascii="Courier New" w:hAnsi="Courier New" w:cs="Courier New"/>
              </w:rPr>
              <w:t>swrad.day</w:t>
            </w:r>
          </w:p>
        </w:tc>
      </w:tr>
      <w:tr w:rsidR="00F764B5" w14:paraId="284F7B5B" w14:textId="77777777" w:rsidTr="00237413">
        <w:trPr>
          <w:jc w:val="center"/>
        </w:trPr>
        <w:tc>
          <w:tcPr>
            <w:tcW w:w="2520" w:type="dxa"/>
            <w:tcBorders>
              <w:top w:val="nil"/>
              <w:left w:val="nil"/>
              <w:bottom w:val="nil"/>
              <w:right w:val="nil"/>
            </w:tcBorders>
          </w:tcPr>
          <w:p w14:paraId="681DEA09" w14:textId="77777777" w:rsidR="00F764B5" w:rsidRPr="002345A1" w:rsidRDefault="00F764B5" w:rsidP="00F764B5">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F764B5" w:rsidRPr="002345A1" w:rsidRDefault="00F764B5" w:rsidP="00F764B5">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sidRPr="002345A1">
              <w:rPr>
                <w:szCs w:val="20"/>
              </w:rPr>
              <w:t xml:space="preserve">-degrees Fahrenheit </w:t>
            </w:r>
          </w:p>
        </w:tc>
        <w:tc>
          <w:tcPr>
            <w:tcW w:w="2431" w:type="dxa"/>
            <w:tcBorders>
              <w:top w:val="nil"/>
              <w:left w:val="nil"/>
              <w:bottom w:val="nil"/>
              <w:right w:val="nil"/>
            </w:tcBorders>
          </w:tcPr>
          <w:p w14:paraId="7BDB41D9"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F764B5" w:rsidRPr="00420557" w:rsidRDefault="00F764B5" w:rsidP="00F764B5">
            <w:pPr>
              <w:jc w:val="center"/>
              <w:rPr>
                <w:rFonts w:ascii="Courier New" w:hAnsi="Courier New" w:cs="Courier New"/>
              </w:rPr>
            </w:pPr>
            <w:r w:rsidRPr="00420557">
              <w:rPr>
                <w:rFonts w:ascii="Courier New" w:hAnsi="Courier New" w:cs="Courier New"/>
              </w:rPr>
              <w:t>tmax.day</w:t>
            </w:r>
          </w:p>
        </w:tc>
      </w:tr>
      <w:tr w:rsidR="00F764B5" w14:paraId="6C23697D" w14:textId="77777777" w:rsidTr="00237413">
        <w:trPr>
          <w:jc w:val="center"/>
        </w:trPr>
        <w:tc>
          <w:tcPr>
            <w:tcW w:w="2520" w:type="dxa"/>
            <w:tcBorders>
              <w:top w:val="nil"/>
              <w:left w:val="nil"/>
              <w:bottom w:val="nil"/>
              <w:right w:val="nil"/>
            </w:tcBorders>
          </w:tcPr>
          <w:p w14:paraId="0C3C1832" w14:textId="77777777" w:rsidR="00F764B5" w:rsidRPr="002345A1" w:rsidRDefault="00F764B5" w:rsidP="00F764B5">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F764B5" w:rsidRPr="002345A1" w:rsidRDefault="00F764B5" w:rsidP="00F764B5">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sidRPr="002345A1">
              <w:rPr>
                <w:szCs w:val="20"/>
              </w:rPr>
              <w:t>-degrees Fahrenheit</w:t>
            </w:r>
          </w:p>
        </w:tc>
        <w:tc>
          <w:tcPr>
            <w:tcW w:w="2431" w:type="dxa"/>
            <w:tcBorders>
              <w:top w:val="nil"/>
              <w:left w:val="nil"/>
              <w:bottom w:val="nil"/>
              <w:right w:val="nil"/>
            </w:tcBorders>
          </w:tcPr>
          <w:p w14:paraId="51BF0937"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F764B5" w:rsidRPr="00420557" w:rsidRDefault="00F764B5" w:rsidP="00F764B5">
            <w:pPr>
              <w:jc w:val="center"/>
              <w:rPr>
                <w:rFonts w:ascii="Courier New" w:hAnsi="Courier New" w:cs="Courier New"/>
              </w:rPr>
            </w:pPr>
            <w:r w:rsidRPr="00420557">
              <w:rPr>
                <w:rFonts w:ascii="Courier New" w:hAnsi="Courier New" w:cs="Courier New"/>
              </w:rPr>
              <w:t>tmin.day</w:t>
            </w:r>
          </w:p>
        </w:tc>
      </w:tr>
      <w:tr w:rsidR="00F764B5" w14:paraId="42579A5E" w14:textId="77777777" w:rsidTr="00237413">
        <w:trPr>
          <w:jc w:val="center"/>
        </w:trPr>
        <w:tc>
          <w:tcPr>
            <w:tcW w:w="2520" w:type="dxa"/>
            <w:tcBorders>
              <w:top w:val="nil"/>
              <w:left w:val="nil"/>
              <w:bottom w:val="nil"/>
              <w:right w:val="nil"/>
            </w:tcBorders>
          </w:tcPr>
          <w:p w14:paraId="2592C93D" w14:textId="77777777" w:rsidR="00F764B5" w:rsidRPr="002345A1" w:rsidRDefault="00F764B5" w:rsidP="00F764B5">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F764B5" w:rsidRPr="002345A1" w:rsidRDefault="00F764B5" w:rsidP="00F764B5">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sidRPr="002345A1">
              <w:rPr>
                <w:szCs w:val="20"/>
              </w:rPr>
              <w:t>-none</w:t>
            </w:r>
          </w:p>
        </w:tc>
        <w:tc>
          <w:tcPr>
            <w:tcW w:w="2431" w:type="dxa"/>
            <w:tcBorders>
              <w:top w:val="nil"/>
              <w:left w:val="nil"/>
              <w:bottom w:val="nil"/>
              <w:right w:val="nil"/>
            </w:tcBorders>
          </w:tcPr>
          <w:p w14:paraId="064FA322" w14:textId="77777777" w:rsidR="00F764B5" w:rsidRPr="002345A1" w:rsidRDefault="00F764B5" w:rsidP="00F764B5">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F764B5" w:rsidRPr="00420557" w:rsidRDefault="00F764B5" w:rsidP="00F764B5">
            <w:pPr>
              <w:jc w:val="center"/>
              <w:rPr>
                <w:rFonts w:ascii="Courier New" w:hAnsi="Courier New" w:cs="Courier New"/>
              </w:rPr>
            </w:pPr>
            <w:r w:rsidRPr="00420557">
              <w:rPr>
                <w:rFonts w:ascii="Courier New" w:hAnsi="Courier New" w:cs="Courier New"/>
              </w:rPr>
              <w:t>transp.day</w:t>
            </w:r>
          </w:p>
        </w:tc>
      </w:tr>
      <w:tr w:rsidR="00F764B5" w14:paraId="11D60147" w14:textId="77777777" w:rsidTr="00237413">
        <w:trPr>
          <w:jc w:val="center"/>
        </w:trPr>
        <w:tc>
          <w:tcPr>
            <w:tcW w:w="2520" w:type="dxa"/>
            <w:tcBorders>
              <w:top w:val="nil"/>
              <w:left w:val="nil"/>
              <w:bottom w:val="single" w:sz="4" w:space="0" w:color="auto"/>
              <w:right w:val="nil"/>
            </w:tcBorders>
          </w:tcPr>
          <w:p w14:paraId="35C9ED4D" w14:textId="77777777" w:rsidR="00F764B5" w:rsidRPr="002345A1" w:rsidRDefault="00F764B5" w:rsidP="00F764B5">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F764B5" w:rsidRPr="002345A1" w:rsidRDefault="00F764B5" w:rsidP="00F764B5">
            <w:pPr>
              <w:pStyle w:val="TableCellBody"/>
              <w:rPr>
                <w:szCs w:val="20"/>
              </w:rPr>
            </w:pPr>
            <w:r w:rsidRPr="002345A1">
              <w:rPr>
                <w:szCs w:val="20"/>
              </w:rPr>
              <w:t xml:space="preserve">Pathname of the CBH file of pre-processed wind speed input data for each HRU to specify variable </w:t>
            </w:r>
            <w:r w:rsidRPr="002345A1">
              <w:rPr>
                <w:i/>
                <w:szCs w:val="20"/>
              </w:rPr>
              <w:t>windspeed_hru</w:t>
            </w:r>
            <w:r w:rsidRPr="002345A1">
              <w:rPr>
                <w:szCs w:val="20"/>
              </w:rPr>
              <w:t>-meters/second</w:t>
            </w:r>
          </w:p>
        </w:tc>
        <w:tc>
          <w:tcPr>
            <w:tcW w:w="2431" w:type="dxa"/>
            <w:tcBorders>
              <w:top w:val="nil"/>
              <w:left w:val="nil"/>
              <w:bottom w:val="single" w:sz="4" w:space="0" w:color="auto"/>
              <w:right w:val="nil"/>
            </w:tcBorders>
          </w:tcPr>
          <w:p w14:paraId="357A3B02"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F764B5" w:rsidRPr="00420557" w:rsidRDefault="00F764B5" w:rsidP="00F764B5">
            <w:pPr>
              <w:jc w:val="center"/>
              <w:rPr>
                <w:rFonts w:ascii="Courier New" w:hAnsi="Courier New" w:cs="Courier New"/>
              </w:rPr>
            </w:pPr>
            <w:r w:rsidRPr="00420557">
              <w:rPr>
                <w:rFonts w:ascii="Courier New" w:hAnsi="Courier New" w:cs="Courier New"/>
              </w:rPr>
              <w:t>windspeed.day</w:t>
            </w:r>
          </w:p>
        </w:tc>
      </w:tr>
      <w:tr w:rsidR="00F764B5" w14:paraId="1A149C22" w14:textId="77777777" w:rsidTr="00623932">
        <w:trPr>
          <w:trHeight w:val="288"/>
          <w:jc w:val="center"/>
        </w:trPr>
        <w:tc>
          <w:tcPr>
            <w:tcW w:w="14400" w:type="dxa"/>
            <w:gridSpan w:val="6"/>
            <w:tcBorders>
              <w:top w:val="nil"/>
              <w:left w:val="nil"/>
              <w:bottom w:val="nil"/>
              <w:right w:val="nil"/>
            </w:tcBorders>
          </w:tcPr>
          <w:p w14:paraId="358DC03C" w14:textId="0D89B94C" w:rsidR="00F764B5" w:rsidRPr="00623932" w:rsidRDefault="00F764B5" w:rsidP="00F764B5">
            <w:pPr>
              <w:jc w:val="center"/>
            </w:pPr>
            <w:r w:rsidRPr="00DB55A9">
              <w:rPr>
                <w:highlight w:val="green"/>
              </w:rPr>
              <w:t>Dynamic Parameter Input</w:t>
            </w:r>
          </w:p>
        </w:tc>
      </w:tr>
      <w:tr w:rsidR="00F764B5" w14:paraId="299DB82A" w14:textId="77777777" w:rsidTr="00237413">
        <w:trPr>
          <w:trHeight w:val="758"/>
          <w:jc w:val="center"/>
        </w:trPr>
        <w:tc>
          <w:tcPr>
            <w:tcW w:w="2520" w:type="dxa"/>
            <w:tcBorders>
              <w:top w:val="nil"/>
              <w:left w:val="nil"/>
              <w:bottom w:val="nil"/>
              <w:right w:val="nil"/>
            </w:tcBorders>
          </w:tcPr>
          <w:p w14:paraId="048D94DA" w14:textId="50E3810E" w:rsidR="00F764B5" w:rsidRPr="00DB55A9" w:rsidRDefault="00F764B5" w:rsidP="00F764B5">
            <w:pPr>
              <w:pStyle w:val="TableCellBody"/>
              <w:rPr>
                <w:b/>
                <w:highlight w:val="green"/>
              </w:rPr>
            </w:pPr>
            <w:r w:rsidRPr="00DB55A9">
              <w:rPr>
                <w:b/>
                <w:highlight w:val="green"/>
              </w:rPr>
              <w:t>covden_sum_dynamic</w:t>
            </w:r>
          </w:p>
        </w:tc>
        <w:tc>
          <w:tcPr>
            <w:tcW w:w="5579" w:type="dxa"/>
            <w:tcBorders>
              <w:top w:val="nil"/>
              <w:left w:val="nil"/>
              <w:bottom w:val="nil"/>
              <w:right w:val="nil"/>
            </w:tcBorders>
          </w:tcPr>
          <w:p w14:paraId="469429F0" w14:textId="42DAC9EE" w:rsidR="00F764B5" w:rsidRPr="00277B27" w:rsidRDefault="00F764B5" w:rsidP="00F764B5">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3D19C59D" w14:textId="5E81931D"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F764B5" w:rsidRPr="006C277F" w:rsidRDefault="00F764B5" w:rsidP="00F764B5">
            <w:pPr>
              <w:jc w:val="center"/>
              <w:rPr>
                <w:rFonts w:ascii="Courier New" w:hAnsi="Courier New" w:cs="Courier New"/>
              </w:rPr>
            </w:pPr>
            <w:r w:rsidRPr="006C277F">
              <w:rPr>
                <w:rFonts w:ascii="Courier New" w:hAnsi="Courier New" w:cs="Courier New"/>
              </w:rPr>
              <w:t>dyncovsum</w:t>
            </w:r>
          </w:p>
        </w:tc>
      </w:tr>
      <w:tr w:rsidR="00F764B5" w14:paraId="754B913D" w14:textId="77777777" w:rsidTr="00237413">
        <w:trPr>
          <w:jc w:val="center"/>
        </w:trPr>
        <w:tc>
          <w:tcPr>
            <w:tcW w:w="2520" w:type="dxa"/>
            <w:tcBorders>
              <w:top w:val="nil"/>
              <w:left w:val="nil"/>
              <w:bottom w:val="nil"/>
              <w:right w:val="nil"/>
            </w:tcBorders>
          </w:tcPr>
          <w:p w14:paraId="15DF1C15" w14:textId="52C196E6" w:rsidR="00F764B5" w:rsidRPr="00DB55A9" w:rsidRDefault="00F764B5" w:rsidP="00F764B5">
            <w:pPr>
              <w:pStyle w:val="TableCellBody"/>
              <w:rPr>
                <w:b/>
                <w:highlight w:val="green"/>
              </w:rPr>
            </w:pPr>
            <w:r w:rsidRPr="00DB55A9">
              <w:rPr>
                <w:b/>
                <w:highlight w:val="green"/>
              </w:rPr>
              <w:t>covden_win_dynamic</w:t>
            </w:r>
          </w:p>
        </w:tc>
        <w:tc>
          <w:tcPr>
            <w:tcW w:w="5579" w:type="dxa"/>
            <w:tcBorders>
              <w:top w:val="nil"/>
              <w:left w:val="nil"/>
              <w:bottom w:val="nil"/>
              <w:right w:val="nil"/>
            </w:tcBorders>
          </w:tcPr>
          <w:p w14:paraId="2B450DB9" w14:textId="67C6DA08" w:rsidR="00F764B5" w:rsidRPr="00277B27" w:rsidRDefault="00F764B5" w:rsidP="00F764B5">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132C3F9C" w14:textId="52A75500"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F764B5" w:rsidRPr="006C277F" w:rsidRDefault="00F764B5" w:rsidP="00F764B5">
            <w:pPr>
              <w:jc w:val="center"/>
              <w:rPr>
                <w:rFonts w:ascii="Courier New" w:hAnsi="Courier New" w:cs="Courier New"/>
              </w:rPr>
            </w:pPr>
            <w:r w:rsidRPr="006C277F">
              <w:rPr>
                <w:rFonts w:ascii="Courier New" w:hAnsi="Courier New" w:cs="Courier New"/>
              </w:rPr>
              <w:t>dyncovwin</w:t>
            </w:r>
          </w:p>
        </w:tc>
      </w:tr>
      <w:tr w:rsidR="00F764B5" w14:paraId="192192F1" w14:textId="77777777" w:rsidTr="00237413">
        <w:trPr>
          <w:jc w:val="center"/>
        </w:trPr>
        <w:tc>
          <w:tcPr>
            <w:tcW w:w="2520" w:type="dxa"/>
            <w:tcBorders>
              <w:top w:val="nil"/>
              <w:left w:val="nil"/>
              <w:bottom w:val="nil"/>
              <w:right w:val="nil"/>
            </w:tcBorders>
          </w:tcPr>
          <w:p w14:paraId="6C540474" w14:textId="351CFDF7" w:rsidR="00F764B5" w:rsidRPr="00DB55A9" w:rsidRDefault="00F764B5" w:rsidP="00F764B5">
            <w:pPr>
              <w:pStyle w:val="TableCellBody"/>
              <w:rPr>
                <w:b/>
                <w:highlight w:val="green"/>
              </w:rPr>
            </w:pPr>
            <w:r w:rsidRPr="00DB55A9">
              <w:rPr>
                <w:b/>
                <w:highlight w:val="green"/>
              </w:rPr>
              <w:t>covtype_dynamic</w:t>
            </w:r>
          </w:p>
        </w:tc>
        <w:tc>
          <w:tcPr>
            <w:tcW w:w="5579" w:type="dxa"/>
            <w:tcBorders>
              <w:top w:val="nil"/>
              <w:left w:val="nil"/>
              <w:bottom w:val="nil"/>
              <w:right w:val="nil"/>
            </w:tcBorders>
          </w:tcPr>
          <w:p w14:paraId="6E3BBAB1" w14:textId="3447C2D3" w:rsidR="00F764B5" w:rsidRPr="00277B27" w:rsidRDefault="00F764B5" w:rsidP="00F764B5">
            <w:pPr>
              <w:pStyle w:val="TableCellBody"/>
            </w:pPr>
            <w:r w:rsidRPr="00277B27">
              <w:t xml:space="preserve">Pathname of the time series of pre-processed values used to set values of </w:t>
            </w:r>
            <w:r w:rsidRPr="00277B27">
              <w:rPr>
                <w:b/>
              </w:rPr>
              <w:t>cov_type</w:t>
            </w:r>
            <w:r w:rsidRPr="00277B27">
              <w:t xml:space="preserve"> for each HRU</w:t>
            </w:r>
          </w:p>
        </w:tc>
        <w:tc>
          <w:tcPr>
            <w:tcW w:w="2431" w:type="dxa"/>
            <w:tcBorders>
              <w:top w:val="nil"/>
              <w:left w:val="nil"/>
              <w:bottom w:val="nil"/>
              <w:right w:val="nil"/>
            </w:tcBorders>
          </w:tcPr>
          <w:p w14:paraId="04760F84" w14:textId="4009E72D" w:rsidR="00F764B5" w:rsidRPr="00F94E63" w:rsidRDefault="00F764B5" w:rsidP="00F764B5">
            <w:pPr>
              <w:pStyle w:val="TableCellBody"/>
              <w:jc w:val="center"/>
            </w:pPr>
            <w:r w:rsidRPr="00CB7A5F">
              <w:rPr>
                <w:b/>
              </w:rPr>
              <w:t>dyn_c</w:t>
            </w:r>
            <w:r>
              <w:rPr>
                <w:b/>
              </w:rPr>
              <w:t>ovtype_fl</w:t>
            </w:r>
            <w:r w:rsidRPr="00CB7A5F">
              <w:rPr>
                <w:b/>
              </w:rPr>
              <w:t xml:space="preserve">ag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F764B5" w:rsidRPr="006C277F" w:rsidRDefault="00F764B5" w:rsidP="00F764B5">
            <w:pPr>
              <w:jc w:val="center"/>
              <w:rPr>
                <w:rFonts w:ascii="Courier New" w:hAnsi="Courier New" w:cs="Courier New"/>
              </w:rPr>
            </w:pPr>
            <w:r w:rsidRPr="006C277F">
              <w:rPr>
                <w:rFonts w:ascii="Courier New" w:hAnsi="Courier New" w:cs="Courier New"/>
              </w:rPr>
              <w:t>dyncovtype</w:t>
            </w:r>
          </w:p>
        </w:tc>
      </w:tr>
      <w:tr w:rsidR="00F764B5" w14:paraId="621CF9CF" w14:textId="77777777" w:rsidTr="00237413">
        <w:trPr>
          <w:jc w:val="center"/>
        </w:trPr>
        <w:tc>
          <w:tcPr>
            <w:tcW w:w="2520" w:type="dxa"/>
            <w:tcBorders>
              <w:top w:val="nil"/>
              <w:left w:val="nil"/>
              <w:bottom w:val="nil"/>
              <w:right w:val="nil"/>
            </w:tcBorders>
          </w:tcPr>
          <w:p w14:paraId="337FC308" w14:textId="5EE4F0D8" w:rsidR="00F764B5" w:rsidRPr="00DB55A9" w:rsidRDefault="00F764B5" w:rsidP="00F764B5">
            <w:pPr>
              <w:pStyle w:val="TableCellBody"/>
              <w:rPr>
                <w:b/>
                <w:highlight w:val="green"/>
              </w:rPr>
            </w:pPr>
            <w:r w:rsidRPr="00DB55A9">
              <w:rPr>
                <w:b/>
                <w:highlight w:val="green"/>
              </w:rPr>
              <w:t>dprst_depth_dynamic</w:t>
            </w:r>
          </w:p>
        </w:tc>
        <w:tc>
          <w:tcPr>
            <w:tcW w:w="5579" w:type="dxa"/>
            <w:tcBorders>
              <w:top w:val="nil"/>
              <w:left w:val="nil"/>
              <w:bottom w:val="nil"/>
              <w:right w:val="nil"/>
            </w:tcBorders>
          </w:tcPr>
          <w:p w14:paraId="4769DC8D" w14:textId="0FF884C9" w:rsidR="00F764B5" w:rsidRPr="00277B27" w:rsidRDefault="00F764B5" w:rsidP="00F764B5">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33EF479" w14:textId="4C0ABF3A"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F764B5" w:rsidRPr="006C277F" w:rsidRDefault="00F764B5" w:rsidP="00F764B5">
            <w:pPr>
              <w:jc w:val="center"/>
              <w:rPr>
                <w:rFonts w:ascii="Courier New" w:hAnsi="Courier New" w:cs="Courier New"/>
              </w:rPr>
            </w:pPr>
            <w:r w:rsidRPr="006C277F">
              <w:rPr>
                <w:rFonts w:ascii="Courier New" w:hAnsi="Courier New" w:cs="Courier New"/>
              </w:rPr>
              <w:t>dyndprst_depth</w:t>
            </w:r>
          </w:p>
        </w:tc>
      </w:tr>
      <w:tr w:rsidR="00F764B5" w14:paraId="3B84BC84" w14:textId="77777777" w:rsidTr="00237413">
        <w:trPr>
          <w:jc w:val="center"/>
        </w:trPr>
        <w:tc>
          <w:tcPr>
            <w:tcW w:w="2520" w:type="dxa"/>
            <w:tcBorders>
              <w:top w:val="nil"/>
              <w:left w:val="nil"/>
              <w:bottom w:val="nil"/>
              <w:right w:val="nil"/>
            </w:tcBorders>
          </w:tcPr>
          <w:p w14:paraId="507585D8" w14:textId="7F6BDA96" w:rsidR="00F764B5" w:rsidRPr="00DB55A9" w:rsidRDefault="00F764B5" w:rsidP="00F764B5">
            <w:pPr>
              <w:pStyle w:val="TableCellBody"/>
              <w:rPr>
                <w:b/>
                <w:highlight w:val="green"/>
              </w:rPr>
            </w:pPr>
            <w:r w:rsidRPr="00DB55A9">
              <w:rPr>
                <w:b/>
                <w:highlight w:val="green"/>
              </w:rPr>
              <w:t>dprst_frac_dynamic</w:t>
            </w:r>
          </w:p>
        </w:tc>
        <w:tc>
          <w:tcPr>
            <w:tcW w:w="5579" w:type="dxa"/>
            <w:tcBorders>
              <w:top w:val="nil"/>
              <w:left w:val="nil"/>
              <w:bottom w:val="nil"/>
              <w:right w:val="nil"/>
            </w:tcBorders>
          </w:tcPr>
          <w:p w14:paraId="479C95D2" w14:textId="67ADA2A7" w:rsidR="00F764B5" w:rsidRPr="00277B27" w:rsidRDefault="00F764B5" w:rsidP="00F764B5">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F764B5" w:rsidRPr="006C277F" w:rsidRDefault="00F764B5" w:rsidP="00F764B5">
            <w:pPr>
              <w:jc w:val="center"/>
              <w:rPr>
                <w:rFonts w:ascii="Courier New" w:hAnsi="Courier New" w:cs="Courier New"/>
              </w:rPr>
            </w:pPr>
            <w:r w:rsidRPr="006C277F">
              <w:rPr>
                <w:rFonts w:ascii="Courier New" w:hAnsi="Courier New" w:cs="Courier New"/>
              </w:rPr>
              <w:t>dyndprst_frac</w:t>
            </w:r>
          </w:p>
        </w:tc>
      </w:tr>
      <w:tr w:rsidR="00F764B5" w14:paraId="1EBDF21A" w14:textId="77777777" w:rsidTr="00237413">
        <w:trPr>
          <w:jc w:val="center"/>
        </w:trPr>
        <w:tc>
          <w:tcPr>
            <w:tcW w:w="2520" w:type="dxa"/>
            <w:tcBorders>
              <w:top w:val="nil"/>
              <w:left w:val="nil"/>
              <w:bottom w:val="nil"/>
              <w:right w:val="nil"/>
            </w:tcBorders>
          </w:tcPr>
          <w:p w14:paraId="467B7938" w14:textId="3DB0B320" w:rsidR="00F764B5" w:rsidRPr="00DB55A9" w:rsidRDefault="00F764B5" w:rsidP="00F764B5">
            <w:pPr>
              <w:pStyle w:val="TableCellBody"/>
              <w:rPr>
                <w:b/>
                <w:highlight w:val="green"/>
              </w:rPr>
            </w:pPr>
            <w:r w:rsidRPr="00DB55A9">
              <w:rPr>
                <w:b/>
                <w:highlight w:val="green"/>
              </w:rPr>
              <w:t>dyn_covden_flag</w:t>
            </w:r>
          </w:p>
        </w:tc>
        <w:tc>
          <w:tcPr>
            <w:tcW w:w="5579" w:type="dxa"/>
            <w:tcBorders>
              <w:top w:val="nil"/>
              <w:left w:val="nil"/>
              <w:bottom w:val="nil"/>
              <w:right w:val="nil"/>
            </w:tcBorders>
          </w:tcPr>
          <w:p w14:paraId="09E63F53" w14:textId="3ED4B4DB" w:rsidR="00F764B5" w:rsidRPr="00623932" w:rsidRDefault="00F764B5" w:rsidP="00F764B5">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covden_sum_dynamic</w:t>
            </w:r>
            <w:r w:rsidRPr="00623932">
              <w:t xml:space="preserve">; 2=file </w:t>
            </w:r>
            <w:r w:rsidRPr="00623932">
              <w:rPr>
                <w:b/>
              </w:rPr>
              <w:t>covden_win_dynamic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F764B5" w:rsidRPr="00F94E63" w:rsidRDefault="00F764B5" w:rsidP="00F764B5">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F764B5" w:rsidRPr="00CB7A5F" w:rsidRDefault="00F764B5" w:rsidP="00F764B5">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ED1ADB0" w14:textId="77777777" w:rsidTr="00237413">
        <w:trPr>
          <w:jc w:val="center"/>
        </w:trPr>
        <w:tc>
          <w:tcPr>
            <w:tcW w:w="2520" w:type="dxa"/>
            <w:tcBorders>
              <w:top w:val="nil"/>
              <w:left w:val="nil"/>
              <w:bottom w:val="nil"/>
              <w:right w:val="nil"/>
            </w:tcBorders>
          </w:tcPr>
          <w:p w14:paraId="57B713CC" w14:textId="760DFEA3" w:rsidR="00F764B5" w:rsidRPr="00DB55A9" w:rsidRDefault="00F764B5" w:rsidP="00F764B5">
            <w:pPr>
              <w:pStyle w:val="TableCellBody"/>
              <w:rPr>
                <w:b/>
                <w:szCs w:val="20"/>
                <w:highlight w:val="green"/>
              </w:rPr>
            </w:pPr>
            <w:r w:rsidRPr="00DB55A9">
              <w:rPr>
                <w:b/>
                <w:highlight w:val="green"/>
              </w:rPr>
              <w:t>dyn_covtype_flag</w:t>
            </w:r>
          </w:p>
        </w:tc>
        <w:tc>
          <w:tcPr>
            <w:tcW w:w="5579" w:type="dxa"/>
            <w:tcBorders>
              <w:top w:val="nil"/>
              <w:left w:val="nil"/>
              <w:bottom w:val="nil"/>
              <w:right w:val="nil"/>
            </w:tcBorders>
          </w:tcPr>
          <w:p w14:paraId="257F5FFD" w14:textId="11EE97D9" w:rsidR="00F764B5" w:rsidRPr="00623932" w:rsidRDefault="00F764B5" w:rsidP="00F764B5">
            <w:pPr>
              <w:pStyle w:val="TableCellBody"/>
              <w:rPr>
                <w:szCs w:val="20"/>
              </w:rPr>
            </w:pPr>
            <w:r w:rsidRPr="00623932">
              <w:t xml:space="preserve">Flag to indicate if a time series of plant-canopy type values are input in Dynamic Parameter File </w:t>
            </w:r>
            <w:r w:rsidRPr="00623932">
              <w:rPr>
                <w:b/>
              </w:rPr>
              <w:t>covtype_dynamic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F764B5" w:rsidRPr="002345A1" w:rsidRDefault="00F764B5" w:rsidP="00F764B5">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C1E6152" w14:textId="77777777" w:rsidTr="00237413">
        <w:trPr>
          <w:jc w:val="center"/>
        </w:trPr>
        <w:tc>
          <w:tcPr>
            <w:tcW w:w="2520" w:type="dxa"/>
            <w:tcBorders>
              <w:top w:val="nil"/>
              <w:left w:val="nil"/>
              <w:bottom w:val="nil"/>
              <w:right w:val="nil"/>
            </w:tcBorders>
          </w:tcPr>
          <w:p w14:paraId="05BD0152" w14:textId="54754CDC" w:rsidR="00F764B5" w:rsidRPr="00DB55A9" w:rsidRDefault="00F764B5" w:rsidP="00F764B5">
            <w:pPr>
              <w:pStyle w:val="TableCellBody"/>
              <w:rPr>
                <w:b/>
                <w:szCs w:val="20"/>
                <w:highlight w:val="green"/>
              </w:rPr>
            </w:pPr>
            <w:r w:rsidRPr="00DB55A9">
              <w:rPr>
                <w:b/>
                <w:highlight w:val="green"/>
              </w:rPr>
              <w:t>dyn_dprst_flag</w:t>
            </w:r>
          </w:p>
        </w:tc>
        <w:tc>
          <w:tcPr>
            <w:tcW w:w="5579" w:type="dxa"/>
            <w:tcBorders>
              <w:top w:val="nil"/>
              <w:left w:val="nil"/>
              <w:bottom w:val="nil"/>
              <w:right w:val="nil"/>
            </w:tcBorders>
          </w:tcPr>
          <w:p w14:paraId="3EE861FC" w14:textId="331287D6" w:rsidR="00F764B5" w:rsidRPr="00623932" w:rsidRDefault="00F764B5" w:rsidP="00F764B5">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lastRenderedPageBreak/>
              <w:t>dprst_frac_dynamic</w:t>
            </w:r>
            <w:r w:rsidRPr="00623932">
              <w:t>; 2=file</w:t>
            </w:r>
            <w:r w:rsidRPr="00623932">
              <w:rPr>
                <w:b/>
              </w:rPr>
              <w:t xml:space="preserve"> dprst_depth_dynamic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F764B5" w:rsidRPr="002345A1" w:rsidRDefault="00F764B5" w:rsidP="00F764B5">
            <w:pPr>
              <w:pStyle w:val="TableCellBody"/>
              <w:jc w:val="center"/>
              <w:rPr>
                <w:b/>
                <w:szCs w:val="20"/>
              </w:rPr>
            </w:pPr>
            <w:r w:rsidRPr="00F94E63">
              <w:lastRenderedPageBreak/>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28EF6FD4" w14:textId="77777777" w:rsidTr="00237413">
        <w:trPr>
          <w:jc w:val="center"/>
        </w:trPr>
        <w:tc>
          <w:tcPr>
            <w:tcW w:w="2520" w:type="dxa"/>
            <w:tcBorders>
              <w:top w:val="nil"/>
              <w:left w:val="nil"/>
              <w:bottom w:val="nil"/>
              <w:right w:val="nil"/>
            </w:tcBorders>
          </w:tcPr>
          <w:p w14:paraId="21AA6A86" w14:textId="3693B9F9" w:rsidR="00F764B5" w:rsidRPr="00DB55A9" w:rsidRDefault="00F764B5" w:rsidP="00F764B5">
            <w:pPr>
              <w:pStyle w:val="TableCellBody"/>
              <w:rPr>
                <w:b/>
                <w:szCs w:val="20"/>
                <w:highlight w:val="green"/>
              </w:rPr>
            </w:pPr>
            <w:r w:rsidRPr="00DB55A9">
              <w:rPr>
                <w:b/>
                <w:highlight w:val="green"/>
              </w:rPr>
              <w:t>dyn_fallfrost_flag</w:t>
            </w:r>
          </w:p>
        </w:tc>
        <w:tc>
          <w:tcPr>
            <w:tcW w:w="5579" w:type="dxa"/>
            <w:tcBorders>
              <w:top w:val="nil"/>
              <w:left w:val="nil"/>
              <w:bottom w:val="nil"/>
              <w:right w:val="nil"/>
            </w:tcBorders>
          </w:tcPr>
          <w:p w14:paraId="21C55A58" w14:textId="5C52660A"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r w:rsidRPr="00623932">
              <w:rPr>
                <w:b/>
              </w:rPr>
              <w:t>fallfrost_dynamic</w:t>
            </w:r>
            <w:r w:rsidRPr="00623932">
              <w:t>)</w:t>
            </w:r>
          </w:p>
        </w:tc>
        <w:tc>
          <w:tcPr>
            <w:tcW w:w="2431" w:type="dxa"/>
            <w:tcBorders>
              <w:top w:val="nil"/>
              <w:left w:val="nil"/>
              <w:bottom w:val="nil"/>
              <w:right w:val="nil"/>
            </w:tcBorders>
          </w:tcPr>
          <w:p w14:paraId="2B279645" w14:textId="60216CA4" w:rsidR="00F764B5" w:rsidRPr="002345A1" w:rsidRDefault="00F764B5" w:rsidP="00F764B5">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679465C" w14:textId="77777777" w:rsidTr="00237413">
        <w:trPr>
          <w:jc w:val="center"/>
        </w:trPr>
        <w:tc>
          <w:tcPr>
            <w:tcW w:w="2520" w:type="dxa"/>
            <w:tcBorders>
              <w:top w:val="nil"/>
              <w:left w:val="nil"/>
              <w:bottom w:val="nil"/>
              <w:right w:val="nil"/>
            </w:tcBorders>
          </w:tcPr>
          <w:p w14:paraId="3C801A74" w14:textId="51A07859" w:rsidR="00F764B5" w:rsidRPr="00DB55A9" w:rsidRDefault="00F764B5" w:rsidP="00F764B5">
            <w:pPr>
              <w:pStyle w:val="TableCellBody"/>
              <w:rPr>
                <w:b/>
                <w:szCs w:val="20"/>
                <w:highlight w:val="green"/>
              </w:rPr>
            </w:pPr>
            <w:r w:rsidRPr="00DB55A9">
              <w:rPr>
                <w:b/>
                <w:highlight w:val="green"/>
              </w:rPr>
              <w:t>dyn_imperv_flag</w:t>
            </w:r>
          </w:p>
        </w:tc>
        <w:tc>
          <w:tcPr>
            <w:tcW w:w="5579" w:type="dxa"/>
            <w:tcBorders>
              <w:top w:val="nil"/>
              <w:left w:val="nil"/>
              <w:bottom w:val="nil"/>
              <w:right w:val="nil"/>
            </w:tcBorders>
          </w:tcPr>
          <w:p w14:paraId="1983A883" w14:textId="1435DE21" w:rsidR="00F764B5" w:rsidRPr="00623932" w:rsidRDefault="00F764B5" w:rsidP="00F764B5">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imperv_frac_dynamic</w:t>
            </w:r>
            <w:r w:rsidRPr="00623932">
              <w:t xml:space="preserve">; 2=file </w:t>
            </w:r>
            <w:r w:rsidRPr="00623932">
              <w:rPr>
                <w:b/>
              </w:rPr>
              <w:t>imperv_stor_dynamic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F764B5" w:rsidRPr="002345A1" w:rsidRDefault="00F764B5" w:rsidP="00F764B5">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302E2656" w14:textId="77777777" w:rsidTr="00237413">
        <w:trPr>
          <w:jc w:val="center"/>
        </w:trPr>
        <w:tc>
          <w:tcPr>
            <w:tcW w:w="2520" w:type="dxa"/>
            <w:tcBorders>
              <w:top w:val="nil"/>
              <w:left w:val="nil"/>
              <w:bottom w:val="nil"/>
              <w:right w:val="nil"/>
            </w:tcBorders>
          </w:tcPr>
          <w:p w14:paraId="3E47E1B9" w14:textId="4BEBE234" w:rsidR="00F764B5" w:rsidRPr="00DB55A9" w:rsidRDefault="00F764B5" w:rsidP="00F764B5">
            <w:pPr>
              <w:pStyle w:val="TableCellBody"/>
              <w:rPr>
                <w:b/>
                <w:szCs w:val="20"/>
                <w:highlight w:val="green"/>
              </w:rPr>
            </w:pPr>
            <w:r w:rsidRPr="00DB55A9">
              <w:rPr>
                <w:b/>
                <w:highlight w:val="green"/>
              </w:rPr>
              <w:t>dyn_intcp_flag</w:t>
            </w:r>
          </w:p>
        </w:tc>
        <w:tc>
          <w:tcPr>
            <w:tcW w:w="5579" w:type="dxa"/>
            <w:tcBorders>
              <w:top w:val="nil"/>
              <w:left w:val="nil"/>
              <w:bottom w:val="nil"/>
              <w:right w:val="nil"/>
            </w:tcBorders>
          </w:tcPr>
          <w:p w14:paraId="66AB44A8" w14:textId="3351C639" w:rsidR="00F764B5" w:rsidRPr="00623932" w:rsidRDefault="00F764B5" w:rsidP="00F764B5">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wrain_intcp_dynamic</w:t>
            </w:r>
            <w:r w:rsidRPr="00623932">
              <w:t xml:space="preserve">; </w:t>
            </w:r>
            <w:r w:rsidRPr="00623932">
              <w:rPr>
                <w:rFonts w:ascii="Courier New" w:hAnsi="Courier New" w:cs="Courier New"/>
              </w:rPr>
              <w:t>2</w:t>
            </w:r>
            <w:r w:rsidRPr="00623932">
              <w:t xml:space="preserve">=file </w:t>
            </w:r>
            <w:r w:rsidRPr="00623932">
              <w:rPr>
                <w:b/>
              </w:rPr>
              <w:t>srain_intcp_dynamic</w:t>
            </w:r>
            <w:r w:rsidRPr="00623932">
              <w:t xml:space="preserve">; </w:t>
            </w:r>
            <w:r w:rsidRPr="00623932">
              <w:rPr>
                <w:rFonts w:ascii="Courier New" w:hAnsi="Courier New" w:cs="Courier New"/>
              </w:rPr>
              <w:t>4</w:t>
            </w:r>
            <w:r w:rsidRPr="00623932">
              <w:t xml:space="preserve">=file </w:t>
            </w:r>
            <w:r w:rsidRPr="00623932">
              <w:rPr>
                <w:b/>
              </w:rPr>
              <w:t>snow_intcp_dynamic</w:t>
            </w:r>
            <w:r w:rsidRPr="00623932">
              <w:t>; additive combinations)</w:t>
            </w:r>
          </w:p>
        </w:tc>
        <w:tc>
          <w:tcPr>
            <w:tcW w:w="2431" w:type="dxa"/>
            <w:tcBorders>
              <w:top w:val="nil"/>
              <w:left w:val="nil"/>
              <w:bottom w:val="nil"/>
              <w:right w:val="nil"/>
            </w:tcBorders>
          </w:tcPr>
          <w:p w14:paraId="5375C1B0" w14:textId="632E50AC" w:rsidR="00F764B5" w:rsidRPr="002345A1" w:rsidRDefault="00F764B5" w:rsidP="00F764B5">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CF685C2" w14:textId="77777777" w:rsidTr="00237413">
        <w:trPr>
          <w:jc w:val="center"/>
        </w:trPr>
        <w:tc>
          <w:tcPr>
            <w:tcW w:w="2520" w:type="dxa"/>
            <w:tcBorders>
              <w:top w:val="nil"/>
              <w:left w:val="nil"/>
              <w:bottom w:val="nil"/>
              <w:right w:val="nil"/>
            </w:tcBorders>
          </w:tcPr>
          <w:p w14:paraId="4D95A075" w14:textId="4C7B2040" w:rsidR="00F764B5" w:rsidRPr="00DB55A9" w:rsidRDefault="00F764B5" w:rsidP="00F764B5">
            <w:pPr>
              <w:pStyle w:val="TableCellBody"/>
              <w:rPr>
                <w:b/>
                <w:szCs w:val="20"/>
                <w:highlight w:val="green"/>
              </w:rPr>
            </w:pPr>
            <w:r w:rsidRPr="00DB55A9">
              <w:rPr>
                <w:b/>
                <w:highlight w:val="green"/>
              </w:rPr>
              <w:t>dyn_potet_flag</w:t>
            </w:r>
          </w:p>
        </w:tc>
        <w:tc>
          <w:tcPr>
            <w:tcW w:w="5579" w:type="dxa"/>
            <w:tcBorders>
              <w:top w:val="nil"/>
              <w:left w:val="nil"/>
              <w:bottom w:val="nil"/>
              <w:right w:val="nil"/>
            </w:tcBorders>
          </w:tcPr>
          <w:p w14:paraId="00397FBA" w14:textId="7B2C2252" w:rsidR="00F764B5" w:rsidRPr="00623932" w:rsidRDefault="00F764B5" w:rsidP="00F764B5">
            <w:pPr>
              <w:pStyle w:val="TableCellBody"/>
              <w:rPr>
                <w:szCs w:val="20"/>
              </w:rPr>
            </w:pPr>
            <w:r w:rsidRPr="00623932">
              <w:t xml:space="preserve">Flag to indicate if a time series of potential ET coefficient values are input in Dynamic Parameter File </w:t>
            </w:r>
            <w:r w:rsidRPr="00623932">
              <w:rPr>
                <w:b/>
              </w:rPr>
              <w:t>potet</w:t>
            </w:r>
            <w:r w:rsidR="00810DB0">
              <w:rPr>
                <w:b/>
              </w:rPr>
              <w:t>_</w:t>
            </w:r>
            <w:r w:rsidRPr="00623932">
              <w:rPr>
                <w:b/>
              </w:rPr>
              <w:t>coef_dynamic</w:t>
            </w:r>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pt_alpha</w:t>
            </w:r>
            <w:r w:rsidRPr="00623932">
              <w:t>,</w:t>
            </w:r>
            <w:r w:rsidRPr="00623932">
              <w:rPr>
                <w:b/>
              </w:rPr>
              <w:t xml:space="preserve"> hs_krs</w:t>
            </w:r>
            <w:r w:rsidRPr="00623932">
              <w:t>,</w:t>
            </w:r>
            <w:r w:rsidRPr="00623932">
              <w:rPr>
                <w:b/>
              </w:rPr>
              <w:t xml:space="preserve"> hamon_coef</w:t>
            </w:r>
            <w:r w:rsidRPr="00623932">
              <w:t>,</w:t>
            </w:r>
            <w:r w:rsidRPr="00623932">
              <w:rPr>
                <w:b/>
              </w:rPr>
              <w:t xml:space="preserve"> epan_coef</w:t>
            </w:r>
            <w:r w:rsidRPr="00623932">
              <w:t xml:space="preserve">, </w:t>
            </w:r>
            <w:r w:rsidRPr="00623932">
              <w:rPr>
                <w:b/>
              </w:rPr>
              <w:t>potet_cbh_adj</w:t>
            </w:r>
            <w:r w:rsidRPr="00623932">
              <w:t xml:space="preserve">, and </w:t>
            </w:r>
            <w:r w:rsidRPr="00623932">
              <w:rPr>
                <w:b/>
              </w:rPr>
              <w:t>pm_n_coef</w:t>
            </w:r>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r w:rsidRPr="00623932">
              <w:rPr>
                <w:b/>
              </w:rPr>
              <w:t>pm_d_coef</w:t>
            </w:r>
            <w:r w:rsidRPr="00623932">
              <w:t xml:space="preserve"> used in </w:t>
            </w:r>
            <w:r w:rsidRPr="00623932">
              <w:rPr>
                <w:rFonts w:ascii="Courier New" w:hAnsi="Courier New" w:cs="Courier New"/>
              </w:rPr>
              <w:t>potet_jh</w:t>
            </w:r>
            <w:r w:rsidRPr="00483DAA">
              <w:t xml:space="preserve"> </w:t>
            </w:r>
            <w:r w:rsidR="00483DAA">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w:t>
            </w:r>
          </w:p>
        </w:tc>
        <w:tc>
          <w:tcPr>
            <w:tcW w:w="2431" w:type="dxa"/>
            <w:tcBorders>
              <w:top w:val="nil"/>
              <w:left w:val="nil"/>
              <w:bottom w:val="nil"/>
              <w:right w:val="nil"/>
            </w:tcBorders>
          </w:tcPr>
          <w:p w14:paraId="38E5A02B" w14:textId="1A327211" w:rsidR="00F764B5" w:rsidRPr="002345A1" w:rsidRDefault="00F764B5" w:rsidP="00F764B5">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4AF0B06" w14:textId="77777777" w:rsidTr="00237413">
        <w:trPr>
          <w:jc w:val="center"/>
        </w:trPr>
        <w:tc>
          <w:tcPr>
            <w:tcW w:w="2520" w:type="dxa"/>
            <w:tcBorders>
              <w:top w:val="nil"/>
              <w:left w:val="nil"/>
              <w:bottom w:val="nil"/>
              <w:right w:val="nil"/>
            </w:tcBorders>
          </w:tcPr>
          <w:p w14:paraId="266DCD9B" w14:textId="7FA5940B" w:rsidR="00F764B5" w:rsidRPr="00DB55A9" w:rsidRDefault="00F764B5" w:rsidP="00F764B5">
            <w:pPr>
              <w:pStyle w:val="TableCellBody"/>
              <w:rPr>
                <w:b/>
                <w:szCs w:val="20"/>
                <w:highlight w:val="green"/>
              </w:rPr>
            </w:pPr>
            <w:r w:rsidRPr="00DB55A9">
              <w:rPr>
                <w:b/>
                <w:highlight w:val="green"/>
              </w:rPr>
              <w:t>dyn_radtrncf_flag</w:t>
            </w:r>
          </w:p>
        </w:tc>
        <w:tc>
          <w:tcPr>
            <w:tcW w:w="5579" w:type="dxa"/>
            <w:tcBorders>
              <w:top w:val="nil"/>
              <w:left w:val="nil"/>
              <w:bottom w:val="nil"/>
              <w:right w:val="nil"/>
            </w:tcBorders>
          </w:tcPr>
          <w:p w14:paraId="5D7579F7" w14:textId="0E2D6242" w:rsidR="00F764B5" w:rsidRPr="00623932" w:rsidRDefault="00F764B5" w:rsidP="00F764B5">
            <w:pPr>
              <w:pStyle w:val="TableCellBody"/>
              <w:rPr>
                <w:szCs w:val="20"/>
              </w:rPr>
            </w:pPr>
            <w:r w:rsidRPr="00623932">
              <w:t xml:space="preserve">Flag to indicate if a time series of solar radiation values are input </w:t>
            </w:r>
            <w:proofErr w:type="gramStart"/>
            <w:r w:rsidRPr="00623932">
              <w:t>in  Dynamic</w:t>
            </w:r>
            <w:proofErr w:type="gramEnd"/>
            <w:r w:rsidRPr="00623932">
              <w:t xml:space="preserve"> Parameter File </w:t>
            </w:r>
            <w:r w:rsidRPr="00623932">
              <w:rPr>
                <w:b/>
              </w:rPr>
              <w:t>radtrncf_dynamic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F764B5" w:rsidRPr="002345A1" w:rsidRDefault="00F764B5" w:rsidP="00F764B5">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5CE052A" w14:textId="77777777" w:rsidTr="00237413">
        <w:trPr>
          <w:jc w:val="center"/>
        </w:trPr>
        <w:tc>
          <w:tcPr>
            <w:tcW w:w="2520" w:type="dxa"/>
            <w:tcBorders>
              <w:top w:val="nil"/>
              <w:left w:val="nil"/>
              <w:bottom w:val="nil"/>
              <w:right w:val="nil"/>
            </w:tcBorders>
          </w:tcPr>
          <w:p w14:paraId="24B2BE5D" w14:textId="0557DD82" w:rsidR="00F764B5" w:rsidRPr="00DB55A9" w:rsidRDefault="00F764B5" w:rsidP="00F764B5">
            <w:pPr>
              <w:pStyle w:val="TableCellBody"/>
              <w:rPr>
                <w:b/>
                <w:szCs w:val="20"/>
                <w:highlight w:val="green"/>
              </w:rPr>
            </w:pPr>
            <w:r w:rsidRPr="00DB55A9">
              <w:rPr>
                <w:b/>
                <w:highlight w:val="green"/>
              </w:rPr>
              <w:t>dyn_soil_flag</w:t>
            </w:r>
          </w:p>
        </w:tc>
        <w:tc>
          <w:tcPr>
            <w:tcW w:w="5579" w:type="dxa"/>
            <w:tcBorders>
              <w:top w:val="nil"/>
              <w:left w:val="nil"/>
              <w:bottom w:val="nil"/>
              <w:right w:val="nil"/>
            </w:tcBorders>
          </w:tcPr>
          <w:p w14:paraId="783DBEB0" w14:textId="16D989C3" w:rsidR="00F764B5" w:rsidRPr="00623932" w:rsidRDefault="00F764B5" w:rsidP="00F764B5">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soilmoist_dynamic</w:t>
            </w:r>
            <w:r w:rsidRPr="00623932">
              <w:t xml:space="preserve"> only, </w:t>
            </w:r>
            <w:r w:rsidRPr="00623932">
              <w:rPr>
                <w:rFonts w:ascii="Courier New" w:hAnsi="Courier New" w:cs="Courier New"/>
              </w:rPr>
              <w:t>2</w:t>
            </w:r>
            <w:r w:rsidRPr="00623932">
              <w:t xml:space="preserve">=file </w:t>
            </w:r>
            <w:r w:rsidRPr="00623932">
              <w:rPr>
                <w:b/>
              </w:rPr>
              <w:t>soilrechr_dynamic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F764B5" w:rsidRPr="002345A1" w:rsidRDefault="00F764B5" w:rsidP="00F764B5">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8F9AA35" w14:textId="77777777" w:rsidTr="00237413">
        <w:trPr>
          <w:jc w:val="center"/>
        </w:trPr>
        <w:tc>
          <w:tcPr>
            <w:tcW w:w="2520" w:type="dxa"/>
            <w:tcBorders>
              <w:top w:val="nil"/>
              <w:left w:val="nil"/>
              <w:bottom w:val="nil"/>
              <w:right w:val="nil"/>
            </w:tcBorders>
          </w:tcPr>
          <w:p w14:paraId="693EAF94" w14:textId="7137D2F7" w:rsidR="00F764B5" w:rsidRPr="00DB55A9" w:rsidRDefault="00F764B5" w:rsidP="00F764B5">
            <w:pPr>
              <w:pStyle w:val="TableCellBody"/>
              <w:rPr>
                <w:b/>
                <w:szCs w:val="20"/>
                <w:highlight w:val="green"/>
              </w:rPr>
            </w:pPr>
            <w:r w:rsidRPr="00DB55A9">
              <w:rPr>
                <w:b/>
                <w:highlight w:val="green"/>
              </w:rPr>
              <w:t>dyn_springfrost_flag</w:t>
            </w:r>
          </w:p>
        </w:tc>
        <w:tc>
          <w:tcPr>
            <w:tcW w:w="5579" w:type="dxa"/>
            <w:tcBorders>
              <w:top w:val="nil"/>
              <w:left w:val="nil"/>
              <w:bottom w:val="nil"/>
              <w:right w:val="nil"/>
            </w:tcBorders>
          </w:tcPr>
          <w:p w14:paraId="24E2A2D9" w14:textId="3DEB2778"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springfrost_dynamic</w:t>
            </w:r>
            <w:r w:rsidRPr="00623932">
              <w:t>)</w:t>
            </w:r>
          </w:p>
        </w:tc>
        <w:tc>
          <w:tcPr>
            <w:tcW w:w="2431" w:type="dxa"/>
            <w:tcBorders>
              <w:top w:val="nil"/>
              <w:left w:val="nil"/>
              <w:bottom w:val="nil"/>
              <w:right w:val="nil"/>
            </w:tcBorders>
          </w:tcPr>
          <w:p w14:paraId="258E2FC2" w14:textId="30C5A5EB"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6584D5C5" w14:textId="77777777" w:rsidTr="00237413">
        <w:trPr>
          <w:jc w:val="center"/>
        </w:trPr>
        <w:tc>
          <w:tcPr>
            <w:tcW w:w="2520" w:type="dxa"/>
            <w:tcBorders>
              <w:top w:val="nil"/>
              <w:left w:val="nil"/>
              <w:bottom w:val="nil"/>
              <w:right w:val="nil"/>
            </w:tcBorders>
          </w:tcPr>
          <w:p w14:paraId="585822E4" w14:textId="0ABE8E20" w:rsidR="00F764B5" w:rsidRPr="00DB55A9" w:rsidRDefault="00F764B5" w:rsidP="00F764B5">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F764B5" w:rsidRPr="00623932" w:rsidRDefault="00F764B5" w:rsidP="00F764B5">
            <w:pPr>
              <w:pStyle w:val="TableCellBody"/>
              <w:rPr>
                <w:szCs w:val="20"/>
              </w:rPr>
            </w:pPr>
            <w:r w:rsidRPr="00623932">
              <w:t xml:space="preserve">Flag to indicate if a time series of fraction of surface runoff from the pervious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1AFD4C96" w14:textId="77777777" w:rsidTr="00237413">
        <w:trPr>
          <w:jc w:val="center"/>
        </w:trPr>
        <w:tc>
          <w:tcPr>
            <w:tcW w:w="2520" w:type="dxa"/>
            <w:tcBorders>
              <w:top w:val="nil"/>
              <w:left w:val="nil"/>
              <w:bottom w:val="nil"/>
              <w:right w:val="nil"/>
            </w:tcBorders>
          </w:tcPr>
          <w:p w14:paraId="466435A9" w14:textId="4C6CD3AB" w:rsidR="00F764B5" w:rsidRPr="00DB55A9" w:rsidRDefault="00F764B5" w:rsidP="00F764B5">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F764B5" w:rsidRPr="00623932" w:rsidRDefault="00F764B5" w:rsidP="00F764B5">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441804" w14:textId="77777777" w:rsidTr="00237413">
        <w:trPr>
          <w:jc w:val="center"/>
        </w:trPr>
        <w:tc>
          <w:tcPr>
            <w:tcW w:w="2520" w:type="dxa"/>
            <w:tcBorders>
              <w:top w:val="nil"/>
              <w:left w:val="nil"/>
              <w:bottom w:val="nil"/>
              <w:right w:val="nil"/>
            </w:tcBorders>
          </w:tcPr>
          <w:p w14:paraId="16E3A177" w14:textId="40992F39" w:rsidR="00F764B5" w:rsidRPr="00DB55A9" w:rsidRDefault="00F764B5" w:rsidP="00F764B5">
            <w:pPr>
              <w:pStyle w:val="TableCellBody"/>
              <w:rPr>
                <w:b/>
                <w:szCs w:val="20"/>
                <w:highlight w:val="green"/>
              </w:rPr>
            </w:pPr>
            <w:r w:rsidRPr="00DB55A9">
              <w:rPr>
                <w:b/>
                <w:highlight w:val="green"/>
              </w:rPr>
              <w:t>dyn_transp_flag</w:t>
            </w:r>
          </w:p>
        </w:tc>
        <w:tc>
          <w:tcPr>
            <w:tcW w:w="5579" w:type="dxa"/>
            <w:tcBorders>
              <w:top w:val="nil"/>
              <w:left w:val="nil"/>
              <w:bottom w:val="nil"/>
              <w:right w:val="nil"/>
            </w:tcBorders>
          </w:tcPr>
          <w:p w14:paraId="35B6088E" w14:textId="4FB56470" w:rsidR="00F764B5" w:rsidRPr="00623932" w:rsidRDefault="00F764B5" w:rsidP="00F764B5">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transpbeg_dynamic</w:t>
            </w:r>
            <w:r w:rsidRPr="00623932">
              <w:t xml:space="preserve">; </w:t>
            </w:r>
            <w:r w:rsidRPr="00623932">
              <w:rPr>
                <w:rFonts w:ascii="Courier New" w:hAnsi="Courier New" w:cs="Courier New"/>
              </w:rPr>
              <w:t>2</w:t>
            </w:r>
            <w:r w:rsidRPr="00623932">
              <w:t>=file</w:t>
            </w:r>
            <w:r w:rsidRPr="00623932">
              <w:rPr>
                <w:b/>
              </w:rPr>
              <w:t xml:space="preserve"> transpend_dynamic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B16292" w14:textId="77777777" w:rsidTr="00237413">
        <w:trPr>
          <w:jc w:val="center"/>
        </w:trPr>
        <w:tc>
          <w:tcPr>
            <w:tcW w:w="2520" w:type="dxa"/>
            <w:tcBorders>
              <w:top w:val="nil"/>
              <w:left w:val="nil"/>
              <w:bottom w:val="nil"/>
              <w:right w:val="nil"/>
            </w:tcBorders>
          </w:tcPr>
          <w:p w14:paraId="412662A4" w14:textId="3883424A" w:rsidR="00F764B5" w:rsidRPr="00DB55A9" w:rsidRDefault="00F764B5" w:rsidP="00F764B5">
            <w:pPr>
              <w:pStyle w:val="TableCellBody"/>
              <w:rPr>
                <w:b/>
                <w:highlight w:val="green"/>
              </w:rPr>
            </w:pPr>
            <w:r w:rsidRPr="00DB55A9">
              <w:rPr>
                <w:b/>
                <w:highlight w:val="green"/>
              </w:rPr>
              <w:lastRenderedPageBreak/>
              <w:t>fallfrost_dynamic</w:t>
            </w:r>
          </w:p>
        </w:tc>
        <w:tc>
          <w:tcPr>
            <w:tcW w:w="5579" w:type="dxa"/>
            <w:tcBorders>
              <w:top w:val="nil"/>
              <w:left w:val="nil"/>
              <w:bottom w:val="nil"/>
              <w:right w:val="nil"/>
            </w:tcBorders>
          </w:tcPr>
          <w:p w14:paraId="78A310C8" w14:textId="1E92E7F4" w:rsidR="00F764B5" w:rsidRPr="00433846" w:rsidRDefault="00F764B5" w:rsidP="00F764B5">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F764B5" w:rsidRDefault="00F764B5" w:rsidP="00F764B5">
            <w:pPr>
              <w:pStyle w:val="TableCellBody"/>
              <w:jc w:val="center"/>
            </w:pPr>
            <w:r w:rsidRPr="00CB7A5F">
              <w:rPr>
                <w:b/>
              </w:rPr>
              <w:t>dyn_</w:t>
            </w:r>
            <w:r>
              <w:rPr>
                <w:b/>
              </w:rPr>
              <w:t>fallfrost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F764B5" w:rsidRPr="00760640" w:rsidRDefault="00F764B5" w:rsidP="00F764B5">
            <w:pPr>
              <w:jc w:val="center"/>
              <w:rPr>
                <w:rFonts w:ascii="Courier New" w:hAnsi="Courier New" w:cs="Courier New"/>
              </w:rPr>
            </w:pPr>
            <w:r w:rsidRPr="00760640">
              <w:rPr>
                <w:rFonts w:ascii="Courier New" w:hAnsi="Courier New" w:cs="Courier New"/>
              </w:rPr>
              <w:t>dynfallfrost</w:t>
            </w:r>
          </w:p>
        </w:tc>
      </w:tr>
      <w:tr w:rsidR="00F764B5" w14:paraId="54F99475" w14:textId="77777777" w:rsidTr="00237413">
        <w:trPr>
          <w:jc w:val="center"/>
        </w:trPr>
        <w:tc>
          <w:tcPr>
            <w:tcW w:w="2520" w:type="dxa"/>
            <w:tcBorders>
              <w:top w:val="nil"/>
              <w:left w:val="nil"/>
              <w:bottom w:val="nil"/>
              <w:right w:val="nil"/>
            </w:tcBorders>
          </w:tcPr>
          <w:p w14:paraId="602EAC6F" w14:textId="1BB572BD" w:rsidR="00F764B5" w:rsidRPr="00DB55A9" w:rsidRDefault="00F764B5" w:rsidP="00F764B5">
            <w:pPr>
              <w:pStyle w:val="TableCellBody"/>
              <w:rPr>
                <w:b/>
                <w:highlight w:val="green"/>
              </w:rPr>
            </w:pPr>
            <w:r w:rsidRPr="00DB55A9">
              <w:rPr>
                <w:b/>
                <w:highlight w:val="green"/>
              </w:rPr>
              <w:t>imperv_frac_dynamic</w:t>
            </w:r>
          </w:p>
        </w:tc>
        <w:tc>
          <w:tcPr>
            <w:tcW w:w="5579" w:type="dxa"/>
            <w:tcBorders>
              <w:top w:val="nil"/>
              <w:left w:val="nil"/>
              <w:bottom w:val="nil"/>
              <w:right w:val="nil"/>
            </w:tcBorders>
          </w:tcPr>
          <w:p w14:paraId="799A080B" w14:textId="1AFF7E9A" w:rsidR="00F764B5" w:rsidRPr="00433846" w:rsidRDefault="00F764B5" w:rsidP="00F764B5">
            <w:pPr>
              <w:pStyle w:val="TableCellBody"/>
            </w:pPr>
            <w:r w:rsidRPr="00433846">
              <w:t xml:space="preserve">Pathname of the time series of pre-processed values for dynamic parameter </w:t>
            </w:r>
            <w:r w:rsidRPr="00433846">
              <w:rPr>
                <w:b/>
              </w:rPr>
              <w:t>hru_percent_imperv</w:t>
            </w:r>
          </w:p>
        </w:tc>
        <w:tc>
          <w:tcPr>
            <w:tcW w:w="2431" w:type="dxa"/>
            <w:tcBorders>
              <w:top w:val="nil"/>
              <w:left w:val="nil"/>
              <w:bottom w:val="nil"/>
              <w:right w:val="nil"/>
            </w:tcBorders>
          </w:tcPr>
          <w:p w14:paraId="25339984" w14:textId="56A8876D" w:rsidR="00F764B5" w:rsidRDefault="00F764B5" w:rsidP="00F764B5">
            <w:pPr>
              <w:pStyle w:val="TableCellBody"/>
              <w:jc w:val="center"/>
            </w:pPr>
            <w:r w:rsidRPr="00CB7A5F">
              <w:rPr>
                <w:b/>
              </w:rPr>
              <w:t xml:space="preserve">dyn_imperv_flag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3D42CFFB" w14:textId="77777777" w:rsidTr="00237413">
        <w:trPr>
          <w:jc w:val="center"/>
        </w:trPr>
        <w:tc>
          <w:tcPr>
            <w:tcW w:w="2520" w:type="dxa"/>
            <w:tcBorders>
              <w:top w:val="nil"/>
              <w:left w:val="nil"/>
              <w:bottom w:val="nil"/>
              <w:right w:val="nil"/>
            </w:tcBorders>
          </w:tcPr>
          <w:p w14:paraId="064844DB" w14:textId="2212EA5A" w:rsidR="00F764B5" w:rsidRPr="00DB55A9" w:rsidRDefault="00F764B5" w:rsidP="00F764B5">
            <w:pPr>
              <w:pStyle w:val="TableCellBody"/>
              <w:rPr>
                <w:b/>
                <w:highlight w:val="green"/>
              </w:rPr>
            </w:pPr>
            <w:r w:rsidRPr="00DB55A9">
              <w:rPr>
                <w:b/>
                <w:highlight w:val="green"/>
              </w:rPr>
              <w:t>imperv_stor_dynamic</w:t>
            </w:r>
          </w:p>
        </w:tc>
        <w:tc>
          <w:tcPr>
            <w:tcW w:w="5579" w:type="dxa"/>
            <w:tcBorders>
              <w:top w:val="nil"/>
              <w:left w:val="nil"/>
              <w:bottom w:val="nil"/>
              <w:right w:val="nil"/>
            </w:tcBorders>
          </w:tcPr>
          <w:p w14:paraId="1D8633B8" w14:textId="4AB54979" w:rsidR="00F764B5" w:rsidRPr="00433846" w:rsidRDefault="00F764B5" w:rsidP="00F764B5">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F764B5" w:rsidRDefault="00F764B5" w:rsidP="00F764B5">
            <w:pPr>
              <w:pStyle w:val="TableCellBody"/>
              <w:jc w:val="center"/>
            </w:pPr>
            <w:r w:rsidRPr="00CB7A5F">
              <w:rPr>
                <w:b/>
              </w:rPr>
              <w:t xml:space="preserve">dyn_imperv_flag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50C5B32C" w14:textId="77777777" w:rsidTr="00237413">
        <w:trPr>
          <w:jc w:val="center"/>
        </w:trPr>
        <w:tc>
          <w:tcPr>
            <w:tcW w:w="2520" w:type="dxa"/>
            <w:tcBorders>
              <w:top w:val="nil"/>
              <w:left w:val="nil"/>
              <w:bottom w:val="nil"/>
              <w:right w:val="nil"/>
            </w:tcBorders>
          </w:tcPr>
          <w:p w14:paraId="209E5279" w14:textId="5216FFA4" w:rsidR="00F764B5" w:rsidRPr="00DB55A9" w:rsidRDefault="00F764B5" w:rsidP="00F764B5">
            <w:pPr>
              <w:pStyle w:val="TableCellBody"/>
              <w:rPr>
                <w:b/>
                <w:highlight w:val="green"/>
              </w:rPr>
            </w:pPr>
            <w:r w:rsidRPr="00DB55A9">
              <w:rPr>
                <w:b/>
                <w:highlight w:val="green"/>
              </w:rPr>
              <w:t>potet_coef_dynamic</w:t>
            </w:r>
          </w:p>
        </w:tc>
        <w:tc>
          <w:tcPr>
            <w:tcW w:w="5579" w:type="dxa"/>
            <w:tcBorders>
              <w:top w:val="nil"/>
              <w:left w:val="nil"/>
              <w:bottom w:val="nil"/>
              <w:right w:val="nil"/>
            </w:tcBorders>
          </w:tcPr>
          <w:p w14:paraId="74CE9F6E" w14:textId="575A1E94" w:rsidR="00F764B5" w:rsidRPr="00433846" w:rsidRDefault="00F764B5" w:rsidP="00F764B5">
            <w:pPr>
              <w:pStyle w:val="TableCellBody"/>
            </w:pPr>
            <w:r w:rsidRPr="00433846">
              <w:t xml:space="preserve">Pathname of the time series of pre-processed potential 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F764B5" w:rsidRDefault="00F764B5" w:rsidP="00F764B5">
            <w:pPr>
              <w:pStyle w:val="TableCellBody"/>
              <w:jc w:val="center"/>
            </w:pPr>
            <w:r w:rsidRPr="00CB7A5F">
              <w:rPr>
                <w:b/>
              </w:rPr>
              <w:t xml:space="preserve">dyn_potet_flag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F764B5" w:rsidRPr="00760640" w:rsidRDefault="00F764B5" w:rsidP="00F764B5">
            <w:pPr>
              <w:jc w:val="center"/>
              <w:rPr>
                <w:rFonts w:ascii="Courier New" w:hAnsi="Courier New" w:cs="Courier New"/>
              </w:rPr>
            </w:pPr>
            <w:r w:rsidRPr="00760640">
              <w:rPr>
                <w:rFonts w:ascii="Courier New" w:hAnsi="Courier New" w:cs="Courier New"/>
              </w:rPr>
              <w:t>dynpotetcoef</w:t>
            </w:r>
          </w:p>
        </w:tc>
      </w:tr>
      <w:tr w:rsidR="00F764B5" w14:paraId="74E3C83E" w14:textId="77777777" w:rsidTr="00237413">
        <w:trPr>
          <w:jc w:val="center"/>
        </w:trPr>
        <w:tc>
          <w:tcPr>
            <w:tcW w:w="2520" w:type="dxa"/>
            <w:tcBorders>
              <w:top w:val="nil"/>
              <w:left w:val="nil"/>
              <w:bottom w:val="nil"/>
              <w:right w:val="nil"/>
            </w:tcBorders>
          </w:tcPr>
          <w:p w14:paraId="4B7B4ABA" w14:textId="27052162" w:rsidR="00F764B5" w:rsidRPr="00DB55A9" w:rsidRDefault="00F764B5" w:rsidP="00F764B5">
            <w:pPr>
              <w:pStyle w:val="TableCellBody"/>
              <w:rPr>
                <w:b/>
                <w:highlight w:val="green"/>
              </w:rPr>
            </w:pPr>
            <w:r w:rsidRPr="00DB55A9">
              <w:rPr>
                <w:b/>
                <w:highlight w:val="green"/>
              </w:rPr>
              <w:t>radtrncf_dynamic</w:t>
            </w:r>
          </w:p>
        </w:tc>
        <w:tc>
          <w:tcPr>
            <w:tcW w:w="5579" w:type="dxa"/>
            <w:tcBorders>
              <w:top w:val="nil"/>
              <w:left w:val="nil"/>
              <w:bottom w:val="nil"/>
              <w:right w:val="nil"/>
            </w:tcBorders>
          </w:tcPr>
          <w:p w14:paraId="53EEA440" w14:textId="0ADE6FE4" w:rsidR="00F764B5" w:rsidRPr="00433846" w:rsidRDefault="00F764B5" w:rsidP="00F764B5">
            <w:pPr>
              <w:pStyle w:val="TableCellBody"/>
            </w:pPr>
            <w:r w:rsidRPr="00433846">
              <w:t xml:space="preserve">Pathname of the time series of pre-processed values for dynamic parameter </w:t>
            </w:r>
            <w:r w:rsidRPr="00433846">
              <w:rPr>
                <w:b/>
              </w:rPr>
              <w:t>rad_trncf</w:t>
            </w:r>
          </w:p>
        </w:tc>
        <w:tc>
          <w:tcPr>
            <w:tcW w:w="2431" w:type="dxa"/>
            <w:tcBorders>
              <w:top w:val="nil"/>
              <w:left w:val="nil"/>
              <w:bottom w:val="nil"/>
              <w:right w:val="nil"/>
            </w:tcBorders>
          </w:tcPr>
          <w:p w14:paraId="05200D8F" w14:textId="127735A7" w:rsidR="00F764B5" w:rsidRDefault="00F764B5" w:rsidP="00F764B5">
            <w:pPr>
              <w:pStyle w:val="TableCellBody"/>
              <w:jc w:val="center"/>
            </w:pPr>
            <w:r w:rsidRPr="00F94E63">
              <w:rPr>
                <w:b/>
              </w:rPr>
              <w:t>dyn_radtrncf_flag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F764B5" w:rsidRPr="00760640" w:rsidRDefault="00F764B5" w:rsidP="00F764B5">
            <w:pPr>
              <w:jc w:val="center"/>
              <w:rPr>
                <w:rFonts w:ascii="Courier New" w:hAnsi="Courier New" w:cs="Courier New"/>
              </w:rPr>
            </w:pPr>
            <w:r w:rsidRPr="00760640">
              <w:rPr>
                <w:rFonts w:ascii="Courier New" w:hAnsi="Courier New" w:cs="Courier New"/>
              </w:rPr>
              <w:t>dynradtrncf</w:t>
            </w:r>
          </w:p>
        </w:tc>
      </w:tr>
      <w:tr w:rsidR="00F764B5" w14:paraId="0BDEFE57" w14:textId="77777777" w:rsidTr="00237413">
        <w:trPr>
          <w:jc w:val="center"/>
        </w:trPr>
        <w:tc>
          <w:tcPr>
            <w:tcW w:w="2520" w:type="dxa"/>
            <w:tcBorders>
              <w:top w:val="nil"/>
              <w:left w:val="nil"/>
              <w:bottom w:val="nil"/>
              <w:right w:val="nil"/>
            </w:tcBorders>
          </w:tcPr>
          <w:p w14:paraId="15AA80FA" w14:textId="49AAD3C8" w:rsidR="00F764B5" w:rsidRPr="00DB55A9" w:rsidRDefault="00F764B5" w:rsidP="00F764B5">
            <w:pPr>
              <w:pStyle w:val="TableCellBody"/>
              <w:rPr>
                <w:b/>
                <w:highlight w:val="green"/>
              </w:rPr>
            </w:pPr>
            <w:r w:rsidRPr="00DB55A9">
              <w:rPr>
                <w:b/>
                <w:highlight w:val="green"/>
              </w:rPr>
              <w:t>snow_intcp_dynamic</w:t>
            </w:r>
          </w:p>
        </w:tc>
        <w:tc>
          <w:tcPr>
            <w:tcW w:w="5579" w:type="dxa"/>
            <w:tcBorders>
              <w:top w:val="nil"/>
              <w:left w:val="nil"/>
              <w:bottom w:val="nil"/>
              <w:right w:val="nil"/>
            </w:tcBorders>
          </w:tcPr>
          <w:p w14:paraId="4922B7EF" w14:textId="398B8316" w:rsidR="00F764B5" w:rsidRPr="00433846" w:rsidRDefault="00F764B5" w:rsidP="00F764B5">
            <w:pPr>
              <w:pStyle w:val="TableCellBody"/>
            </w:pPr>
            <w:r w:rsidRPr="00433846">
              <w:t xml:space="preserve">Pathname of the time series of pre-processed values for dynamic parameter </w:t>
            </w:r>
            <w:r w:rsidRPr="00433846">
              <w:rPr>
                <w:b/>
              </w:rPr>
              <w:t>snow_intcp</w:t>
            </w:r>
          </w:p>
        </w:tc>
        <w:tc>
          <w:tcPr>
            <w:tcW w:w="2431" w:type="dxa"/>
            <w:tcBorders>
              <w:top w:val="nil"/>
              <w:left w:val="nil"/>
              <w:bottom w:val="nil"/>
              <w:right w:val="nil"/>
            </w:tcBorders>
          </w:tcPr>
          <w:p w14:paraId="53F71FBE" w14:textId="3830BE41"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F764B5" w:rsidRPr="00760640" w:rsidRDefault="00F764B5" w:rsidP="00F764B5">
            <w:pPr>
              <w:jc w:val="center"/>
              <w:rPr>
                <w:rFonts w:ascii="Courier New" w:hAnsi="Courier New" w:cs="Courier New"/>
              </w:rPr>
            </w:pPr>
            <w:r w:rsidRPr="00760640">
              <w:rPr>
                <w:rFonts w:ascii="Courier New" w:hAnsi="Courier New" w:cs="Courier New"/>
              </w:rPr>
              <w:t>dynsnowintcp</w:t>
            </w:r>
          </w:p>
        </w:tc>
      </w:tr>
      <w:tr w:rsidR="00F764B5" w14:paraId="6BCCFD03" w14:textId="77777777" w:rsidTr="00237413">
        <w:trPr>
          <w:jc w:val="center"/>
        </w:trPr>
        <w:tc>
          <w:tcPr>
            <w:tcW w:w="2520" w:type="dxa"/>
            <w:tcBorders>
              <w:top w:val="nil"/>
              <w:left w:val="nil"/>
              <w:bottom w:val="nil"/>
              <w:right w:val="nil"/>
            </w:tcBorders>
          </w:tcPr>
          <w:p w14:paraId="6AE0FCD4" w14:textId="1728279B" w:rsidR="00F764B5" w:rsidRPr="00DB55A9" w:rsidRDefault="00F764B5" w:rsidP="00F764B5">
            <w:pPr>
              <w:pStyle w:val="TableCellBody"/>
              <w:rPr>
                <w:b/>
                <w:highlight w:val="green"/>
              </w:rPr>
            </w:pPr>
            <w:r w:rsidRPr="00DB55A9">
              <w:rPr>
                <w:b/>
                <w:highlight w:val="green"/>
              </w:rPr>
              <w:t>soilmoist_dynamic</w:t>
            </w:r>
          </w:p>
        </w:tc>
        <w:tc>
          <w:tcPr>
            <w:tcW w:w="5579" w:type="dxa"/>
            <w:tcBorders>
              <w:top w:val="nil"/>
              <w:left w:val="nil"/>
              <w:bottom w:val="nil"/>
              <w:right w:val="nil"/>
            </w:tcBorders>
          </w:tcPr>
          <w:p w14:paraId="5450544A" w14:textId="7A84296A" w:rsidR="00F764B5" w:rsidRPr="00433846" w:rsidRDefault="00F764B5" w:rsidP="00F764B5">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F764B5" w:rsidRPr="00760640" w:rsidRDefault="00F764B5" w:rsidP="00F764B5">
            <w:pPr>
              <w:jc w:val="center"/>
              <w:rPr>
                <w:rFonts w:ascii="Courier New" w:hAnsi="Courier New" w:cs="Courier New"/>
              </w:rPr>
            </w:pPr>
            <w:r w:rsidRPr="00760640">
              <w:rPr>
                <w:rFonts w:ascii="Courier New" w:hAnsi="Courier New" w:cs="Courier New"/>
              </w:rPr>
              <w:t>dynsoilmoist</w:t>
            </w:r>
          </w:p>
        </w:tc>
      </w:tr>
      <w:tr w:rsidR="00F764B5" w14:paraId="16D36FC9" w14:textId="77777777" w:rsidTr="00237413">
        <w:trPr>
          <w:jc w:val="center"/>
        </w:trPr>
        <w:tc>
          <w:tcPr>
            <w:tcW w:w="2520" w:type="dxa"/>
            <w:tcBorders>
              <w:top w:val="nil"/>
              <w:left w:val="nil"/>
              <w:bottom w:val="nil"/>
              <w:right w:val="nil"/>
            </w:tcBorders>
          </w:tcPr>
          <w:p w14:paraId="2F26DB40" w14:textId="76268850" w:rsidR="00F764B5" w:rsidRPr="00DB55A9" w:rsidRDefault="00F764B5" w:rsidP="00F764B5">
            <w:pPr>
              <w:pStyle w:val="TableCellBody"/>
              <w:rPr>
                <w:b/>
                <w:highlight w:val="green"/>
              </w:rPr>
            </w:pPr>
            <w:r w:rsidRPr="00DB55A9">
              <w:rPr>
                <w:b/>
                <w:highlight w:val="green"/>
              </w:rPr>
              <w:t>soilrechr_dynamic</w:t>
            </w:r>
          </w:p>
        </w:tc>
        <w:tc>
          <w:tcPr>
            <w:tcW w:w="5579" w:type="dxa"/>
            <w:tcBorders>
              <w:top w:val="nil"/>
              <w:left w:val="nil"/>
              <w:bottom w:val="nil"/>
              <w:right w:val="nil"/>
            </w:tcBorders>
          </w:tcPr>
          <w:p w14:paraId="00B5E57E" w14:textId="3F48662A" w:rsidR="00F764B5" w:rsidRPr="00433846" w:rsidRDefault="00F764B5" w:rsidP="00F764B5">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F764B5" w:rsidRPr="00760640" w:rsidRDefault="00F764B5" w:rsidP="00F764B5">
            <w:pPr>
              <w:jc w:val="center"/>
              <w:rPr>
                <w:rFonts w:ascii="Courier New" w:hAnsi="Courier New" w:cs="Courier New"/>
              </w:rPr>
            </w:pPr>
            <w:r w:rsidRPr="00760640">
              <w:rPr>
                <w:rFonts w:ascii="Courier New" w:hAnsi="Courier New" w:cs="Courier New"/>
              </w:rPr>
              <w:t>dynsoilrechr</w:t>
            </w:r>
          </w:p>
        </w:tc>
      </w:tr>
      <w:tr w:rsidR="00F764B5" w14:paraId="2574FEC0" w14:textId="77777777" w:rsidTr="00237413">
        <w:trPr>
          <w:jc w:val="center"/>
        </w:trPr>
        <w:tc>
          <w:tcPr>
            <w:tcW w:w="2520" w:type="dxa"/>
            <w:tcBorders>
              <w:top w:val="nil"/>
              <w:left w:val="nil"/>
              <w:bottom w:val="nil"/>
              <w:right w:val="nil"/>
            </w:tcBorders>
          </w:tcPr>
          <w:p w14:paraId="56EEA7BF" w14:textId="21639F35" w:rsidR="00F764B5" w:rsidRPr="00DB55A9" w:rsidRDefault="00F764B5" w:rsidP="00F764B5">
            <w:pPr>
              <w:pStyle w:val="TableCellBody"/>
              <w:rPr>
                <w:b/>
                <w:highlight w:val="green"/>
              </w:rPr>
            </w:pPr>
            <w:r w:rsidRPr="00DB55A9">
              <w:rPr>
                <w:b/>
                <w:highlight w:val="green"/>
              </w:rPr>
              <w:t>springfrost_dynamic</w:t>
            </w:r>
          </w:p>
        </w:tc>
        <w:tc>
          <w:tcPr>
            <w:tcW w:w="5579" w:type="dxa"/>
            <w:tcBorders>
              <w:top w:val="nil"/>
              <w:left w:val="nil"/>
              <w:bottom w:val="nil"/>
              <w:right w:val="nil"/>
            </w:tcBorders>
          </w:tcPr>
          <w:p w14:paraId="1CA63769" w14:textId="05DF70A6" w:rsidR="00F764B5" w:rsidRPr="00433846" w:rsidRDefault="00F764B5" w:rsidP="00F764B5">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F764B5" w:rsidRDefault="00F764B5" w:rsidP="00F764B5">
            <w:pPr>
              <w:pStyle w:val="TableCellBody"/>
              <w:jc w:val="center"/>
            </w:pPr>
            <w:r w:rsidRPr="00CB7A5F">
              <w:rPr>
                <w:b/>
              </w:rPr>
              <w:t>dyn_</w:t>
            </w:r>
            <w:r>
              <w:rPr>
                <w:b/>
              </w:rPr>
              <w:t>springfrost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F764B5" w:rsidRPr="00760640" w:rsidRDefault="00F764B5" w:rsidP="00F764B5">
            <w:pPr>
              <w:jc w:val="center"/>
              <w:rPr>
                <w:rFonts w:ascii="Courier New" w:hAnsi="Courier New" w:cs="Courier New"/>
              </w:rPr>
            </w:pPr>
            <w:r w:rsidRPr="00760640">
              <w:rPr>
                <w:rFonts w:ascii="Courier New" w:hAnsi="Courier New" w:cs="Courier New"/>
              </w:rPr>
              <w:t>dynspringfrost</w:t>
            </w:r>
          </w:p>
        </w:tc>
      </w:tr>
      <w:tr w:rsidR="00F764B5" w14:paraId="3642487C" w14:textId="77777777" w:rsidTr="00237413">
        <w:trPr>
          <w:jc w:val="center"/>
        </w:trPr>
        <w:tc>
          <w:tcPr>
            <w:tcW w:w="2520" w:type="dxa"/>
            <w:tcBorders>
              <w:top w:val="nil"/>
              <w:left w:val="nil"/>
              <w:bottom w:val="nil"/>
              <w:right w:val="nil"/>
            </w:tcBorders>
          </w:tcPr>
          <w:p w14:paraId="1A81D390" w14:textId="00FF6AFF" w:rsidR="00F764B5" w:rsidRPr="00DB55A9" w:rsidRDefault="00F764B5" w:rsidP="00F764B5">
            <w:pPr>
              <w:pStyle w:val="TableCellBody"/>
              <w:rPr>
                <w:b/>
                <w:highlight w:val="green"/>
              </w:rPr>
            </w:pPr>
            <w:r w:rsidRPr="00DB55A9">
              <w:rPr>
                <w:b/>
                <w:highlight w:val="green"/>
              </w:rPr>
              <w:t>srain_intcp_dynamic</w:t>
            </w:r>
          </w:p>
        </w:tc>
        <w:tc>
          <w:tcPr>
            <w:tcW w:w="5579" w:type="dxa"/>
            <w:tcBorders>
              <w:top w:val="nil"/>
              <w:left w:val="nil"/>
              <w:bottom w:val="nil"/>
              <w:right w:val="nil"/>
            </w:tcBorders>
          </w:tcPr>
          <w:p w14:paraId="019E0845" w14:textId="61B86BE3" w:rsidR="00F764B5" w:rsidRPr="00433846" w:rsidRDefault="00F764B5" w:rsidP="00F764B5">
            <w:pPr>
              <w:pStyle w:val="TableCellBody"/>
            </w:pPr>
            <w:r w:rsidRPr="00433846">
              <w:t xml:space="preserve">Pathname of the time series of pre-processed values for dynamic parameter </w:t>
            </w:r>
            <w:r w:rsidRPr="00433846">
              <w:rPr>
                <w:b/>
              </w:rPr>
              <w:t>srain_intcp</w:t>
            </w:r>
          </w:p>
        </w:tc>
        <w:tc>
          <w:tcPr>
            <w:tcW w:w="2431" w:type="dxa"/>
            <w:tcBorders>
              <w:top w:val="nil"/>
              <w:left w:val="nil"/>
              <w:bottom w:val="nil"/>
              <w:right w:val="nil"/>
            </w:tcBorders>
          </w:tcPr>
          <w:p w14:paraId="26AFE116" w14:textId="7B0FC698"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F764B5" w:rsidRPr="00760640" w:rsidRDefault="00F764B5" w:rsidP="00F764B5">
            <w:pPr>
              <w:pStyle w:val="tablecell-centered"/>
              <w:rPr>
                <w:rFonts w:ascii="Courier New" w:hAnsi="Courier New" w:cs="Courier New"/>
              </w:rPr>
            </w:pPr>
            <w:r w:rsidRPr="00760640">
              <w:rPr>
                <w:rFonts w:ascii="Courier New" w:hAnsi="Courier New" w:cs="Courier New"/>
              </w:rPr>
              <w:t>dynsrainintcp</w:t>
            </w:r>
          </w:p>
          <w:p w14:paraId="7AEECD2E" w14:textId="77777777" w:rsidR="00F764B5" w:rsidRPr="00760640" w:rsidRDefault="00F764B5" w:rsidP="00F764B5">
            <w:pPr>
              <w:jc w:val="center"/>
              <w:rPr>
                <w:rFonts w:ascii="Courier New" w:hAnsi="Courier New" w:cs="Courier New"/>
              </w:rPr>
            </w:pPr>
          </w:p>
        </w:tc>
      </w:tr>
      <w:tr w:rsidR="00F764B5" w14:paraId="55D98221" w14:textId="77777777" w:rsidTr="00237413">
        <w:trPr>
          <w:jc w:val="center"/>
        </w:trPr>
        <w:tc>
          <w:tcPr>
            <w:tcW w:w="2520" w:type="dxa"/>
            <w:tcBorders>
              <w:top w:val="nil"/>
              <w:left w:val="nil"/>
              <w:bottom w:val="nil"/>
              <w:right w:val="nil"/>
            </w:tcBorders>
          </w:tcPr>
          <w:p w14:paraId="5BB24EBD" w14:textId="2AE2E80C" w:rsidR="00F764B5" w:rsidRPr="00DB55A9" w:rsidRDefault="00F764B5" w:rsidP="00F764B5">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F764B5" w:rsidRPr="00433846" w:rsidRDefault="00F764B5" w:rsidP="00F764B5">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F764B5" w:rsidRDefault="00F764B5" w:rsidP="00F764B5">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F764B5" w:rsidRPr="00760640" w:rsidRDefault="00F764B5" w:rsidP="00F764B5">
            <w:pPr>
              <w:jc w:val="center"/>
              <w:rPr>
                <w:rFonts w:ascii="Courier New" w:hAnsi="Courier New" w:cs="Courier New"/>
              </w:rPr>
            </w:pPr>
            <w:r w:rsidRPr="00760640">
              <w:rPr>
                <w:rFonts w:ascii="Courier New" w:hAnsi="Courier New" w:cs="Courier New"/>
              </w:rPr>
              <w:t>dynsrotodprst_perv</w:t>
            </w:r>
          </w:p>
        </w:tc>
      </w:tr>
      <w:tr w:rsidR="00F764B5" w14:paraId="66119DB8" w14:textId="77777777" w:rsidTr="00237413">
        <w:trPr>
          <w:jc w:val="center"/>
        </w:trPr>
        <w:tc>
          <w:tcPr>
            <w:tcW w:w="2520" w:type="dxa"/>
            <w:tcBorders>
              <w:top w:val="nil"/>
              <w:left w:val="nil"/>
              <w:bottom w:val="nil"/>
              <w:right w:val="nil"/>
            </w:tcBorders>
          </w:tcPr>
          <w:p w14:paraId="54EE575E" w14:textId="72B23120" w:rsidR="00F764B5" w:rsidRPr="00DB55A9" w:rsidRDefault="00F764B5" w:rsidP="00F764B5">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F764B5" w:rsidRPr="00433846" w:rsidRDefault="00F764B5" w:rsidP="00F764B5">
            <w:pPr>
              <w:pStyle w:val="TableCellBody"/>
            </w:pPr>
            <w:r w:rsidRPr="00433846">
              <w:t xml:space="preserve">Pathname of the time series of pre-processed values for dynamic parameter </w:t>
            </w:r>
            <w:r w:rsidRPr="00433846">
              <w:rPr>
                <w:b/>
              </w:rPr>
              <w:t>sro_to_dprst_imperv</w:t>
            </w:r>
          </w:p>
        </w:tc>
        <w:tc>
          <w:tcPr>
            <w:tcW w:w="2431" w:type="dxa"/>
            <w:tcBorders>
              <w:top w:val="nil"/>
              <w:left w:val="nil"/>
              <w:bottom w:val="nil"/>
              <w:right w:val="nil"/>
            </w:tcBorders>
          </w:tcPr>
          <w:p w14:paraId="02A4B425" w14:textId="3D28EDCD" w:rsidR="00F764B5" w:rsidRDefault="00F764B5" w:rsidP="00F764B5">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F764B5" w:rsidRPr="00760640" w:rsidRDefault="00F764B5" w:rsidP="00F764B5">
            <w:pPr>
              <w:jc w:val="center"/>
              <w:rPr>
                <w:rFonts w:ascii="Courier New" w:hAnsi="Courier New" w:cs="Courier New"/>
              </w:rPr>
            </w:pPr>
            <w:r w:rsidRPr="00760640">
              <w:rPr>
                <w:rFonts w:ascii="Courier New" w:hAnsi="Courier New" w:cs="Courier New"/>
              </w:rPr>
              <w:t>dynsrotodprst_imperv</w:t>
            </w:r>
          </w:p>
        </w:tc>
      </w:tr>
      <w:tr w:rsidR="00F764B5" w14:paraId="47A0F2F1" w14:textId="77777777" w:rsidTr="00237413">
        <w:trPr>
          <w:jc w:val="center"/>
        </w:trPr>
        <w:tc>
          <w:tcPr>
            <w:tcW w:w="2520" w:type="dxa"/>
            <w:tcBorders>
              <w:top w:val="nil"/>
              <w:left w:val="nil"/>
              <w:bottom w:val="nil"/>
              <w:right w:val="nil"/>
            </w:tcBorders>
          </w:tcPr>
          <w:p w14:paraId="422298A9" w14:textId="73963F18" w:rsidR="00F764B5" w:rsidRPr="00DB55A9" w:rsidRDefault="00F764B5" w:rsidP="00F764B5">
            <w:pPr>
              <w:pStyle w:val="TableCellBody"/>
              <w:rPr>
                <w:b/>
                <w:highlight w:val="green"/>
              </w:rPr>
            </w:pPr>
            <w:r w:rsidRPr="00DB55A9">
              <w:rPr>
                <w:b/>
                <w:highlight w:val="green"/>
              </w:rPr>
              <w:t>transpbeg_dynamic</w:t>
            </w:r>
          </w:p>
        </w:tc>
        <w:tc>
          <w:tcPr>
            <w:tcW w:w="5579" w:type="dxa"/>
            <w:tcBorders>
              <w:top w:val="nil"/>
              <w:left w:val="nil"/>
              <w:bottom w:val="nil"/>
              <w:right w:val="nil"/>
            </w:tcBorders>
          </w:tcPr>
          <w:p w14:paraId="44476529" w14:textId="65FF5E3F" w:rsidR="00F764B5" w:rsidRPr="00433846" w:rsidRDefault="00F764B5" w:rsidP="00F764B5">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F764B5" w:rsidRDefault="00F764B5" w:rsidP="00F764B5">
            <w:pPr>
              <w:pStyle w:val="TableCellBody"/>
              <w:jc w:val="center"/>
            </w:pPr>
            <w:r w:rsidRPr="00F94E63">
              <w:rPr>
                <w:b/>
              </w:rPr>
              <w:t xml:space="preserve">dyn_transp_flag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F764B5" w:rsidRPr="00760640" w:rsidRDefault="00F764B5" w:rsidP="00F764B5">
            <w:pPr>
              <w:jc w:val="center"/>
              <w:rPr>
                <w:rFonts w:ascii="Courier New" w:hAnsi="Courier New" w:cs="Courier New"/>
              </w:rPr>
            </w:pPr>
            <w:r w:rsidRPr="00760640">
              <w:rPr>
                <w:rFonts w:ascii="Courier New" w:hAnsi="Courier New" w:cs="Courier New"/>
              </w:rPr>
              <w:t>dyntranspbeg</w:t>
            </w:r>
          </w:p>
        </w:tc>
      </w:tr>
      <w:tr w:rsidR="00F764B5" w14:paraId="26725794" w14:textId="77777777" w:rsidTr="00237413">
        <w:trPr>
          <w:jc w:val="center"/>
        </w:trPr>
        <w:tc>
          <w:tcPr>
            <w:tcW w:w="2520" w:type="dxa"/>
            <w:tcBorders>
              <w:top w:val="nil"/>
              <w:left w:val="nil"/>
              <w:bottom w:val="nil"/>
              <w:right w:val="nil"/>
            </w:tcBorders>
          </w:tcPr>
          <w:p w14:paraId="2F12C674" w14:textId="18BC56E9" w:rsidR="00F764B5" w:rsidRPr="00DB55A9" w:rsidRDefault="00F764B5" w:rsidP="00F764B5">
            <w:pPr>
              <w:pStyle w:val="TableCellBody"/>
              <w:rPr>
                <w:b/>
                <w:highlight w:val="green"/>
              </w:rPr>
            </w:pPr>
            <w:r w:rsidRPr="00DB55A9">
              <w:rPr>
                <w:b/>
                <w:highlight w:val="green"/>
              </w:rPr>
              <w:t>transpend_dynamic</w:t>
            </w:r>
          </w:p>
        </w:tc>
        <w:tc>
          <w:tcPr>
            <w:tcW w:w="5579" w:type="dxa"/>
            <w:tcBorders>
              <w:top w:val="nil"/>
              <w:left w:val="nil"/>
              <w:bottom w:val="nil"/>
              <w:right w:val="nil"/>
            </w:tcBorders>
          </w:tcPr>
          <w:p w14:paraId="7E542EB2" w14:textId="0C5EE80A" w:rsidR="00F764B5" w:rsidRPr="00433846" w:rsidRDefault="00F764B5" w:rsidP="00F764B5">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F764B5" w:rsidRDefault="00F764B5" w:rsidP="00F764B5">
            <w:pPr>
              <w:pStyle w:val="TableCellBody"/>
              <w:jc w:val="center"/>
            </w:pPr>
            <w:r w:rsidRPr="00F94E63">
              <w:rPr>
                <w:b/>
              </w:rPr>
              <w:t>dyn_transp_flag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F764B5" w:rsidRPr="00760640" w:rsidRDefault="00F764B5" w:rsidP="00F764B5">
            <w:pPr>
              <w:jc w:val="center"/>
              <w:rPr>
                <w:rFonts w:ascii="Courier New" w:hAnsi="Courier New" w:cs="Courier New"/>
              </w:rPr>
            </w:pPr>
            <w:r w:rsidRPr="00760640">
              <w:rPr>
                <w:rFonts w:ascii="Courier New" w:hAnsi="Courier New" w:cs="Courier New"/>
              </w:rPr>
              <w:t>dyntranspend</w:t>
            </w:r>
          </w:p>
        </w:tc>
      </w:tr>
      <w:tr w:rsidR="00F764B5" w14:paraId="35BF69FA" w14:textId="77777777" w:rsidTr="00237413">
        <w:trPr>
          <w:jc w:val="center"/>
        </w:trPr>
        <w:tc>
          <w:tcPr>
            <w:tcW w:w="2520" w:type="dxa"/>
            <w:tcBorders>
              <w:top w:val="nil"/>
              <w:left w:val="nil"/>
              <w:bottom w:val="single" w:sz="4" w:space="0" w:color="auto"/>
              <w:right w:val="nil"/>
            </w:tcBorders>
          </w:tcPr>
          <w:p w14:paraId="356B9E16" w14:textId="6E6A0FD3" w:rsidR="00F764B5" w:rsidRPr="00DB55A9" w:rsidRDefault="00F764B5" w:rsidP="00F764B5">
            <w:pPr>
              <w:pStyle w:val="TableCellBody"/>
              <w:rPr>
                <w:b/>
                <w:highlight w:val="green"/>
              </w:rPr>
            </w:pPr>
            <w:r w:rsidRPr="00DB55A9">
              <w:rPr>
                <w:b/>
                <w:highlight w:val="green"/>
              </w:rPr>
              <w:t>wrain_intcp_dynamic</w:t>
            </w:r>
          </w:p>
        </w:tc>
        <w:tc>
          <w:tcPr>
            <w:tcW w:w="5579" w:type="dxa"/>
            <w:tcBorders>
              <w:top w:val="nil"/>
              <w:left w:val="nil"/>
              <w:bottom w:val="single" w:sz="4" w:space="0" w:color="auto"/>
              <w:right w:val="nil"/>
            </w:tcBorders>
          </w:tcPr>
          <w:p w14:paraId="7C9C8B87" w14:textId="75EE0FE7" w:rsidR="00F764B5" w:rsidRPr="00433846" w:rsidRDefault="00F764B5" w:rsidP="00F764B5">
            <w:pPr>
              <w:pStyle w:val="TableCellBody"/>
            </w:pPr>
            <w:r w:rsidRPr="00433846">
              <w:t xml:space="preserve">Pathname of the time series of pre-processed values for dynamic parameter </w:t>
            </w:r>
            <w:r w:rsidRPr="00433846">
              <w:rPr>
                <w:b/>
              </w:rPr>
              <w:t>wrain_intcp</w:t>
            </w:r>
            <w:r w:rsidRPr="00433846">
              <w:t xml:space="preserve"> </w:t>
            </w:r>
          </w:p>
        </w:tc>
        <w:tc>
          <w:tcPr>
            <w:tcW w:w="2431" w:type="dxa"/>
            <w:tcBorders>
              <w:top w:val="nil"/>
              <w:left w:val="nil"/>
              <w:bottom w:val="single" w:sz="4" w:space="0" w:color="auto"/>
              <w:right w:val="nil"/>
            </w:tcBorders>
          </w:tcPr>
          <w:p w14:paraId="1CA1BC92" w14:textId="48E513AB" w:rsidR="00F764B5" w:rsidRDefault="00F764B5" w:rsidP="00F764B5">
            <w:pPr>
              <w:pStyle w:val="TableCellBody"/>
              <w:jc w:val="center"/>
            </w:pPr>
            <w:r w:rsidRPr="00F94E63">
              <w:rPr>
                <w:b/>
              </w:rPr>
              <w:t xml:space="preserve">dyn_intcp_flag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F764B5" w:rsidRPr="00CB7A5F" w:rsidRDefault="00F764B5" w:rsidP="00F764B5">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F764B5" w:rsidRPr="00760640" w:rsidRDefault="00F764B5" w:rsidP="00F764B5">
            <w:pPr>
              <w:jc w:val="center"/>
              <w:rPr>
                <w:rFonts w:ascii="Courier New" w:hAnsi="Courier New" w:cs="Courier New"/>
              </w:rPr>
            </w:pPr>
            <w:r w:rsidRPr="00760640">
              <w:rPr>
                <w:rFonts w:ascii="Courier New" w:hAnsi="Courier New" w:cs="Courier New"/>
              </w:rPr>
              <w:t>dynwrainintcp</w:t>
            </w:r>
          </w:p>
        </w:tc>
      </w:tr>
      <w:tr w:rsidR="00F764B5"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F764B5" w:rsidRPr="00526557" w:rsidRDefault="00F764B5" w:rsidP="00F764B5">
            <w:pPr>
              <w:jc w:val="center"/>
            </w:pPr>
            <w:r w:rsidRPr="00526557">
              <w:rPr>
                <w:highlight w:val="green"/>
              </w:rPr>
              <w:t>Water Use Input</w:t>
            </w:r>
          </w:p>
        </w:tc>
      </w:tr>
      <w:tr w:rsidR="00F764B5" w14:paraId="75ECF26A" w14:textId="77777777" w:rsidTr="00237413">
        <w:trPr>
          <w:jc w:val="center"/>
        </w:trPr>
        <w:tc>
          <w:tcPr>
            <w:tcW w:w="2520" w:type="dxa"/>
            <w:tcBorders>
              <w:top w:val="nil"/>
              <w:left w:val="nil"/>
              <w:bottom w:val="nil"/>
              <w:right w:val="nil"/>
            </w:tcBorders>
          </w:tcPr>
          <w:p w14:paraId="7B2A9784" w14:textId="15F27E07" w:rsidR="00F764B5" w:rsidRPr="00526557" w:rsidRDefault="00F764B5" w:rsidP="00F764B5">
            <w:pPr>
              <w:pStyle w:val="TableCellBody"/>
              <w:rPr>
                <w:b/>
                <w:highlight w:val="green"/>
              </w:rPr>
            </w:pPr>
            <w:r w:rsidRPr="00526557">
              <w:rPr>
                <w:b/>
                <w:highlight w:val="green"/>
              </w:rPr>
              <w:t>dprst_transfer_file</w:t>
            </w:r>
          </w:p>
        </w:tc>
        <w:tc>
          <w:tcPr>
            <w:tcW w:w="5579" w:type="dxa"/>
            <w:tcBorders>
              <w:top w:val="nil"/>
              <w:left w:val="nil"/>
              <w:bottom w:val="nil"/>
              <w:right w:val="nil"/>
            </w:tcBorders>
          </w:tcPr>
          <w:p w14:paraId="2C03A7F4" w14:textId="12D98FFD" w:rsidR="00F764B5" w:rsidRPr="00526557" w:rsidRDefault="00F764B5" w:rsidP="00F764B5">
            <w:pPr>
              <w:pStyle w:val="TableCellBody"/>
            </w:pPr>
            <w:r w:rsidRPr="00526557">
              <w:t xml:space="preserve">Pathname of the time series of pre-processed flow rates for transfers </w:t>
            </w:r>
            <w:r w:rsidRPr="00526557">
              <w:lastRenderedPageBreak/>
              <w:t>from surface-depression storage</w:t>
            </w:r>
          </w:p>
        </w:tc>
        <w:tc>
          <w:tcPr>
            <w:tcW w:w="2431" w:type="dxa"/>
            <w:tcBorders>
              <w:top w:val="nil"/>
              <w:left w:val="nil"/>
              <w:bottom w:val="nil"/>
              <w:right w:val="nil"/>
            </w:tcBorders>
          </w:tcPr>
          <w:p w14:paraId="234EFF01" w14:textId="3F758E4A" w:rsidR="00F764B5" w:rsidRPr="00F94E63" w:rsidRDefault="00F764B5" w:rsidP="00F764B5">
            <w:pPr>
              <w:pStyle w:val="TableCellBody"/>
              <w:jc w:val="center"/>
              <w:rPr>
                <w:b/>
              </w:rPr>
            </w:pPr>
            <w:r>
              <w:rPr>
                <w:b/>
              </w:rPr>
              <w:lastRenderedPageBreak/>
              <w:t>dprst_transferON_OFF =</w:t>
            </w:r>
            <w:r>
              <w:t xml:space="preserve"> </w:t>
            </w:r>
            <w:r>
              <w:lastRenderedPageBreak/>
              <w:t xml:space="preserve">1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F764B5" w:rsidRPr="00F94E63" w:rsidRDefault="00F764B5" w:rsidP="00F764B5">
            <w:pPr>
              <w:pStyle w:val="TableCellBody"/>
              <w:jc w:val="center"/>
            </w:pPr>
            <w:r w:rsidRPr="002345A1">
              <w:rPr>
                <w:szCs w:val="20"/>
              </w:rPr>
              <w:lastRenderedPageBreak/>
              <w:t>1</w:t>
            </w:r>
          </w:p>
        </w:tc>
        <w:tc>
          <w:tcPr>
            <w:tcW w:w="615" w:type="dxa"/>
            <w:tcBorders>
              <w:top w:val="nil"/>
              <w:left w:val="nil"/>
              <w:bottom w:val="nil"/>
              <w:right w:val="nil"/>
            </w:tcBorders>
            <w:tcMar>
              <w:top w:w="14" w:type="dxa"/>
              <w:left w:w="58" w:type="dxa"/>
              <w:bottom w:w="14" w:type="dxa"/>
              <w:right w:w="58" w:type="dxa"/>
            </w:tcMar>
          </w:tcPr>
          <w:p w14:paraId="25092240" w14:textId="010AC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dprst.transfer</w:t>
            </w:r>
            <w:proofErr w:type="gramEnd"/>
          </w:p>
        </w:tc>
      </w:tr>
      <w:tr w:rsidR="00F764B5" w14:paraId="0D96F01F" w14:textId="77777777" w:rsidTr="00237413">
        <w:trPr>
          <w:jc w:val="center"/>
        </w:trPr>
        <w:tc>
          <w:tcPr>
            <w:tcW w:w="2520" w:type="dxa"/>
            <w:tcBorders>
              <w:top w:val="nil"/>
              <w:left w:val="nil"/>
              <w:bottom w:val="nil"/>
              <w:right w:val="nil"/>
            </w:tcBorders>
          </w:tcPr>
          <w:p w14:paraId="68AA2E34" w14:textId="08AF7632" w:rsidR="00F764B5" w:rsidRPr="00526557" w:rsidRDefault="00F764B5" w:rsidP="00F764B5">
            <w:pPr>
              <w:pStyle w:val="TableCellBody"/>
              <w:rPr>
                <w:b/>
                <w:highlight w:val="green"/>
              </w:rPr>
            </w:pPr>
            <w:r w:rsidRPr="00526557">
              <w:rPr>
                <w:b/>
                <w:highlight w:val="green"/>
              </w:rPr>
              <w:t>dprst_transferON_OFF</w:t>
            </w:r>
          </w:p>
        </w:tc>
        <w:tc>
          <w:tcPr>
            <w:tcW w:w="5579" w:type="dxa"/>
            <w:tcBorders>
              <w:top w:val="nil"/>
              <w:left w:val="nil"/>
              <w:bottom w:val="nil"/>
              <w:right w:val="nil"/>
            </w:tcBorders>
          </w:tcPr>
          <w:p w14:paraId="63BB6F8F" w14:textId="4E560347" w:rsidR="00F764B5" w:rsidRPr="00526557" w:rsidRDefault="00F764B5" w:rsidP="00F764B5">
            <w:pPr>
              <w:pStyle w:val="TableCellBody"/>
            </w:pPr>
            <w:r w:rsidRPr="00526557">
              <w:t xml:space="preserve">Flag to indicate to use time series of surface-depression transfer flow rates from the </w:t>
            </w:r>
            <w:r w:rsidRPr="00526557">
              <w:rPr>
                <w:b/>
              </w:rPr>
              <w:t>dprst_transfer_file</w:t>
            </w:r>
            <w:r w:rsidRPr="00526557">
              <w:t xml:space="preserve"> (0=no; 1=yes)</w:t>
            </w:r>
          </w:p>
        </w:tc>
        <w:tc>
          <w:tcPr>
            <w:tcW w:w="2431" w:type="dxa"/>
            <w:tcBorders>
              <w:top w:val="nil"/>
              <w:left w:val="nil"/>
              <w:bottom w:val="nil"/>
              <w:right w:val="nil"/>
            </w:tcBorders>
          </w:tcPr>
          <w:p w14:paraId="28B3A5A8" w14:textId="54C88D96" w:rsidR="00F764B5" w:rsidRPr="00F94E63" w:rsidRDefault="00F764B5" w:rsidP="00F764B5">
            <w:pPr>
              <w:pStyle w:val="TableCellBody"/>
              <w:jc w:val="center"/>
              <w:rPr>
                <w:b/>
              </w:rPr>
            </w:pPr>
            <w:r>
              <w:t xml:space="preserve">surface depression transfer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601F345E" w14:textId="77777777" w:rsidTr="00237413">
        <w:trPr>
          <w:jc w:val="center"/>
        </w:trPr>
        <w:tc>
          <w:tcPr>
            <w:tcW w:w="2520" w:type="dxa"/>
            <w:tcBorders>
              <w:top w:val="nil"/>
              <w:left w:val="nil"/>
              <w:bottom w:val="nil"/>
              <w:right w:val="nil"/>
            </w:tcBorders>
          </w:tcPr>
          <w:p w14:paraId="254422E9" w14:textId="315358B5" w:rsidR="00F764B5" w:rsidRPr="00526557" w:rsidRDefault="00F764B5" w:rsidP="00F764B5">
            <w:pPr>
              <w:pStyle w:val="TableCellBody"/>
              <w:rPr>
                <w:b/>
                <w:highlight w:val="green"/>
              </w:rPr>
            </w:pPr>
            <w:r w:rsidRPr="00526557">
              <w:rPr>
                <w:b/>
                <w:highlight w:val="green"/>
              </w:rPr>
              <w:t>external_transfer_file</w:t>
            </w:r>
          </w:p>
        </w:tc>
        <w:tc>
          <w:tcPr>
            <w:tcW w:w="5579" w:type="dxa"/>
            <w:tcBorders>
              <w:top w:val="nil"/>
              <w:left w:val="nil"/>
              <w:bottom w:val="nil"/>
              <w:right w:val="nil"/>
            </w:tcBorders>
          </w:tcPr>
          <w:p w14:paraId="41FC011D" w14:textId="657ED904" w:rsidR="00F764B5" w:rsidRPr="00526557" w:rsidRDefault="00F764B5" w:rsidP="00F764B5">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F764B5" w:rsidRPr="00F94E63" w:rsidRDefault="00F764B5" w:rsidP="00F764B5">
            <w:pPr>
              <w:pStyle w:val="TableCellBody"/>
              <w:jc w:val="center"/>
              <w:rPr>
                <w:b/>
              </w:rPr>
            </w:pPr>
            <w:r>
              <w:rPr>
                <w:b/>
              </w:rPr>
              <w:t>external_transferON_OFF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ext.transfer</w:t>
            </w:r>
            <w:proofErr w:type="gramEnd"/>
          </w:p>
        </w:tc>
      </w:tr>
      <w:tr w:rsidR="00F764B5" w14:paraId="170C5E55" w14:textId="77777777" w:rsidTr="00237413">
        <w:trPr>
          <w:jc w:val="center"/>
        </w:trPr>
        <w:tc>
          <w:tcPr>
            <w:tcW w:w="2520" w:type="dxa"/>
            <w:tcBorders>
              <w:top w:val="nil"/>
              <w:left w:val="nil"/>
              <w:bottom w:val="nil"/>
              <w:right w:val="nil"/>
            </w:tcBorders>
          </w:tcPr>
          <w:p w14:paraId="094B36BE" w14:textId="1797856A" w:rsidR="00F764B5" w:rsidRPr="00526557" w:rsidRDefault="00F764B5" w:rsidP="00F764B5">
            <w:pPr>
              <w:pStyle w:val="TableCellBody"/>
              <w:rPr>
                <w:b/>
                <w:highlight w:val="green"/>
              </w:rPr>
            </w:pPr>
            <w:r w:rsidRPr="00526557">
              <w:rPr>
                <w:b/>
                <w:highlight w:val="green"/>
              </w:rPr>
              <w:t>external_transferON_OFF</w:t>
            </w:r>
          </w:p>
        </w:tc>
        <w:tc>
          <w:tcPr>
            <w:tcW w:w="5579" w:type="dxa"/>
            <w:tcBorders>
              <w:top w:val="nil"/>
              <w:left w:val="nil"/>
              <w:bottom w:val="nil"/>
              <w:right w:val="nil"/>
            </w:tcBorders>
          </w:tcPr>
          <w:p w14:paraId="257FDC42" w14:textId="2AE5ED6E" w:rsidR="00F764B5" w:rsidRPr="00526557" w:rsidRDefault="00F764B5" w:rsidP="00F764B5">
            <w:pPr>
              <w:pStyle w:val="TableCellBody"/>
            </w:pPr>
            <w:r w:rsidRPr="00526557">
              <w:t xml:space="preserve">Flag to indicate to use external transfer flow rates from the </w:t>
            </w:r>
            <w:r w:rsidRPr="00526557">
              <w:rPr>
                <w:b/>
              </w:rPr>
              <w:t>external_transfer_file</w:t>
            </w:r>
            <w:r w:rsidRPr="00526557">
              <w:t xml:space="preserve"> (0=no; 1=yes)</w:t>
            </w:r>
          </w:p>
        </w:tc>
        <w:tc>
          <w:tcPr>
            <w:tcW w:w="2431" w:type="dxa"/>
            <w:tcBorders>
              <w:top w:val="nil"/>
              <w:left w:val="nil"/>
              <w:bottom w:val="nil"/>
              <w:right w:val="nil"/>
            </w:tcBorders>
          </w:tcPr>
          <w:p w14:paraId="3531A386" w14:textId="51D25819" w:rsidR="00F764B5" w:rsidRPr="00F94E63" w:rsidRDefault="00F764B5" w:rsidP="00F764B5">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A2641F2" w14:textId="77777777" w:rsidTr="00237413">
        <w:trPr>
          <w:jc w:val="center"/>
        </w:trPr>
        <w:tc>
          <w:tcPr>
            <w:tcW w:w="2520" w:type="dxa"/>
            <w:tcBorders>
              <w:top w:val="nil"/>
              <w:left w:val="nil"/>
              <w:bottom w:val="nil"/>
              <w:right w:val="nil"/>
            </w:tcBorders>
          </w:tcPr>
          <w:p w14:paraId="60ED753E" w14:textId="37765642" w:rsidR="00F764B5" w:rsidRPr="00526557" w:rsidRDefault="00F764B5" w:rsidP="00F764B5">
            <w:pPr>
              <w:pStyle w:val="TableCellBody"/>
              <w:rPr>
                <w:b/>
                <w:highlight w:val="green"/>
              </w:rPr>
            </w:pPr>
            <w:r w:rsidRPr="00526557">
              <w:rPr>
                <w:b/>
                <w:highlight w:val="green"/>
              </w:rPr>
              <w:t>gwr_transfer_file</w:t>
            </w:r>
          </w:p>
        </w:tc>
        <w:tc>
          <w:tcPr>
            <w:tcW w:w="5579" w:type="dxa"/>
            <w:tcBorders>
              <w:top w:val="nil"/>
              <w:left w:val="nil"/>
              <w:bottom w:val="nil"/>
              <w:right w:val="nil"/>
            </w:tcBorders>
          </w:tcPr>
          <w:p w14:paraId="10B7C61C" w14:textId="51D7E423" w:rsidR="00F764B5" w:rsidRPr="00526557" w:rsidRDefault="00F764B5" w:rsidP="00F764B5">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F764B5" w:rsidRPr="00F94E63" w:rsidRDefault="00F764B5" w:rsidP="00F764B5">
            <w:pPr>
              <w:pStyle w:val="TableCellBody"/>
              <w:jc w:val="center"/>
              <w:rPr>
                <w:b/>
              </w:rPr>
            </w:pPr>
            <w:r>
              <w:rPr>
                <w:b/>
              </w:rPr>
              <w:t>gwr_transferON_OFF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gwr.transfer</w:t>
            </w:r>
            <w:proofErr w:type="gramEnd"/>
          </w:p>
        </w:tc>
      </w:tr>
      <w:tr w:rsidR="00F764B5" w14:paraId="3ABB5E2D" w14:textId="77777777" w:rsidTr="00237413">
        <w:trPr>
          <w:jc w:val="center"/>
        </w:trPr>
        <w:tc>
          <w:tcPr>
            <w:tcW w:w="2520" w:type="dxa"/>
            <w:tcBorders>
              <w:top w:val="nil"/>
              <w:left w:val="nil"/>
              <w:bottom w:val="nil"/>
              <w:right w:val="nil"/>
            </w:tcBorders>
          </w:tcPr>
          <w:p w14:paraId="363071C2" w14:textId="1A10FB23" w:rsidR="00F764B5" w:rsidRPr="00526557" w:rsidRDefault="00F764B5" w:rsidP="00F764B5">
            <w:pPr>
              <w:pStyle w:val="TableCellBody"/>
              <w:rPr>
                <w:b/>
                <w:highlight w:val="green"/>
              </w:rPr>
            </w:pPr>
            <w:r w:rsidRPr="00526557">
              <w:rPr>
                <w:b/>
                <w:highlight w:val="green"/>
              </w:rPr>
              <w:t>gwr_transferON_OFF</w:t>
            </w:r>
          </w:p>
        </w:tc>
        <w:tc>
          <w:tcPr>
            <w:tcW w:w="5579" w:type="dxa"/>
            <w:tcBorders>
              <w:top w:val="nil"/>
              <w:left w:val="nil"/>
              <w:bottom w:val="nil"/>
              <w:right w:val="nil"/>
            </w:tcBorders>
          </w:tcPr>
          <w:p w14:paraId="7B88F6C4" w14:textId="187F1EB8" w:rsidR="00F764B5" w:rsidRPr="00526557" w:rsidRDefault="00F764B5" w:rsidP="00F764B5">
            <w:pPr>
              <w:pStyle w:val="TableCellBody"/>
            </w:pPr>
            <w:r w:rsidRPr="00526557">
              <w:t xml:space="preserve">Flag to indicate to use groundwater transfer flow rates from the </w:t>
            </w:r>
            <w:r w:rsidRPr="00526557">
              <w:rPr>
                <w:b/>
              </w:rPr>
              <w:t>gwr_transfer_file</w:t>
            </w:r>
            <w:r w:rsidRPr="00526557">
              <w:t xml:space="preserve"> (0=no; 1=yes)</w:t>
            </w:r>
          </w:p>
        </w:tc>
        <w:tc>
          <w:tcPr>
            <w:tcW w:w="2431" w:type="dxa"/>
            <w:tcBorders>
              <w:top w:val="nil"/>
              <w:left w:val="nil"/>
              <w:bottom w:val="nil"/>
              <w:right w:val="nil"/>
            </w:tcBorders>
          </w:tcPr>
          <w:p w14:paraId="506FAE7E" w14:textId="5FCA4ABD" w:rsidR="00F764B5" w:rsidRPr="00F94E63" w:rsidRDefault="00F764B5" w:rsidP="00F764B5">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07B75E88" w14:textId="77777777" w:rsidTr="00237413">
        <w:trPr>
          <w:jc w:val="center"/>
        </w:trPr>
        <w:tc>
          <w:tcPr>
            <w:tcW w:w="2520" w:type="dxa"/>
            <w:tcBorders>
              <w:top w:val="nil"/>
              <w:left w:val="nil"/>
              <w:bottom w:val="nil"/>
              <w:right w:val="nil"/>
            </w:tcBorders>
          </w:tcPr>
          <w:p w14:paraId="33DC02F5" w14:textId="128FEB54" w:rsidR="00F764B5" w:rsidRPr="00526557" w:rsidRDefault="00F764B5" w:rsidP="00F764B5">
            <w:pPr>
              <w:pStyle w:val="TableCellBody"/>
              <w:rPr>
                <w:b/>
                <w:highlight w:val="green"/>
              </w:rPr>
            </w:pPr>
            <w:r w:rsidRPr="00526557">
              <w:rPr>
                <w:b/>
                <w:highlight w:val="green"/>
              </w:rPr>
              <w:t>lake_transfer_file</w:t>
            </w:r>
          </w:p>
        </w:tc>
        <w:tc>
          <w:tcPr>
            <w:tcW w:w="5579" w:type="dxa"/>
            <w:tcBorders>
              <w:top w:val="nil"/>
              <w:left w:val="nil"/>
              <w:bottom w:val="nil"/>
              <w:right w:val="nil"/>
            </w:tcBorders>
          </w:tcPr>
          <w:p w14:paraId="1A6A4706" w14:textId="3643BAD3" w:rsidR="00F764B5" w:rsidRPr="00526557" w:rsidRDefault="00F764B5" w:rsidP="00F764B5">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F764B5" w:rsidRPr="00F94E63" w:rsidRDefault="00F764B5" w:rsidP="00F764B5">
            <w:pPr>
              <w:pStyle w:val="TableCellBody"/>
              <w:jc w:val="center"/>
              <w:rPr>
                <w:b/>
              </w:rPr>
            </w:pPr>
            <w:r>
              <w:rPr>
                <w:b/>
              </w:rPr>
              <w:t xml:space="preserve">lake_transferON_OFF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lake.transfer</w:t>
            </w:r>
            <w:proofErr w:type="gramEnd"/>
          </w:p>
        </w:tc>
      </w:tr>
      <w:tr w:rsidR="00F764B5" w14:paraId="284B6378" w14:textId="77777777" w:rsidTr="00237413">
        <w:trPr>
          <w:jc w:val="center"/>
        </w:trPr>
        <w:tc>
          <w:tcPr>
            <w:tcW w:w="2520" w:type="dxa"/>
            <w:tcBorders>
              <w:top w:val="nil"/>
              <w:left w:val="nil"/>
              <w:bottom w:val="nil"/>
              <w:right w:val="nil"/>
            </w:tcBorders>
          </w:tcPr>
          <w:p w14:paraId="3A70F959" w14:textId="73D5E3A0" w:rsidR="00F764B5" w:rsidRPr="00526557" w:rsidRDefault="00F764B5" w:rsidP="00F764B5">
            <w:pPr>
              <w:pStyle w:val="TableCellBody"/>
              <w:rPr>
                <w:b/>
                <w:highlight w:val="green"/>
              </w:rPr>
            </w:pPr>
            <w:r w:rsidRPr="00526557">
              <w:rPr>
                <w:b/>
                <w:highlight w:val="green"/>
              </w:rPr>
              <w:t>lake_transferON_OFF</w:t>
            </w:r>
          </w:p>
        </w:tc>
        <w:tc>
          <w:tcPr>
            <w:tcW w:w="5579" w:type="dxa"/>
            <w:tcBorders>
              <w:top w:val="nil"/>
              <w:left w:val="nil"/>
              <w:bottom w:val="nil"/>
              <w:right w:val="nil"/>
            </w:tcBorders>
          </w:tcPr>
          <w:p w14:paraId="1B1AA806" w14:textId="6F8A6197" w:rsidR="00F764B5" w:rsidRPr="00526557" w:rsidRDefault="00F764B5" w:rsidP="00F764B5">
            <w:pPr>
              <w:pStyle w:val="TableCellBody"/>
            </w:pPr>
            <w:r w:rsidRPr="00526557">
              <w:t xml:space="preserve">Flag to indicate to use lake HRU transfer flow rates from the </w:t>
            </w:r>
            <w:r w:rsidRPr="00526557">
              <w:rPr>
                <w:b/>
              </w:rPr>
              <w:t>lake_transfer_file</w:t>
            </w:r>
            <w:r w:rsidRPr="00526557">
              <w:t xml:space="preserve"> (0=no; 1=yes)</w:t>
            </w:r>
          </w:p>
        </w:tc>
        <w:tc>
          <w:tcPr>
            <w:tcW w:w="2431" w:type="dxa"/>
            <w:tcBorders>
              <w:top w:val="nil"/>
              <w:left w:val="nil"/>
              <w:bottom w:val="nil"/>
              <w:right w:val="nil"/>
            </w:tcBorders>
          </w:tcPr>
          <w:p w14:paraId="68ACACBE" w14:textId="2ACED06C" w:rsidR="00F764B5" w:rsidRPr="00F94E63" w:rsidRDefault="00F764B5" w:rsidP="00F764B5">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0B3D771" w14:textId="77777777" w:rsidTr="00237413">
        <w:trPr>
          <w:jc w:val="center"/>
        </w:trPr>
        <w:tc>
          <w:tcPr>
            <w:tcW w:w="2520" w:type="dxa"/>
            <w:tcBorders>
              <w:top w:val="nil"/>
              <w:left w:val="nil"/>
              <w:bottom w:val="nil"/>
              <w:right w:val="nil"/>
            </w:tcBorders>
          </w:tcPr>
          <w:p w14:paraId="43608C5E" w14:textId="4CE2D4FD" w:rsidR="00F764B5" w:rsidRPr="00526557" w:rsidRDefault="00F764B5" w:rsidP="00F764B5">
            <w:pPr>
              <w:pStyle w:val="TableCellBody"/>
              <w:rPr>
                <w:b/>
                <w:highlight w:val="green"/>
              </w:rPr>
            </w:pPr>
            <w:r w:rsidRPr="00526557">
              <w:rPr>
                <w:b/>
                <w:highlight w:val="green"/>
              </w:rPr>
              <w:t>segment_transfer_file</w:t>
            </w:r>
          </w:p>
        </w:tc>
        <w:tc>
          <w:tcPr>
            <w:tcW w:w="5579" w:type="dxa"/>
            <w:tcBorders>
              <w:top w:val="nil"/>
              <w:left w:val="nil"/>
              <w:bottom w:val="nil"/>
              <w:right w:val="nil"/>
            </w:tcBorders>
          </w:tcPr>
          <w:p w14:paraId="69F5C89D" w14:textId="3511D34A" w:rsidR="00F764B5" w:rsidRPr="00526557" w:rsidRDefault="00F764B5" w:rsidP="00F764B5">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F764B5" w:rsidRPr="00F94E63" w:rsidRDefault="00F764B5" w:rsidP="00F764B5">
            <w:pPr>
              <w:pStyle w:val="TableCellBody"/>
              <w:jc w:val="center"/>
              <w:rPr>
                <w:b/>
              </w:rPr>
            </w:pPr>
            <w:r>
              <w:rPr>
                <w:b/>
              </w:rPr>
              <w:t>segment_transferON_OFF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seg.transfer</w:t>
            </w:r>
            <w:proofErr w:type="gramEnd"/>
          </w:p>
        </w:tc>
      </w:tr>
      <w:tr w:rsidR="00F764B5" w14:paraId="685A27F4" w14:textId="77777777" w:rsidTr="00237413">
        <w:trPr>
          <w:jc w:val="center"/>
        </w:trPr>
        <w:tc>
          <w:tcPr>
            <w:tcW w:w="2520" w:type="dxa"/>
            <w:tcBorders>
              <w:top w:val="nil"/>
              <w:left w:val="nil"/>
              <w:bottom w:val="nil"/>
              <w:right w:val="nil"/>
            </w:tcBorders>
          </w:tcPr>
          <w:p w14:paraId="23DF3D3D" w14:textId="1F872159" w:rsidR="00F764B5" w:rsidRPr="00526557" w:rsidRDefault="00F764B5" w:rsidP="00F764B5">
            <w:pPr>
              <w:pStyle w:val="TableCellBody"/>
              <w:rPr>
                <w:b/>
                <w:highlight w:val="green"/>
              </w:rPr>
            </w:pPr>
            <w:r w:rsidRPr="00526557">
              <w:rPr>
                <w:b/>
                <w:highlight w:val="green"/>
              </w:rPr>
              <w:t>segment_transferON_OFF</w:t>
            </w:r>
          </w:p>
        </w:tc>
        <w:tc>
          <w:tcPr>
            <w:tcW w:w="5579" w:type="dxa"/>
            <w:tcBorders>
              <w:top w:val="nil"/>
              <w:left w:val="nil"/>
              <w:bottom w:val="nil"/>
              <w:right w:val="nil"/>
            </w:tcBorders>
          </w:tcPr>
          <w:p w14:paraId="463D13D1" w14:textId="1E1721C9" w:rsidR="00F764B5" w:rsidRPr="00526557" w:rsidRDefault="00F764B5" w:rsidP="00F764B5">
            <w:pPr>
              <w:pStyle w:val="TableCellBody"/>
            </w:pPr>
            <w:r w:rsidRPr="00526557">
              <w:t xml:space="preserve">Flag to indicate to use stream segment transfer flow rates from the </w:t>
            </w:r>
            <w:r w:rsidRPr="00526557">
              <w:rPr>
                <w:b/>
              </w:rPr>
              <w:t>segment_transfer_file</w:t>
            </w:r>
            <w:r w:rsidRPr="00526557">
              <w:t xml:space="preserve"> (0=no; 1=yes)</w:t>
            </w:r>
          </w:p>
        </w:tc>
        <w:tc>
          <w:tcPr>
            <w:tcW w:w="2431" w:type="dxa"/>
            <w:tcBorders>
              <w:top w:val="nil"/>
              <w:left w:val="nil"/>
              <w:bottom w:val="nil"/>
              <w:right w:val="nil"/>
            </w:tcBorders>
          </w:tcPr>
          <w:p w14:paraId="302E1DC8" w14:textId="7877D650" w:rsidR="00F764B5" w:rsidRPr="00F94E63" w:rsidRDefault="00F764B5" w:rsidP="00F764B5">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F764B5" w:rsidRPr="000E7205" w:rsidRDefault="00F764B5" w:rsidP="00F764B5">
            <w:pPr>
              <w:pStyle w:val="TableSpanner"/>
            </w:pPr>
            <w:r>
              <w:t>Debug options</w:t>
            </w:r>
          </w:p>
        </w:tc>
      </w:tr>
      <w:tr w:rsidR="00F764B5" w14:paraId="737D4A66" w14:textId="77777777" w:rsidTr="00237413">
        <w:trPr>
          <w:jc w:val="center"/>
        </w:trPr>
        <w:tc>
          <w:tcPr>
            <w:tcW w:w="2520" w:type="dxa"/>
            <w:tcBorders>
              <w:top w:val="nil"/>
              <w:left w:val="nil"/>
              <w:bottom w:val="nil"/>
              <w:right w:val="nil"/>
            </w:tcBorders>
          </w:tcPr>
          <w:p w14:paraId="7F2480FF" w14:textId="77777777" w:rsidR="00F764B5" w:rsidRPr="002345A1" w:rsidRDefault="00F764B5" w:rsidP="00F764B5">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F764B5" w:rsidRPr="002345A1" w:rsidRDefault="00F764B5" w:rsidP="00F764B5">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F764B5" w:rsidRPr="002345A1" w:rsidRDefault="00F764B5" w:rsidP="00F764B5">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2348A3A5" w14:textId="77777777" w:rsidTr="00237413">
        <w:trPr>
          <w:jc w:val="center"/>
        </w:trPr>
        <w:tc>
          <w:tcPr>
            <w:tcW w:w="2520" w:type="dxa"/>
            <w:tcBorders>
              <w:top w:val="nil"/>
              <w:left w:val="nil"/>
              <w:bottom w:val="nil"/>
              <w:right w:val="nil"/>
            </w:tcBorders>
          </w:tcPr>
          <w:p w14:paraId="289C2963" w14:textId="77777777" w:rsidR="00F764B5" w:rsidRPr="002345A1" w:rsidRDefault="00F764B5" w:rsidP="00F764B5">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77777777" w:rsidR="00F764B5" w:rsidRPr="002345A1" w:rsidRDefault="00F764B5" w:rsidP="00F764B5">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F764B5" w:rsidRPr="002345A1" w:rsidRDefault="00F764B5" w:rsidP="00F764B5">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1FEFD51D" w14:textId="77777777" w:rsidTr="00237413">
        <w:trPr>
          <w:jc w:val="center"/>
        </w:trPr>
        <w:tc>
          <w:tcPr>
            <w:tcW w:w="2520" w:type="dxa"/>
            <w:tcBorders>
              <w:top w:val="nil"/>
              <w:left w:val="nil"/>
              <w:bottom w:val="single" w:sz="4" w:space="0" w:color="auto"/>
              <w:right w:val="nil"/>
            </w:tcBorders>
          </w:tcPr>
          <w:p w14:paraId="34BAB50D" w14:textId="77777777" w:rsidR="00F764B5" w:rsidRPr="0001286D" w:rsidRDefault="00F764B5" w:rsidP="00F764B5">
            <w:pPr>
              <w:pStyle w:val="TableCellBody"/>
              <w:rPr>
                <w:b/>
              </w:rPr>
            </w:pPr>
            <w:r w:rsidRPr="0001286D">
              <w:rPr>
                <w:b/>
              </w:rPr>
              <w:t>print_debug</w:t>
            </w:r>
            <w:r w:rsidRPr="004A1634">
              <w:rPr>
                <w:vertAlign w:val="superscript"/>
              </w:rPr>
              <w:t>1</w:t>
            </w:r>
          </w:p>
          <w:p w14:paraId="79C091D4" w14:textId="77777777" w:rsidR="00F764B5" w:rsidRPr="0001286D" w:rsidRDefault="00F764B5" w:rsidP="00F764B5">
            <w:pPr>
              <w:pStyle w:val="TableCellBody"/>
              <w:rPr>
                <w:b/>
              </w:rPr>
            </w:pPr>
          </w:p>
        </w:tc>
        <w:tc>
          <w:tcPr>
            <w:tcW w:w="5579" w:type="dxa"/>
            <w:tcBorders>
              <w:top w:val="nil"/>
              <w:left w:val="nil"/>
              <w:bottom w:val="single" w:sz="4" w:space="0" w:color="auto"/>
              <w:right w:val="nil"/>
            </w:tcBorders>
          </w:tcPr>
          <w:p w14:paraId="6BA7779C" w14:textId="77777777" w:rsidR="00F764B5" w:rsidRPr="0001286D" w:rsidRDefault="00F764B5" w:rsidP="00F764B5">
            <w:pPr>
              <w:pStyle w:val="TableCellBody"/>
            </w:pPr>
            <w:r w:rsidRPr="0001286D">
              <w:t xml:space="preserve">Flag to </w:t>
            </w:r>
            <w:r>
              <w:t>indicate type of debug output</w:t>
            </w:r>
          </w:p>
          <w:p w14:paraId="12A496C8" w14:textId="141D2243" w:rsidR="00F764B5" w:rsidRPr="0001286D" w:rsidRDefault="00F764B5" w:rsidP="00F764B5">
            <w:pPr>
              <w:pStyle w:val="TableCellBody"/>
            </w:pPr>
            <w:r w:rsidRPr="00623932">
              <w:t>(</w:t>
            </w:r>
            <w:r w:rsidRPr="00623932">
              <w:rPr>
                <w:highlight w:val="green"/>
              </w:rPr>
              <w:t xml:space="preserve">-2=minimal output to screen and no </w:t>
            </w:r>
            <w:r w:rsidRPr="00623932">
              <w:rPr>
                <w:b/>
                <w:highlight w:val="green"/>
              </w:rPr>
              <w:t>model_output_file</w:t>
            </w:r>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r w:rsidRPr="00EB3FF9">
              <w:rPr>
                <w:rFonts w:ascii="Courier New" w:hAnsi="Courier New" w:cs="Courier New"/>
              </w:rPr>
              <w:t>basin_sum</w:t>
            </w:r>
            <w:r w:rsidRPr="0001286D">
              <w:t xml:space="preserve"> module; </w:t>
            </w:r>
            <w:r>
              <w:rPr>
                <w:rFonts w:ascii="Courier New" w:hAnsi="Courier New" w:cs="Courier New"/>
              </w:rPr>
              <w:t>5</w:t>
            </w:r>
            <w:r w:rsidRPr="0001286D">
              <w:t>=</w:t>
            </w:r>
            <w:r w:rsidRPr="00EB3FF9">
              <w:rPr>
                <w:rFonts w:ascii="Courier New" w:hAnsi="Courier New" w:cs="Courier New"/>
              </w:rPr>
              <w:t>soltab</w:t>
            </w:r>
            <w:r w:rsidRPr="0001286D">
              <w:t xml:space="preserve"> module; </w:t>
            </w:r>
            <w:r>
              <w:rPr>
                <w:rFonts w:ascii="Courier New" w:hAnsi="Courier New" w:cs="Courier New"/>
              </w:rPr>
              <w:t>7</w:t>
            </w:r>
            <w:r w:rsidRPr="0001286D">
              <w:t>=</w:t>
            </w:r>
            <w:r w:rsidRPr="00EB3FF9">
              <w:rPr>
                <w:rFonts w:ascii="Courier New" w:hAnsi="Courier New" w:cs="Courier New"/>
              </w:rPr>
              <w:t>soilzone</w:t>
            </w:r>
            <w:r w:rsidRPr="0001286D">
              <w:t xml:space="preserve"> module; </w:t>
            </w:r>
            <w:r>
              <w:rPr>
                <w:rFonts w:ascii="Courier New" w:hAnsi="Courier New" w:cs="Courier New"/>
              </w:rPr>
              <w:t>9</w:t>
            </w:r>
            <w:r w:rsidRPr="0001286D">
              <w:t>=</w:t>
            </w:r>
            <w:r w:rsidRPr="00EB3FF9">
              <w:rPr>
                <w:rFonts w:ascii="Courier New" w:hAnsi="Courier New" w:cs="Courier New"/>
              </w:rPr>
              <w:t>snowcomp</w:t>
            </w:r>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r w:rsidRPr="00EB3FF9">
              <w:rPr>
                <w:rFonts w:ascii="Courier New" w:hAnsi="Courier New" w:cs="Courier New"/>
              </w:rPr>
              <w:t>subbasin</w:t>
            </w:r>
            <w:r w:rsidRPr="0001286D">
              <w:t xml:space="preserve"> module) </w:t>
            </w:r>
          </w:p>
        </w:tc>
        <w:tc>
          <w:tcPr>
            <w:tcW w:w="2431" w:type="dxa"/>
            <w:tcBorders>
              <w:top w:val="nil"/>
              <w:left w:val="nil"/>
              <w:bottom w:val="single" w:sz="4" w:space="0" w:color="auto"/>
              <w:right w:val="nil"/>
            </w:tcBorders>
          </w:tcPr>
          <w:p w14:paraId="4F393AEA" w14:textId="77777777" w:rsidR="00F764B5" w:rsidRPr="0001286D" w:rsidRDefault="00F764B5" w:rsidP="00F764B5">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F764B5" w:rsidRPr="00420557" w:rsidRDefault="00F764B5" w:rsidP="00F764B5">
            <w:pPr>
              <w:pStyle w:val="TableSpanner"/>
              <w:rPr>
                <w:rFonts w:ascii="Courier New" w:hAnsi="Courier New" w:cs="Courier New"/>
              </w:rPr>
            </w:pPr>
            <w:r>
              <w:t>Statistic V</w:t>
            </w:r>
            <w:r w:rsidRPr="00707D04">
              <w:t xml:space="preserve">ariables (statvar) </w:t>
            </w:r>
            <w:r>
              <w:t>F</w:t>
            </w:r>
            <w:r w:rsidRPr="00707D04">
              <w:t>ile</w:t>
            </w:r>
            <w:r>
              <w:t>s</w:t>
            </w:r>
          </w:p>
        </w:tc>
      </w:tr>
      <w:tr w:rsidR="00F764B5" w14:paraId="2A1DC38D" w14:textId="77777777" w:rsidTr="00237413">
        <w:trPr>
          <w:jc w:val="center"/>
        </w:trPr>
        <w:tc>
          <w:tcPr>
            <w:tcW w:w="2520" w:type="dxa"/>
            <w:tcBorders>
              <w:top w:val="nil"/>
              <w:left w:val="nil"/>
              <w:bottom w:val="nil"/>
              <w:right w:val="nil"/>
            </w:tcBorders>
          </w:tcPr>
          <w:p w14:paraId="2E586EF9" w14:textId="77777777" w:rsidR="00F764B5" w:rsidRPr="0001286D" w:rsidRDefault="00F764B5" w:rsidP="00F764B5">
            <w:pPr>
              <w:pStyle w:val="TableCellBody"/>
              <w:rPr>
                <w:b/>
                <w:szCs w:val="20"/>
              </w:rPr>
            </w:pPr>
            <w:r w:rsidRPr="0001286D">
              <w:rPr>
                <w:b/>
                <w:szCs w:val="20"/>
              </w:rPr>
              <w:t>nstatVars</w:t>
            </w:r>
          </w:p>
        </w:tc>
        <w:tc>
          <w:tcPr>
            <w:tcW w:w="5579" w:type="dxa"/>
            <w:tcBorders>
              <w:top w:val="nil"/>
              <w:left w:val="nil"/>
              <w:bottom w:val="nil"/>
              <w:right w:val="nil"/>
            </w:tcBorders>
          </w:tcPr>
          <w:p w14:paraId="11A60686" w14:textId="77777777" w:rsidR="00F764B5" w:rsidRPr="0001286D" w:rsidRDefault="00F764B5" w:rsidP="00F764B5">
            <w:pPr>
              <w:pStyle w:val="TableCellBody"/>
              <w:rPr>
                <w:szCs w:val="20"/>
              </w:rPr>
            </w:pPr>
            <w:r w:rsidRPr="0001286D">
              <w:rPr>
                <w:szCs w:val="20"/>
              </w:rPr>
              <w:t xml:space="preserve">Number of variables to include in Statistics Variables File and names specified in </w:t>
            </w:r>
            <w:r w:rsidRPr="0001286D">
              <w:rPr>
                <w:b/>
                <w:szCs w:val="20"/>
              </w:rPr>
              <w:t>statVar_names</w:t>
            </w:r>
          </w:p>
        </w:tc>
        <w:tc>
          <w:tcPr>
            <w:tcW w:w="2431" w:type="dxa"/>
            <w:tcBorders>
              <w:top w:val="nil"/>
              <w:left w:val="nil"/>
              <w:bottom w:val="nil"/>
              <w:right w:val="nil"/>
            </w:tcBorders>
          </w:tcPr>
          <w:p w14:paraId="295501C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0</w:t>
            </w:r>
          </w:p>
        </w:tc>
      </w:tr>
      <w:tr w:rsidR="00F764B5" w14:paraId="499BDB4F" w14:textId="77777777" w:rsidTr="00237413">
        <w:trPr>
          <w:jc w:val="center"/>
        </w:trPr>
        <w:tc>
          <w:tcPr>
            <w:tcW w:w="2520" w:type="dxa"/>
            <w:tcBorders>
              <w:top w:val="nil"/>
              <w:left w:val="nil"/>
              <w:bottom w:val="nil"/>
              <w:right w:val="nil"/>
            </w:tcBorders>
          </w:tcPr>
          <w:p w14:paraId="52E3BA89"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F764B5" w:rsidRPr="0001286D" w:rsidRDefault="00F764B5" w:rsidP="00F764B5">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statvar.out</w:t>
            </w:r>
          </w:p>
        </w:tc>
      </w:tr>
      <w:tr w:rsidR="00F764B5" w14:paraId="6911465F" w14:textId="77777777" w:rsidTr="00237413">
        <w:trPr>
          <w:jc w:val="center"/>
        </w:trPr>
        <w:tc>
          <w:tcPr>
            <w:tcW w:w="2520" w:type="dxa"/>
            <w:tcBorders>
              <w:top w:val="nil"/>
              <w:left w:val="nil"/>
              <w:bottom w:val="nil"/>
              <w:right w:val="nil"/>
            </w:tcBorders>
          </w:tcPr>
          <w:p w14:paraId="7B393EEF"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statsON_OFF</w:t>
            </w:r>
          </w:p>
        </w:tc>
        <w:tc>
          <w:tcPr>
            <w:tcW w:w="5579" w:type="dxa"/>
            <w:tcBorders>
              <w:top w:val="nil"/>
              <w:left w:val="nil"/>
              <w:bottom w:val="nil"/>
              <w:right w:val="nil"/>
            </w:tcBorders>
          </w:tcPr>
          <w:p w14:paraId="5E3063D6" w14:textId="77777777"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14:paraId="78520A9D" w14:textId="77777777" w:rsidTr="00237413">
        <w:trPr>
          <w:jc w:val="center"/>
        </w:trPr>
        <w:tc>
          <w:tcPr>
            <w:tcW w:w="2520" w:type="dxa"/>
            <w:tcBorders>
              <w:top w:val="nil"/>
              <w:left w:val="nil"/>
              <w:bottom w:val="nil"/>
              <w:right w:val="nil"/>
            </w:tcBorders>
          </w:tcPr>
          <w:p w14:paraId="56C5967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lastRenderedPageBreak/>
              <w:t>statVar_element</w:t>
            </w:r>
          </w:p>
        </w:tc>
        <w:tc>
          <w:tcPr>
            <w:tcW w:w="5579" w:type="dxa"/>
            <w:tcBorders>
              <w:top w:val="nil"/>
              <w:left w:val="nil"/>
              <w:bottom w:val="nil"/>
              <w:right w:val="nil"/>
            </w:tcBorders>
          </w:tcPr>
          <w:p w14:paraId="752AE311" w14:textId="77777777" w:rsidR="00F764B5" w:rsidRPr="0001286D" w:rsidRDefault="00F764B5" w:rsidP="00F764B5">
            <w:pPr>
              <w:pStyle w:val="TableCellBody"/>
              <w:rPr>
                <w:szCs w:val="20"/>
              </w:rPr>
            </w:pPr>
            <w:r w:rsidRPr="0001286D">
              <w:rPr>
                <w:szCs w:val="20"/>
              </w:rPr>
              <w:t xml:space="preserve">List of identification numbers corresponding to variables specified in </w:t>
            </w:r>
            <w:r w:rsidRPr="0001286D">
              <w:rPr>
                <w:b/>
                <w:szCs w:val="20"/>
              </w:rPr>
              <w:t>statVar_names</w:t>
            </w:r>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nil"/>
              <w:right w:val="nil"/>
            </w:tcBorders>
            <w:tcMar>
              <w:top w:w="14" w:type="dxa"/>
              <w:left w:w="58" w:type="dxa"/>
              <w:bottom w:w="14" w:type="dxa"/>
              <w:right w:w="58" w:type="dxa"/>
            </w:tcMar>
          </w:tcPr>
          <w:p w14:paraId="5C240957" w14:textId="127F3930" w:rsidR="00F764B5" w:rsidRPr="0001286D" w:rsidRDefault="00F764B5" w:rsidP="00F764B5">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5D29A162" w14:textId="77777777" w:rsidTr="00237413">
        <w:trPr>
          <w:jc w:val="center"/>
        </w:trPr>
        <w:tc>
          <w:tcPr>
            <w:tcW w:w="2520" w:type="dxa"/>
            <w:tcBorders>
              <w:top w:val="nil"/>
              <w:left w:val="nil"/>
              <w:bottom w:val="single" w:sz="4" w:space="0" w:color="auto"/>
              <w:right w:val="nil"/>
            </w:tcBorders>
          </w:tcPr>
          <w:p w14:paraId="7E6E1D8C" w14:textId="52CF13ED"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statVar_names</w:t>
            </w:r>
          </w:p>
        </w:tc>
        <w:tc>
          <w:tcPr>
            <w:tcW w:w="5579" w:type="dxa"/>
            <w:tcBorders>
              <w:top w:val="nil"/>
              <w:left w:val="nil"/>
              <w:bottom w:val="single" w:sz="4" w:space="0" w:color="auto"/>
              <w:right w:val="nil"/>
            </w:tcBorders>
          </w:tcPr>
          <w:p w14:paraId="61706F14" w14:textId="77777777" w:rsidR="00F764B5" w:rsidRPr="0001286D" w:rsidRDefault="00F764B5" w:rsidP="00F764B5">
            <w:pPr>
              <w:pStyle w:val="TableCellBody"/>
              <w:rPr>
                <w:szCs w:val="20"/>
              </w:rPr>
            </w:pPr>
            <w:r w:rsidRPr="0001286D">
              <w:rPr>
                <w:szCs w:val="20"/>
              </w:rPr>
              <w:t>List of variable names for which output is written to Statistics Variables File</w:t>
            </w:r>
          </w:p>
        </w:tc>
        <w:tc>
          <w:tcPr>
            <w:tcW w:w="2431" w:type="dxa"/>
            <w:tcBorders>
              <w:top w:val="nil"/>
              <w:left w:val="nil"/>
              <w:bottom w:val="single" w:sz="4" w:space="0" w:color="auto"/>
              <w:right w:val="nil"/>
            </w:tcBorders>
          </w:tcPr>
          <w:p w14:paraId="31624FC6"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F764B5" w:rsidRPr="00576BBF" w:rsidRDefault="00F764B5" w:rsidP="00F764B5">
            <w:pPr>
              <w:pStyle w:val="TableSpanner"/>
            </w:pPr>
            <w:r w:rsidRPr="00576BBF">
              <w:t>Initial Condition Files</w:t>
            </w:r>
          </w:p>
        </w:tc>
      </w:tr>
      <w:tr w:rsidR="00F764B5" w14:paraId="50D07E1E" w14:textId="77777777" w:rsidTr="00237413">
        <w:trPr>
          <w:jc w:val="center"/>
        </w:trPr>
        <w:tc>
          <w:tcPr>
            <w:tcW w:w="2520" w:type="dxa"/>
            <w:tcBorders>
              <w:top w:val="nil"/>
              <w:left w:val="nil"/>
              <w:bottom w:val="nil"/>
              <w:right w:val="nil"/>
            </w:tcBorders>
          </w:tcPr>
          <w:p w14:paraId="243FA805" w14:textId="77777777" w:rsidR="00F764B5" w:rsidRPr="0001286D" w:rsidRDefault="00F764B5" w:rsidP="00F764B5">
            <w:pPr>
              <w:pStyle w:val="TableCellBody"/>
              <w:rPr>
                <w:b/>
                <w:szCs w:val="20"/>
              </w:rPr>
            </w:pPr>
            <w:r w:rsidRPr="0001286D">
              <w:rPr>
                <w:b/>
                <w:szCs w:val="20"/>
              </w:rPr>
              <w:t>init_vars_from_file</w:t>
            </w:r>
          </w:p>
        </w:tc>
        <w:tc>
          <w:tcPr>
            <w:tcW w:w="5579" w:type="dxa"/>
            <w:tcBorders>
              <w:top w:val="nil"/>
              <w:left w:val="nil"/>
              <w:bottom w:val="nil"/>
              <w:right w:val="nil"/>
            </w:tcBorders>
          </w:tcPr>
          <w:p w14:paraId="391D912C" w14:textId="2AC609F8" w:rsidR="00F764B5" w:rsidRPr="0001286D" w:rsidRDefault="00F764B5" w:rsidP="00F764B5">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 xml:space="preserve">=no; </w:t>
            </w:r>
            <w:r w:rsidR="00DD1FD3">
              <w:rPr>
                <w:szCs w:val="20"/>
              </w:rPr>
              <w:t>1=</w:t>
            </w:r>
            <w:r w:rsidRPr="00DD1FD3">
              <w:rPr>
                <w:szCs w:val="20"/>
              </w:rPr>
              <w:t xml:space="preserve">yes; 2=yes and </w:t>
            </w:r>
            <w:r w:rsidR="00DD1FD3">
              <w:rPr>
                <w:szCs w:val="20"/>
              </w:rPr>
              <w:t>use parameters</w:t>
            </w:r>
            <w:r w:rsidR="00DD1FD3" w:rsidRPr="00DD1FD3">
              <w:rPr>
                <w:szCs w:val="20"/>
              </w:rPr>
              <w:t xml:space="preserve"> </w:t>
            </w:r>
            <w:r w:rsidR="00DD1FD3" w:rsidRPr="00DD1FD3">
              <w:rPr>
                <w:b/>
                <w:szCs w:val="20"/>
              </w:rPr>
              <w:t>dprst_frac_init</w:t>
            </w:r>
            <w:r w:rsidR="00DD1FD3" w:rsidRPr="00DD1FD3">
              <w:rPr>
                <w:szCs w:val="20"/>
              </w:rPr>
              <w:t xml:space="preserve">, </w:t>
            </w:r>
            <w:r w:rsidR="00DD1FD3" w:rsidRPr="00DD1FD3">
              <w:rPr>
                <w:b/>
                <w:szCs w:val="20"/>
              </w:rPr>
              <w:t>snowpack_init</w:t>
            </w:r>
            <w:r w:rsidR="00DD1FD3" w:rsidRPr="00DD1FD3">
              <w:rPr>
                <w:szCs w:val="20"/>
              </w:rPr>
              <w:t xml:space="preserve">, </w:t>
            </w:r>
            <w:r w:rsidR="00DD1FD3" w:rsidRPr="00DD1FD3">
              <w:rPr>
                <w:b/>
                <w:szCs w:val="20"/>
              </w:rPr>
              <w:t>segment_flow_init</w:t>
            </w:r>
            <w:r w:rsidR="00DD1FD3" w:rsidRPr="00DD1FD3">
              <w:rPr>
                <w:szCs w:val="20"/>
              </w:rPr>
              <w:t xml:space="preserve">, </w:t>
            </w:r>
            <w:r w:rsidR="00DD1FD3" w:rsidRPr="00DD1FD3">
              <w:rPr>
                <w:b/>
                <w:szCs w:val="20"/>
              </w:rPr>
              <w:t>elevlake_init</w:t>
            </w:r>
            <w:r w:rsidR="00DD1FD3" w:rsidRPr="00DD1FD3">
              <w:rPr>
                <w:szCs w:val="20"/>
              </w:rPr>
              <w:t xml:space="preserve">, </w:t>
            </w:r>
            <w:r w:rsidR="00DD1FD3" w:rsidRPr="00DD1FD3">
              <w:rPr>
                <w:b/>
                <w:szCs w:val="20"/>
              </w:rPr>
              <w:t>gwstor_init</w:t>
            </w:r>
            <w:r w:rsidR="00DD1FD3" w:rsidRPr="00DD1FD3">
              <w:rPr>
                <w:szCs w:val="20"/>
              </w:rPr>
              <w:t xml:space="preserve">, </w:t>
            </w:r>
            <w:r w:rsidR="00DD1FD3">
              <w:rPr>
                <w:szCs w:val="20"/>
              </w:rPr>
              <w:t xml:space="preserve">and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3=</w:t>
            </w:r>
            <w:r w:rsidR="00DD1FD3">
              <w:rPr>
                <w:szCs w:val="20"/>
              </w:rPr>
              <w:t xml:space="preserve">yes and use parameter </w:t>
            </w:r>
            <w:r w:rsidR="00DD1FD3" w:rsidRPr="00DD1FD3">
              <w:rPr>
                <w:b/>
                <w:szCs w:val="20"/>
              </w:rPr>
              <w:t>snowpack_init</w:t>
            </w:r>
            <w:r w:rsidR="00DD1FD3" w:rsidRPr="00DD1FD3">
              <w:rPr>
                <w:szCs w:val="20"/>
              </w:rPr>
              <w:t>; 4=</w:t>
            </w:r>
            <w:r w:rsidR="00DD1FD3">
              <w:rPr>
                <w:szCs w:val="20"/>
              </w:rPr>
              <w:t xml:space="preserve">yes and use parameter </w:t>
            </w:r>
            <w:r w:rsidR="00DD1FD3" w:rsidRPr="00DD1FD3">
              <w:rPr>
                <w:b/>
                <w:szCs w:val="20"/>
              </w:rPr>
              <w:t>elevlake_init</w:t>
            </w:r>
            <w:r w:rsidR="00DD1FD3" w:rsidRPr="00DD1FD3">
              <w:rPr>
                <w:szCs w:val="20"/>
              </w:rPr>
              <w:t>; 5=</w:t>
            </w:r>
            <w:r w:rsidR="00DD1FD3">
              <w:rPr>
                <w:szCs w:val="20"/>
              </w:rPr>
              <w:t xml:space="preserve">yes and use parameters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6=</w:t>
            </w:r>
            <w:r w:rsidR="00DD1FD3">
              <w:rPr>
                <w:szCs w:val="20"/>
              </w:rPr>
              <w:t xml:space="preserve">yes and use parameter </w:t>
            </w:r>
            <w:r w:rsidR="00DD1FD3" w:rsidRPr="00DD1FD3">
              <w:rPr>
                <w:b/>
                <w:szCs w:val="20"/>
              </w:rPr>
              <w:t>gwstor_init</w:t>
            </w:r>
            <w:r w:rsidR="00DD1FD3" w:rsidRPr="00DD1FD3">
              <w:rPr>
                <w:szCs w:val="20"/>
              </w:rPr>
              <w:t>; 7=</w:t>
            </w:r>
            <w:r w:rsidR="00DD1FD3">
              <w:rPr>
                <w:szCs w:val="20"/>
              </w:rPr>
              <w:t>yes and use parameter</w:t>
            </w:r>
            <w:r w:rsidR="00DD1FD3" w:rsidRPr="00DD1FD3">
              <w:rPr>
                <w:szCs w:val="20"/>
              </w:rPr>
              <w:t xml:space="preserve"> </w:t>
            </w:r>
            <w:r w:rsidR="00DD1FD3" w:rsidRPr="00DD1FD3">
              <w:rPr>
                <w:b/>
                <w:szCs w:val="20"/>
              </w:rPr>
              <w:t>dprst_frac_init</w:t>
            </w:r>
            <w:r w:rsidRPr="00DD1FD3">
              <w:rPr>
                <w:szCs w:val="20"/>
              </w:rPr>
              <w:t>)</w:t>
            </w:r>
          </w:p>
        </w:tc>
        <w:tc>
          <w:tcPr>
            <w:tcW w:w="2431" w:type="dxa"/>
            <w:tcBorders>
              <w:top w:val="nil"/>
              <w:left w:val="nil"/>
              <w:bottom w:val="nil"/>
              <w:right w:val="nil"/>
            </w:tcBorders>
          </w:tcPr>
          <w:p w14:paraId="3E571828"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2E4681D6"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1BACEF44" w14:textId="77777777" w:rsidTr="00237413">
        <w:trPr>
          <w:jc w:val="center"/>
        </w:trPr>
        <w:tc>
          <w:tcPr>
            <w:tcW w:w="2520" w:type="dxa"/>
            <w:tcBorders>
              <w:top w:val="nil"/>
              <w:left w:val="nil"/>
              <w:bottom w:val="nil"/>
              <w:right w:val="nil"/>
            </w:tcBorders>
          </w:tcPr>
          <w:p w14:paraId="69832FA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vAlign w:val="center"/>
          </w:tcPr>
          <w:p w14:paraId="68C8AD1A"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70E64B1D"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5513CF23" w14:textId="77777777" w:rsidTr="00237413">
        <w:trPr>
          <w:jc w:val="center"/>
        </w:trPr>
        <w:tc>
          <w:tcPr>
            <w:tcW w:w="2520" w:type="dxa"/>
            <w:tcBorders>
              <w:top w:val="nil"/>
              <w:left w:val="nil"/>
              <w:bottom w:val="nil"/>
              <w:right w:val="nil"/>
            </w:tcBorders>
          </w:tcPr>
          <w:p w14:paraId="5463B8D4" w14:textId="1B2F8FFA" w:rsidR="00F764B5" w:rsidRPr="0001286D" w:rsidRDefault="00F764B5" w:rsidP="00F764B5">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F764B5" w:rsidRPr="0001286D" w:rsidRDefault="00F764B5" w:rsidP="00F764B5">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F764B5" w:rsidRPr="0001286D" w:rsidRDefault="00F764B5" w:rsidP="00F764B5">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prms_ic.in</w:t>
            </w:r>
          </w:p>
        </w:tc>
      </w:tr>
      <w:tr w:rsidR="00F764B5" w14:paraId="7631B61E" w14:textId="77777777" w:rsidTr="00237413">
        <w:trPr>
          <w:jc w:val="center"/>
        </w:trPr>
        <w:tc>
          <w:tcPr>
            <w:tcW w:w="2520" w:type="dxa"/>
            <w:tcBorders>
              <w:top w:val="nil"/>
              <w:left w:val="nil"/>
              <w:bottom w:val="single" w:sz="4" w:space="0" w:color="auto"/>
              <w:right w:val="nil"/>
            </w:tcBorders>
          </w:tcPr>
          <w:p w14:paraId="73FE597D"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F764B5" w:rsidRPr="0001286D" w:rsidRDefault="00F764B5" w:rsidP="00F764B5">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prms_ic.out</w:t>
            </w:r>
          </w:p>
        </w:tc>
      </w:tr>
      <w:tr w:rsidR="00F764B5"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F764B5" w:rsidRPr="00707D04" w:rsidRDefault="00F764B5" w:rsidP="00F764B5">
            <w:pPr>
              <w:pStyle w:val="TableSpanner"/>
            </w:pPr>
            <w:r>
              <w:t>A</w:t>
            </w:r>
            <w:r w:rsidRPr="00707D04">
              <w:t xml:space="preserve">nimation </w:t>
            </w:r>
            <w:r>
              <w:t>F</w:t>
            </w:r>
            <w:r w:rsidRPr="00707D04">
              <w:t>ile</w:t>
            </w:r>
            <w:r>
              <w:t>s</w:t>
            </w:r>
          </w:p>
        </w:tc>
      </w:tr>
      <w:tr w:rsidR="00F764B5" w:rsidRPr="00F92D85" w14:paraId="05722653" w14:textId="77777777" w:rsidTr="00237413">
        <w:trPr>
          <w:jc w:val="center"/>
        </w:trPr>
        <w:tc>
          <w:tcPr>
            <w:tcW w:w="2520" w:type="dxa"/>
            <w:tcBorders>
              <w:top w:val="nil"/>
              <w:left w:val="nil"/>
              <w:bottom w:val="nil"/>
              <w:right w:val="nil"/>
            </w:tcBorders>
          </w:tcPr>
          <w:p w14:paraId="501C73A2"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F764B5" w:rsidRPr="0001286D" w:rsidRDefault="007C6F34" w:rsidP="00F764B5">
            <w:pPr>
              <w:pStyle w:val="TableCellbodyvalue"/>
              <w:jc w:val="left"/>
              <w:rPr>
                <w:rFonts w:ascii="Times New Roman" w:hAnsi="Times New Roman"/>
              </w:rPr>
            </w:pPr>
            <w:r>
              <w:rPr>
                <w:rStyle w:val="TableCellBodyChar"/>
                <w:rFonts w:ascii="Times New Roman" w:hAnsi="Times New Roman"/>
              </w:rPr>
              <w:t>P</w:t>
            </w:r>
            <w:r w:rsidR="00F764B5" w:rsidRPr="0001286D">
              <w:rPr>
                <w:rStyle w:val="TableCellBodyChar"/>
                <w:rFonts w:ascii="Times New Roman" w:hAnsi="Times New Roman"/>
              </w:rPr>
              <w:t>athname for Animation</w:t>
            </w:r>
            <w:r w:rsidR="00F764B5" w:rsidRPr="0001286D">
              <w:rPr>
                <w:rFonts w:ascii="Times New Roman" w:hAnsi="Times New Roman"/>
              </w:rPr>
              <w:t xml:space="preserve"> Files(s)</w:t>
            </w:r>
            <w:r w:rsidR="00F764B5"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3D3ED8E1"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2F12F5F3" w14:textId="77777777" w:rsidR="00F764B5" w:rsidRPr="00420557" w:rsidRDefault="00F764B5" w:rsidP="00F764B5">
            <w:pPr>
              <w:jc w:val="center"/>
              <w:rPr>
                <w:rFonts w:ascii="Courier New" w:hAnsi="Courier New" w:cs="Courier New"/>
                <w:sz w:val="24"/>
                <w:szCs w:val="24"/>
              </w:rPr>
            </w:pPr>
            <w:r w:rsidRPr="00420557">
              <w:rPr>
                <w:rFonts w:ascii="Courier New" w:hAnsi="Courier New" w:cs="Courier New"/>
                <w:szCs w:val="24"/>
              </w:rPr>
              <w:t>animation.out</w:t>
            </w:r>
          </w:p>
        </w:tc>
      </w:tr>
      <w:tr w:rsidR="00F764B5" w:rsidRPr="00F92D85" w14:paraId="6A7C5B57" w14:textId="77777777" w:rsidTr="00237413">
        <w:trPr>
          <w:jc w:val="center"/>
        </w:trPr>
        <w:tc>
          <w:tcPr>
            <w:tcW w:w="2520" w:type="dxa"/>
            <w:tcBorders>
              <w:top w:val="nil"/>
              <w:left w:val="nil"/>
              <w:bottom w:val="nil"/>
              <w:right w:val="nil"/>
            </w:tcBorders>
          </w:tcPr>
          <w:p w14:paraId="0734F6BA"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aniOutON_OFF</w:t>
            </w:r>
          </w:p>
        </w:tc>
        <w:tc>
          <w:tcPr>
            <w:tcW w:w="5579" w:type="dxa"/>
            <w:tcBorders>
              <w:top w:val="nil"/>
              <w:left w:val="nil"/>
              <w:bottom w:val="nil"/>
              <w:right w:val="nil"/>
            </w:tcBorders>
          </w:tcPr>
          <w:p w14:paraId="15E9F65E" w14:textId="77777777" w:rsidR="00F764B5" w:rsidRPr="0001286D" w:rsidRDefault="00F764B5" w:rsidP="00F764B5">
            <w:pPr>
              <w:pStyle w:val="TableCellBody"/>
            </w:pPr>
            <w:r w:rsidRPr="0001286D">
              <w:t xml:space="preserve">Switch to specify </w:t>
            </w:r>
            <w:proofErr w:type="gramStart"/>
            <w:r w:rsidRPr="0001286D">
              <w:t>whether or not</w:t>
            </w:r>
            <w:proofErr w:type="gramEnd"/>
            <w:r w:rsidRPr="0001286D">
              <w:t xml:space="preserve">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F764B5" w:rsidRPr="0001286D" w:rsidRDefault="00F764B5" w:rsidP="00F764B5">
            <w:pPr>
              <w:pStyle w:val="TableCellBody"/>
              <w:jc w:val="center"/>
            </w:pPr>
            <w:r w:rsidRPr="0001286D">
              <w:t>animation output</w:t>
            </w:r>
          </w:p>
        </w:tc>
        <w:tc>
          <w:tcPr>
            <w:tcW w:w="1355" w:type="dxa"/>
            <w:tcBorders>
              <w:top w:val="nil"/>
              <w:left w:val="nil"/>
              <w:bottom w:val="nil"/>
              <w:right w:val="nil"/>
            </w:tcBorders>
          </w:tcPr>
          <w:p w14:paraId="6AF40988"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2F1E8F3B"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Pr>
          <w:p w14:paraId="4269A8C5"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rsidRPr="00F92D85" w14:paraId="21320052" w14:textId="77777777" w:rsidTr="00237413">
        <w:trPr>
          <w:jc w:val="center"/>
        </w:trPr>
        <w:tc>
          <w:tcPr>
            <w:tcW w:w="2520" w:type="dxa"/>
            <w:tcBorders>
              <w:top w:val="nil"/>
              <w:left w:val="nil"/>
              <w:bottom w:val="nil"/>
              <w:right w:val="nil"/>
            </w:tcBorders>
          </w:tcPr>
          <w:p w14:paraId="3FC90746" w14:textId="63BFDEB1" w:rsidR="00F764B5" w:rsidRPr="0001286D" w:rsidRDefault="00F764B5" w:rsidP="00F764B5">
            <w:pPr>
              <w:pStyle w:val="TableCellbodyparameter"/>
              <w:rPr>
                <w:rFonts w:ascii="Times New Roman" w:hAnsi="Times New Roman"/>
                <w:b/>
              </w:rPr>
            </w:pPr>
            <w:r w:rsidRPr="0001286D">
              <w:rPr>
                <w:rFonts w:ascii="Times New Roman" w:hAnsi="Times New Roman"/>
                <w:b/>
              </w:rPr>
              <w:t>aniOutVar_names</w:t>
            </w:r>
          </w:p>
        </w:tc>
        <w:tc>
          <w:tcPr>
            <w:tcW w:w="5579" w:type="dxa"/>
            <w:tcBorders>
              <w:top w:val="nil"/>
              <w:left w:val="nil"/>
              <w:bottom w:val="nil"/>
              <w:right w:val="nil"/>
            </w:tcBorders>
          </w:tcPr>
          <w:p w14:paraId="1E28ED23"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F764B5" w:rsidRPr="0001286D" w:rsidRDefault="00F764B5" w:rsidP="00F764B5">
            <w:pPr>
              <w:pStyle w:val="TableCellBody"/>
              <w:jc w:val="center"/>
              <w:rPr>
                <w:b/>
              </w:rP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F764B5" w:rsidRPr="0001286D" w:rsidRDefault="00F764B5" w:rsidP="00F764B5">
            <w:pPr>
              <w:pStyle w:val="TableCellBody"/>
              <w:jc w:val="center"/>
              <w:rPr>
                <w:b/>
              </w:rPr>
            </w:pPr>
            <w:r w:rsidRPr="0001286D">
              <w:rPr>
                <w:b/>
              </w:rPr>
              <w:t>naniOutVars</w:t>
            </w:r>
          </w:p>
        </w:tc>
        <w:tc>
          <w:tcPr>
            <w:tcW w:w="615" w:type="dxa"/>
            <w:tcBorders>
              <w:top w:val="nil"/>
              <w:left w:val="nil"/>
              <w:bottom w:val="nil"/>
              <w:right w:val="nil"/>
            </w:tcBorders>
          </w:tcPr>
          <w:p w14:paraId="76D7FC59"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56F8C888" w14:textId="77777777" w:rsidR="00F764B5" w:rsidRPr="00420557" w:rsidRDefault="00F764B5" w:rsidP="00F764B5">
            <w:pPr>
              <w:jc w:val="center"/>
              <w:rPr>
                <w:rFonts w:ascii="Courier New" w:hAnsi="Courier New" w:cs="Courier New"/>
                <w:sz w:val="24"/>
                <w:szCs w:val="24"/>
              </w:rPr>
            </w:pPr>
            <w:r w:rsidRPr="002815C2">
              <w:t>none</w:t>
            </w:r>
          </w:p>
        </w:tc>
      </w:tr>
      <w:tr w:rsidR="00F764B5"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F764B5" w:rsidRPr="0001286D" w:rsidRDefault="00F764B5" w:rsidP="00F764B5">
            <w:pPr>
              <w:pStyle w:val="TableCellBody"/>
              <w:rPr>
                <w:b/>
              </w:rPr>
            </w:pPr>
            <w:r w:rsidRPr="0001286D">
              <w:rPr>
                <w:b/>
              </w:rPr>
              <w:t>naniOutVars</w:t>
            </w:r>
          </w:p>
        </w:tc>
        <w:tc>
          <w:tcPr>
            <w:tcW w:w="5579" w:type="dxa"/>
            <w:tcBorders>
              <w:top w:val="nil"/>
              <w:left w:val="nil"/>
              <w:bottom w:val="single" w:sz="4" w:space="0" w:color="auto"/>
              <w:right w:val="nil"/>
            </w:tcBorders>
          </w:tcPr>
          <w:p w14:paraId="247EF9EB"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r w:rsidRPr="0001286D">
              <w:rPr>
                <w:rFonts w:ascii="Times New Roman" w:hAnsi="Times New Roman"/>
                <w:b/>
              </w:rPr>
              <w:t>aniOutVar_names</w:t>
            </w:r>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Pr>
          <w:p w14:paraId="6A3D0207"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Pr>
          <w:p w14:paraId="4183A554" w14:textId="77777777" w:rsidR="00F764B5" w:rsidRPr="00420557" w:rsidRDefault="00F764B5" w:rsidP="00F764B5">
            <w:pPr>
              <w:jc w:val="center"/>
              <w:rPr>
                <w:rFonts w:ascii="Courier New" w:hAnsi="Courier New" w:cs="Courier New"/>
                <w:szCs w:val="24"/>
              </w:rPr>
            </w:pPr>
            <w:r w:rsidRPr="00420557">
              <w:rPr>
                <w:rFonts w:ascii="Courier New" w:hAnsi="Courier New" w:cs="Courier New"/>
                <w:szCs w:val="24"/>
              </w:rPr>
              <w:t>0</w:t>
            </w:r>
          </w:p>
        </w:tc>
      </w:tr>
      <w:tr w:rsidR="00F764B5"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F764B5" w:rsidRPr="00420557" w:rsidRDefault="00F764B5" w:rsidP="00F764B5">
            <w:pPr>
              <w:jc w:val="center"/>
              <w:rPr>
                <w:rFonts w:ascii="Courier New" w:hAnsi="Courier New" w:cs="Courier New"/>
                <w:szCs w:val="24"/>
              </w:rPr>
            </w:pPr>
            <w:r w:rsidRPr="00CB00B9">
              <w:rPr>
                <w:rFonts w:ascii="Arial Narrow" w:hAnsi="Arial Narrow"/>
                <w:highlight w:val="green"/>
              </w:rPr>
              <w:t>Basin Summary Results Files</w:t>
            </w:r>
          </w:p>
        </w:tc>
      </w:tr>
      <w:tr w:rsidR="00F764B5" w:rsidRPr="00F92D85" w14:paraId="42772C71" w14:textId="77777777" w:rsidTr="00CB00B9">
        <w:trPr>
          <w:jc w:val="center"/>
        </w:trPr>
        <w:tc>
          <w:tcPr>
            <w:tcW w:w="2520" w:type="dxa"/>
            <w:tcBorders>
              <w:top w:val="nil"/>
              <w:left w:val="nil"/>
              <w:bottom w:val="nil"/>
              <w:right w:val="nil"/>
            </w:tcBorders>
          </w:tcPr>
          <w:p w14:paraId="3BEEFD9E" w14:textId="5F395E89" w:rsidR="00F764B5" w:rsidRPr="00D40E4D" w:rsidRDefault="00F764B5" w:rsidP="00F764B5">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F764B5" w:rsidRPr="0001286D" w:rsidRDefault="00F764B5" w:rsidP="00F764B5">
            <w:pPr>
              <w:pStyle w:val="TableCellBody"/>
              <w:jc w:val="center"/>
            </w:pPr>
            <w:r>
              <w:rPr>
                <w:szCs w:val="20"/>
              </w:rPr>
              <w:t>1</w:t>
            </w:r>
          </w:p>
        </w:tc>
        <w:tc>
          <w:tcPr>
            <w:tcW w:w="615" w:type="dxa"/>
            <w:tcBorders>
              <w:top w:val="nil"/>
              <w:left w:val="nil"/>
              <w:bottom w:val="nil"/>
              <w:right w:val="nil"/>
            </w:tcBorders>
          </w:tcPr>
          <w:p w14:paraId="2B778089" w14:textId="2164799C" w:rsidR="00F764B5" w:rsidRPr="0001286D" w:rsidRDefault="00F764B5" w:rsidP="00F764B5">
            <w:pPr>
              <w:pStyle w:val="TableCellBody"/>
              <w:jc w:val="center"/>
            </w:pPr>
            <w:r>
              <w:rPr>
                <w:szCs w:val="20"/>
              </w:rPr>
              <w:t>4</w:t>
            </w:r>
          </w:p>
        </w:tc>
        <w:tc>
          <w:tcPr>
            <w:tcW w:w="1900" w:type="dxa"/>
            <w:tcBorders>
              <w:top w:val="nil"/>
              <w:left w:val="nil"/>
              <w:bottom w:val="nil"/>
              <w:right w:val="nil"/>
            </w:tcBorders>
          </w:tcPr>
          <w:p w14:paraId="228AD0C0" w14:textId="269A2C24" w:rsidR="00F764B5" w:rsidRPr="00420557" w:rsidRDefault="00F764B5" w:rsidP="00F764B5">
            <w:pPr>
              <w:jc w:val="center"/>
              <w:rPr>
                <w:rFonts w:ascii="Courier New" w:hAnsi="Courier New" w:cs="Courier New"/>
                <w:szCs w:val="24"/>
              </w:rPr>
            </w:pPr>
            <w:r w:rsidRPr="002815C2">
              <w:t>none</w:t>
            </w:r>
          </w:p>
        </w:tc>
      </w:tr>
      <w:tr w:rsidR="00F764B5" w:rsidRPr="00F92D85" w14:paraId="0911592F" w14:textId="77777777" w:rsidTr="00CB00B9">
        <w:trPr>
          <w:jc w:val="center"/>
        </w:trPr>
        <w:tc>
          <w:tcPr>
            <w:tcW w:w="2520" w:type="dxa"/>
            <w:tcBorders>
              <w:top w:val="nil"/>
              <w:left w:val="nil"/>
              <w:bottom w:val="nil"/>
              <w:right w:val="nil"/>
            </w:tcBorders>
          </w:tcPr>
          <w:p w14:paraId="3BE95A30" w14:textId="2B54BAC2" w:rsidR="00F764B5" w:rsidRPr="00D40E4D" w:rsidRDefault="00F764B5" w:rsidP="00F764B5">
            <w:pPr>
              <w:pStyle w:val="TableCellBody"/>
              <w:rPr>
                <w:b/>
                <w:highlight w:val="green"/>
              </w:rPr>
            </w:pPr>
            <w:r w:rsidRPr="00D40E4D">
              <w:rPr>
                <w:b/>
                <w:szCs w:val="20"/>
                <w:highlight w:val="green"/>
              </w:rPr>
              <w:t>basinOutON_OFF</w:t>
            </w:r>
          </w:p>
        </w:tc>
        <w:tc>
          <w:tcPr>
            <w:tcW w:w="5579" w:type="dxa"/>
            <w:tcBorders>
              <w:top w:val="nil"/>
              <w:left w:val="nil"/>
              <w:bottom w:val="nil"/>
              <w:right w:val="nil"/>
            </w:tcBorders>
          </w:tcPr>
          <w:p w14:paraId="0235B543" w14:textId="759625BD"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F764B5" w:rsidRPr="0001286D" w:rsidRDefault="00F764B5" w:rsidP="00F764B5">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51B8F74B" w14:textId="290E627E"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3FF3DA7A" w14:textId="27E5552A" w:rsidR="00F764B5" w:rsidRPr="00420557" w:rsidRDefault="00F764B5" w:rsidP="00F764B5">
            <w:pPr>
              <w:jc w:val="center"/>
              <w:rPr>
                <w:rFonts w:ascii="Courier New" w:hAnsi="Courier New" w:cs="Courier New"/>
                <w:szCs w:val="24"/>
              </w:rPr>
            </w:pPr>
            <w:r>
              <w:rPr>
                <w:rFonts w:ascii="Courier New" w:hAnsi="Courier New" w:cs="Courier New"/>
              </w:rPr>
              <w:t>0</w:t>
            </w:r>
          </w:p>
        </w:tc>
      </w:tr>
      <w:tr w:rsidR="00F764B5" w:rsidRPr="00F92D85" w14:paraId="65CE496D" w14:textId="77777777" w:rsidTr="00CB00B9">
        <w:trPr>
          <w:jc w:val="center"/>
        </w:trPr>
        <w:tc>
          <w:tcPr>
            <w:tcW w:w="2520" w:type="dxa"/>
            <w:tcBorders>
              <w:top w:val="nil"/>
              <w:left w:val="nil"/>
              <w:bottom w:val="nil"/>
              <w:right w:val="nil"/>
            </w:tcBorders>
          </w:tcPr>
          <w:p w14:paraId="2B25074D" w14:textId="080F9C71" w:rsidR="00F764B5" w:rsidRPr="00D40E4D" w:rsidRDefault="00F764B5" w:rsidP="00F764B5">
            <w:pPr>
              <w:pStyle w:val="TableCellBody"/>
              <w:rPr>
                <w:b/>
                <w:highlight w:val="green"/>
              </w:rPr>
            </w:pPr>
            <w:r w:rsidRPr="00D40E4D">
              <w:rPr>
                <w:b/>
                <w:szCs w:val="20"/>
                <w:highlight w:val="green"/>
              </w:rPr>
              <w:t>basinOutVar_names</w:t>
            </w:r>
          </w:p>
        </w:tc>
        <w:tc>
          <w:tcPr>
            <w:tcW w:w="5579" w:type="dxa"/>
            <w:tcBorders>
              <w:top w:val="nil"/>
              <w:left w:val="nil"/>
              <w:bottom w:val="nil"/>
              <w:right w:val="nil"/>
            </w:tcBorders>
          </w:tcPr>
          <w:p w14:paraId="4695E8F8" w14:textId="19EFCB33"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lastRenderedPageBreak/>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r w:rsidRPr="00D40E4D">
              <w:rPr>
                <w:rFonts w:ascii="Times New Roman" w:hAnsi="Times New Roman"/>
                <w:b/>
                <w:szCs w:val="20"/>
              </w:rPr>
              <w:t>basinOutVars</w:t>
            </w:r>
            <w:r>
              <w:rPr>
                <w:rFonts w:ascii="Times New Roman" w:hAnsi="Times New Roman"/>
                <w:szCs w:val="20"/>
              </w:rPr>
              <w:t xml:space="preserve"> with the prefix of each file equal to the value of </w:t>
            </w:r>
            <w:r>
              <w:rPr>
                <w:rFonts w:ascii="Times New Roman" w:hAnsi="Times New Roman"/>
                <w:b/>
                <w:szCs w:val="20"/>
              </w:rPr>
              <w:t>basin</w:t>
            </w:r>
            <w:r w:rsidRPr="00C57B9A">
              <w:rPr>
                <w:rFonts w:ascii="Times New Roman" w:hAnsi="Times New Roman"/>
                <w:b/>
                <w:szCs w:val="20"/>
              </w:rPr>
              <w:t>OutBaseFileName</w:t>
            </w:r>
            <w:r>
              <w:rPr>
                <w:rStyle w:val="TableCellBodyChar"/>
                <w:rFonts w:ascii="Times New Roman" w:hAnsi="Times New Roman"/>
                <w:szCs w:val="20"/>
              </w:rPr>
              <w:t>. The suffix of the files is based on the value of basinOut_freq and will be .csv; _meanyearly.csv; _yearly.csv; _meanmonthly.csv; or _monthly.csv. Variables must be of type real or double</w:t>
            </w:r>
          </w:p>
        </w:tc>
        <w:tc>
          <w:tcPr>
            <w:tcW w:w="2431" w:type="dxa"/>
            <w:tcBorders>
              <w:top w:val="nil"/>
              <w:left w:val="nil"/>
              <w:bottom w:val="nil"/>
              <w:right w:val="nil"/>
            </w:tcBorders>
          </w:tcPr>
          <w:p w14:paraId="00173D53" w14:textId="52D230D3" w:rsidR="00F764B5" w:rsidRPr="0001286D" w:rsidRDefault="00F764B5" w:rsidP="00F764B5">
            <w:pPr>
              <w:pStyle w:val="TableCellBody"/>
              <w:jc w:val="center"/>
              <w:rPr>
                <w:b/>
              </w:rPr>
            </w:pPr>
            <w:r>
              <w:rPr>
                <w:b/>
                <w:szCs w:val="20"/>
              </w:rPr>
              <w:lastRenderedPageBreak/>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F764B5" w:rsidRPr="0001286D" w:rsidRDefault="00F764B5" w:rsidP="00F764B5">
            <w:pPr>
              <w:pStyle w:val="TableCellBody"/>
              <w:jc w:val="center"/>
            </w:pPr>
            <w:r>
              <w:rPr>
                <w:b/>
                <w:szCs w:val="20"/>
              </w:rPr>
              <w:t>basinOut</w:t>
            </w:r>
            <w:r w:rsidRPr="0001286D">
              <w:rPr>
                <w:b/>
                <w:szCs w:val="20"/>
              </w:rPr>
              <w:t>Vars</w:t>
            </w:r>
          </w:p>
        </w:tc>
        <w:tc>
          <w:tcPr>
            <w:tcW w:w="615" w:type="dxa"/>
            <w:tcBorders>
              <w:top w:val="nil"/>
              <w:left w:val="nil"/>
              <w:bottom w:val="nil"/>
              <w:right w:val="nil"/>
            </w:tcBorders>
          </w:tcPr>
          <w:p w14:paraId="6DDCF5D9" w14:textId="12DBF1EB" w:rsidR="00F764B5" w:rsidRPr="0001286D" w:rsidRDefault="00F764B5" w:rsidP="00F764B5">
            <w:pPr>
              <w:pStyle w:val="TableCellBody"/>
              <w:jc w:val="center"/>
            </w:pPr>
            <w:r w:rsidRPr="0001286D">
              <w:rPr>
                <w:szCs w:val="20"/>
              </w:rPr>
              <w:t>4</w:t>
            </w:r>
          </w:p>
        </w:tc>
        <w:tc>
          <w:tcPr>
            <w:tcW w:w="1900" w:type="dxa"/>
            <w:tcBorders>
              <w:top w:val="nil"/>
              <w:left w:val="nil"/>
              <w:bottom w:val="nil"/>
              <w:right w:val="nil"/>
            </w:tcBorders>
          </w:tcPr>
          <w:p w14:paraId="50D06562" w14:textId="1ADC73A7" w:rsidR="00F764B5" w:rsidRPr="00420557" w:rsidRDefault="00F764B5" w:rsidP="00F764B5">
            <w:pPr>
              <w:jc w:val="center"/>
              <w:rPr>
                <w:rFonts w:ascii="Courier New" w:hAnsi="Courier New" w:cs="Courier New"/>
                <w:szCs w:val="24"/>
              </w:rPr>
            </w:pPr>
            <w:r w:rsidRPr="002815C2">
              <w:t>none</w:t>
            </w:r>
          </w:p>
        </w:tc>
      </w:tr>
      <w:tr w:rsidR="00F764B5" w:rsidRPr="00F92D85" w14:paraId="518FB7B6" w14:textId="77777777" w:rsidTr="00CB00B9">
        <w:trPr>
          <w:jc w:val="center"/>
        </w:trPr>
        <w:tc>
          <w:tcPr>
            <w:tcW w:w="2520" w:type="dxa"/>
            <w:tcBorders>
              <w:top w:val="nil"/>
              <w:left w:val="nil"/>
              <w:bottom w:val="nil"/>
              <w:right w:val="nil"/>
            </w:tcBorders>
          </w:tcPr>
          <w:p w14:paraId="5CB9D0C3" w14:textId="18C60992" w:rsidR="00F764B5" w:rsidRPr="00D40E4D" w:rsidRDefault="00F764B5" w:rsidP="00F764B5">
            <w:pPr>
              <w:pStyle w:val="TableCellBody"/>
              <w:rPr>
                <w:b/>
                <w:highlight w:val="green"/>
              </w:rPr>
            </w:pPr>
            <w:r w:rsidRPr="00D40E4D">
              <w:rPr>
                <w:b/>
                <w:szCs w:val="20"/>
                <w:highlight w:val="green"/>
              </w:rPr>
              <w:t>basinOutVars</w:t>
            </w:r>
          </w:p>
        </w:tc>
        <w:tc>
          <w:tcPr>
            <w:tcW w:w="5579" w:type="dxa"/>
            <w:tcBorders>
              <w:top w:val="nil"/>
              <w:left w:val="nil"/>
              <w:bottom w:val="nil"/>
              <w:right w:val="nil"/>
            </w:tcBorders>
            <w:vAlign w:val="center"/>
          </w:tcPr>
          <w:p w14:paraId="5F8AAD64" w14:textId="6D9A880F" w:rsidR="00F764B5" w:rsidRPr="0001286D" w:rsidRDefault="00F764B5" w:rsidP="00F764B5">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180525FF" w14:textId="5B99A223"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188F6E86" w14:textId="2FEE03CA" w:rsidR="00F764B5" w:rsidRPr="00420557" w:rsidRDefault="00F764B5" w:rsidP="00F764B5">
            <w:pPr>
              <w:jc w:val="center"/>
              <w:rPr>
                <w:rFonts w:ascii="Courier New" w:hAnsi="Courier New" w:cs="Courier New"/>
                <w:szCs w:val="24"/>
              </w:rPr>
            </w:pPr>
            <w:r w:rsidRPr="00420557">
              <w:rPr>
                <w:rFonts w:ascii="Courier New" w:hAnsi="Courier New" w:cs="Courier New"/>
              </w:rPr>
              <w:t>0</w:t>
            </w:r>
          </w:p>
        </w:tc>
      </w:tr>
      <w:tr w:rsidR="00F764B5" w:rsidRPr="00F92D85" w14:paraId="4846A0A2" w14:textId="77777777" w:rsidTr="00CB00B9">
        <w:trPr>
          <w:jc w:val="center"/>
        </w:trPr>
        <w:tc>
          <w:tcPr>
            <w:tcW w:w="2520" w:type="dxa"/>
            <w:tcBorders>
              <w:top w:val="nil"/>
              <w:left w:val="nil"/>
              <w:bottom w:val="nil"/>
              <w:right w:val="nil"/>
            </w:tcBorders>
          </w:tcPr>
          <w:p w14:paraId="29A014C7" w14:textId="7BB5A17D" w:rsidR="00F764B5" w:rsidRPr="00D40E4D" w:rsidRDefault="00F764B5" w:rsidP="00F764B5">
            <w:pPr>
              <w:pStyle w:val="TableCellBody"/>
              <w:rPr>
                <w:b/>
                <w:highlight w:val="green"/>
              </w:rPr>
            </w:pPr>
            <w:r w:rsidRPr="00D40E4D">
              <w:rPr>
                <w:b/>
                <w:szCs w:val="20"/>
                <w:highlight w:val="green"/>
              </w:rPr>
              <w:t>basinOut_freq</w:t>
            </w:r>
          </w:p>
        </w:tc>
        <w:tc>
          <w:tcPr>
            <w:tcW w:w="5579" w:type="dxa"/>
            <w:tcBorders>
              <w:top w:val="nil"/>
              <w:left w:val="nil"/>
              <w:bottom w:val="nil"/>
              <w:right w:val="nil"/>
            </w:tcBorders>
            <w:vAlign w:val="center"/>
          </w:tcPr>
          <w:p w14:paraId="7D49DD0F" w14:textId="74EFF737"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08E33099" w14:textId="712FA6B0"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0ECC2225" w14:textId="4C1A8F6B" w:rsidR="00F764B5" w:rsidRPr="00420557" w:rsidRDefault="00F764B5" w:rsidP="00F764B5">
            <w:pPr>
              <w:jc w:val="center"/>
              <w:rPr>
                <w:rFonts w:ascii="Courier New" w:hAnsi="Courier New" w:cs="Courier New"/>
                <w:szCs w:val="24"/>
              </w:rPr>
            </w:pPr>
            <w:r>
              <w:rPr>
                <w:rFonts w:ascii="Courier New" w:hAnsi="Courier New" w:cs="Courier New"/>
              </w:rPr>
              <w:t>1</w:t>
            </w:r>
          </w:p>
        </w:tc>
      </w:tr>
      <w:tr w:rsidR="00F764B5"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F764B5" w:rsidRPr="00576BBF" w:rsidRDefault="00F764B5" w:rsidP="00F764B5">
            <w:pPr>
              <w:pStyle w:val="TableSpanner"/>
              <w:rPr>
                <w:szCs w:val="24"/>
              </w:rPr>
            </w:pPr>
            <w:r>
              <w:t>Mapped Results Files</w:t>
            </w:r>
          </w:p>
        </w:tc>
      </w:tr>
      <w:tr w:rsidR="00F764B5" w:rsidRPr="00F92D85" w14:paraId="566E7884" w14:textId="77777777" w:rsidTr="00237413">
        <w:trPr>
          <w:jc w:val="center"/>
        </w:trPr>
        <w:tc>
          <w:tcPr>
            <w:tcW w:w="2520" w:type="dxa"/>
            <w:tcBorders>
              <w:top w:val="nil"/>
              <w:left w:val="nil"/>
              <w:bottom w:val="nil"/>
              <w:right w:val="nil"/>
            </w:tcBorders>
          </w:tcPr>
          <w:p w14:paraId="350C1302" w14:textId="77777777" w:rsidR="00F764B5" w:rsidRPr="0001286D" w:rsidRDefault="00F764B5" w:rsidP="00F764B5">
            <w:pPr>
              <w:pStyle w:val="TableCellBody"/>
              <w:rPr>
                <w:b/>
                <w:szCs w:val="20"/>
              </w:rPr>
            </w:pPr>
            <w:r w:rsidRPr="0001286D">
              <w:rPr>
                <w:b/>
                <w:szCs w:val="20"/>
              </w:rPr>
              <w:t>mapOutON_OFF</w:t>
            </w:r>
          </w:p>
        </w:tc>
        <w:tc>
          <w:tcPr>
            <w:tcW w:w="5579" w:type="dxa"/>
            <w:tcBorders>
              <w:top w:val="nil"/>
              <w:left w:val="nil"/>
              <w:bottom w:val="nil"/>
              <w:right w:val="nil"/>
            </w:tcBorders>
          </w:tcPr>
          <w:p w14:paraId="2B41F152" w14:textId="250F5D88"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w:t>
            </w:r>
            <w:r w:rsidRPr="0001286D">
              <w:rPr>
                <w:rStyle w:val="TableCellBodyChar"/>
                <w:szCs w:val="20"/>
              </w:rPr>
              <w:t xml:space="preserve">mapped </w:t>
            </w:r>
            <w:r w:rsidRPr="0001286D">
              <w:rPr>
                <w:szCs w:val="20"/>
              </w:rPr>
              <w:t>output file(s) by a specified number of columns (</w:t>
            </w:r>
            <w:r>
              <w:rPr>
                <w:szCs w:val="20"/>
              </w:rPr>
              <w:t xml:space="preserve">parameter </w:t>
            </w:r>
            <w:r w:rsidRPr="0001286D">
              <w:rPr>
                <w:b/>
                <w:szCs w:val="20"/>
              </w:rPr>
              <w:t>ncol</w:t>
            </w:r>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F764B5" w:rsidRPr="0001286D" w:rsidRDefault="00F764B5" w:rsidP="00F764B5">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rsidRPr="00F92D85" w14:paraId="0BB44B50" w14:textId="77777777" w:rsidTr="00237413">
        <w:trPr>
          <w:jc w:val="center"/>
        </w:trPr>
        <w:tc>
          <w:tcPr>
            <w:tcW w:w="2520" w:type="dxa"/>
            <w:tcBorders>
              <w:top w:val="nil"/>
              <w:left w:val="nil"/>
              <w:bottom w:val="nil"/>
              <w:right w:val="nil"/>
            </w:tcBorders>
          </w:tcPr>
          <w:p w14:paraId="6712312C" w14:textId="4F1E9827" w:rsidR="00F764B5" w:rsidRPr="0001286D" w:rsidRDefault="00F764B5" w:rsidP="00F764B5">
            <w:pPr>
              <w:pStyle w:val="TableCellBody"/>
              <w:rPr>
                <w:b/>
                <w:szCs w:val="20"/>
              </w:rPr>
            </w:pPr>
            <w:r w:rsidRPr="0001286D">
              <w:rPr>
                <w:b/>
                <w:szCs w:val="20"/>
              </w:rPr>
              <w:t>mapOutVar_names</w:t>
            </w:r>
          </w:p>
        </w:tc>
        <w:tc>
          <w:tcPr>
            <w:tcW w:w="5579" w:type="dxa"/>
            <w:tcBorders>
              <w:top w:val="nil"/>
              <w:left w:val="nil"/>
              <w:bottom w:val="nil"/>
              <w:right w:val="nil"/>
            </w:tcBorders>
          </w:tcPr>
          <w:p w14:paraId="3FF5614A" w14:textId="09B143A9" w:rsidR="00F764B5" w:rsidRPr="0001286D" w:rsidRDefault="00F764B5" w:rsidP="00F764B5">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F764B5" w:rsidRPr="0001286D" w:rsidRDefault="00F764B5" w:rsidP="00F764B5">
            <w:pPr>
              <w:pStyle w:val="TableCellBody"/>
              <w:jc w:val="center"/>
              <w:rPr>
                <w:b/>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F764B5" w:rsidRPr="0001286D" w:rsidRDefault="00F764B5" w:rsidP="00F764B5">
            <w:pPr>
              <w:pStyle w:val="TableCellBody"/>
              <w:jc w:val="center"/>
              <w:rPr>
                <w:szCs w:val="20"/>
              </w:rPr>
            </w:pPr>
            <w:r w:rsidRPr="0001286D">
              <w:rPr>
                <w:b/>
                <w:szCs w:val="20"/>
              </w:rPr>
              <w:t>nmap</w:t>
            </w:r>
            <w:r>
              <w:rPr>
                <w:b/>
                <w:szCs w:val="20"/>
              </w:rPr>
              <w:t>Out</w:t>
            </w:r>
            <w:r w:rsidRPr="0001286D">
              <w:rPr>
                <w:b/>
                <w:szCs w:val="20"/>
              </w:rPr>
              <w:t>Vars</w:t>
            </w:r>
          </w:p>
        </w:tc>
        <w:tc>
          <w:tcPr>
            <w:tcW w:w="615" w:type="dxa"/>
            <w:tcBorders>
              <w:top w:val="nil"/>
              <w:left w:val="nil"/>
              <w:bottom w:val="nil"/>
              <w:right w:val="nil"/>
            </w:tcBorders>
          </w:tcPr>
          <w:p w14:paraId="48156AFE"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F764B5" w:rsidRPr="0001286D" w:rsidRDefault="00F764B5" w:rsidP="00F764B5">
            <w:pPr>
              <w:pStyle w:val="TableCellBody"/>
              <w:rPr>
                <w:b/>
                <w:szCs w:val="20"/>
              </w:rPr>
            </w:pPr>
            <w:r w:rsidRPr="0001286D">
              <w:rPr>
                <w:b/>
                <w:szCs w:val="20"/>
              </w:rPr>
              <w:t>nmapOutVars</w:t>
            </w:r>
          </w:p>
        </w:tc>
        <w:tc>
          <w:tcPr>
            <w:tcW w:w="5579" w:type="dxa"/>
            <w:tcBorders>
              <w:top w:val="nil"/>
              <w:left w:val="nil"/>
              <w:bottom w:val="single" w:sz="4" w:space="0" w:color="auto"/>
              <w:right w:val="nil"/>
            </w:tcBorders>
            <w:vAlign w:val="center"/>
          </w:tcPr>
          <w:p w14:paraId="5C21EA15" w14:textId="77777777" w:rsidR="00F764B5" w:rsidRPr="0001286D" w:rsidRDefault="00F764B5" w:rsidP="00F764B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F764B5" w:rsidRPr="0001286D"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F764B5" w:rsidRPr="00710889" w:rsidRDefault="00F764B5" w:rsidP="00F764B5">
            <w:pPr>
              <w:jc w:val="center"/>
              <w:rPr>
                <w:rFonts w:ascii="Arial Narrow" w:hAnsi="Arial Narrow"/>
              </w:rPr>
            </w:pPr>
            <w:r w:rsidRPr="00710889">
              <w:rPr>
                <w:rFonts w:ascii="Arial Narrow" w:hAnsi="Arial Narrow"/>
              </w:rPr>
              <w:t>Nhru Summary Results Files</w:t>
            </w:r>
          </w:p>
        </w:tc>
      </w:tr>
      <w:tr w:rsidR="00F764B5" w:rsidRPr="00F92D85" w14:paraId="0DCEC187" w14:textId="77777777" w:rsidTr="00237413">
        <w:trPr>
          <w:jc w:val="center"/>
        </w:trPr>
        <w:tc>
          <w:tcPr>
            <w:tcW w:w="2520" w:type="dxa"/>
            <w:tcBorders>
              <w:top w:val="nil"/>
              <w:left w:val="nil"/>
              <w:bottom w:val="nil"/>
              <w:right w:val="nil"/>
            </w:tcBorders>
          </w:tcPr>
          <w:p w14:paraId="0724DFF5" w14:textId="4E28FE68" w:rsidR="00F764B5" w:rsidRPr="0071718A" w:rsidRDefault="00F764B5" w:rsidP="00F764B5">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F764B5" w:rsidRPr="00710889" w:rsidRDefault="00F764B5" w:rsidP="00F764B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4D307469" w14:textId="3FD20FBA" w:rsidR="00F764B5" w:rsidRPr="0001286D"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F764B5" w:rsidRPr="0001286D" w:rsidRDefault="00F764B5" w:rsidP="00F764B5">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F764B5" w:rsidRPr="00420557" w:rsidRDefault="00F764B5" w:rsidP="00F764B5">
            <w:pPr>
              <w:jc w:val="center"/>
              <w:rPr>
                <w:rFonts w:ascii="Courier New" w:hAnsi="Courier New" w:cs="Courier New"/>
              </w:rPr>
            </w:pPr>
            <w:r w:rsidRPr="002815C2">
              <w:t>none</w:t>
            </w:r>
          </w:p>
        </w:tc>
      </w:tr>
      <w:tr w:rsidR="00F764B5" w:rsidRPr="00F92D85" w14:paraId="47A1C47F" w14:textId="77777777" w:rsidTr="00237413">
        <w:trPr>
          <w:jc w:val="center"/>
        </w:trPr>
        <w:tc>
          <w:tcPr>
            <w:tcW w:w="2520" w:type="dxa"/>
            <w:tcBorders>
              <w:top w:val="nil"/>
              <w:left w:val="nil"/>
              <w:bottom w:val="nil"/>
              <w:right w:val="nil"/>
            </w:tcBorders>
          </w:tcPr>
          <w:p w14:paraId="2B5CE252" w14:textId="3374E73D" w:rsidR="00F764B5" w:rsidRPr="0071718A" w:rsidRDefault="00F764B5" w:rsidP="00F764B5">
            <w:pPr>
              <w:pStyle w:val="TableCellBody"/>
              <w:rPr>
                <w:b/>
                <w:szCs w:val="20"/>
              </w:rPr>
            </w:pPr>
            <w:r w:rsidRPr="0071718A">
              <w:rPr>
                <w:b/>
                <w:szCs w:val="20"/>
              </w:rPr>
              <w:t>nhruOutON_OFF</w:t>
            </w:r>
          </w:p>
        </w:tc>
        <w:tc>
          <w:tcPr>
            <w:tcW w:w="5579" w:type="dxa"/>
            <w:tcBorders>
              <w:top w:val="nil"/>
              <w:left w:val="nil"/>
              <w:bottom w:val="nil"/>
              <w:right w:val="nil"/>
            </w:tcBorders>
          </w:tcPr>
          <w:p w14:paraId="25632E92" w14:textId="6EDC2174" w:rsidR="00F764B5" w:rsidRPr="00710889" w:rsidRDefault="00F764B5" w:rsidP="00F764B5">
            <w:pPr>
              <w:pStyle w:val="TableCellbodyvalue"/>
              <w:jc w:val="left"/>
              <w:rP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sidR="00673739">
              <w:rPr>
                <w:rFonts w:ascii="Times New Roman" w:hAnsi="Times New Roman"/>
                <w:szCs w:val="20"/>
              </w:rPr>
              <w:t xml:space="preserve">; 2=yes and use values of </w:t>
            </w:r>
            <w:r w:rsidR="00673739" w:rsidRPr="00673739">
              <w:rPr>
                <w:rFonts w:ascii="Times New Roman" w:hAnsi="Times New Roman"/>
                <w:b/>
                <w:szCs w:val="20"/>
              </w:rPr>
              <w:t>nhm_id</w:t>
            </w:r>
            <w:r w:rsidR="00673739">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F764B5" w:rsidRPr="00710889" w:rsidRDefault="00F764B5" w:rsidP="00F764B5">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F764B5" w:rsidRPr="00420557" w:rsidRDefault="00F764B5" w:rsidP="00F764B5">
            <w:pPr>
              <w:jc w:val="center"/>
              <w:rPr>
                <w:rFonts w:ascii="Courier New" w:hAnsi="Courier New" w:cs="Courier New"/>
              </w:rPr>
            </w:pPr>
            <w:r>
              <w:rPr>
                <w:rFonts w:ascii="Courier New" w:hAnsi="Courier New" w:cs="Courier New"/>
              </w:rPr>
              <w:t>0</w:t>
            </w:r>
          </w:p>
        </w:tc>
      </w:tr>
      <w:tr w:rsidR="00F764B5" w:rsidRPr="00F92D85" w14:paraId="212BBDE2" w14:textId="77777777" w:rsidTr="00237413">
        <w:trPr>
          <w:jc w:val="center"/>
        </w:trPr>
        <w:tc>
          <w:tcPr>
            <w:tcW w:w="2520" w:type="dxa"/>
            <w:tcBorders>
              <w:top w:val="nil"/>
              <w:left w:val="nil"/>
              <w:bottom w:val="nil"/>
              <w:right w:val="nil"/>
            </w:tcBorders>
          </w:tcPr>
          <w:p w14:paraId="7F9DA502" w14:textId="15B4AB5C" w:rsidR="00F764B5" w:rsidRPr="0071718A" w:rsidRDefault="00F764B5" w:rsidP="00F764B5">
            <w:pPr>
              <w:pStyle w:val="TableCellBody"/>
              <w:rPr>
                <w:b/>
                <w:szCs w:val="20"/>
              </w:rPr>
            </w:pPr>
            <w:r w:rsidRPr="0071718A">
              <w:rPr>
                <w:b/>
                <w:szCs w:val="20"/>
              </w:rPr>
              <w:t>nhruOutVar_names</w:t>
            </w:r>
          </w:p>
        </w:tc>
        <w:tc>
          <w:tcPr>
            <w:tcW w:w="5579" w:type="dxa"/>
            <w:tcBorders>
              <w:top w:val="nil"/>
              <w:left w:val="nil"/>
              <w:bottom w:val="nil"/>
              <w:right w:val="nil"/>
            </w:tcBorders>
          </w:tcPr>
          <w:p w14:paraId="5DD040B3" w14:textId="091A925A" w:rsidR="00F764B5" w:rsidRPr="00710889" w:rsidRDefault="00F764B5" w:rsidP="00F764B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06CD30B3" w14:textId="2163142D" w:rsidR="00F764B5" w:rsidRPr="0001286D" w:rsidRDefault="00F764B5" w:rsidP="00F764B5">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8D1F8C1" w14:textId="5B65FE23"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F764B5" w:rsidRPr="00420557" w:rsidRDefault="00F764B5" w:rsidP="00F764B5">
            <w:pPr>
              <w:jc w:val="center"/>
              <w:rPr>
                <w:rFonts w:ascii="Courier New" w:hAnsi="Courier New" w:cs="Courier New"/>
              </w:rPr>
            </w:pPr>
            <w:r w:rsidRPr="002815C2">
              <w:t>none</w:t>
            </w:r>
          </w:p>
        </w:tc>
      </w:tr>
      <w:tr w:rsidR="00F764B5" w:rsidRPr="00F92D85" w14:paraId="7397B317" w14:textId="77777777" w:rsidTr="00237413">
        <w:trPr>
          <w:jc w:val="center"/>
        </w:trPr>
        <w:tc>
          <w:tcPr>
            <w:tcW w:w="2520" w:type="dxa"/>
            <w:tcBorders>
              <w:top w:val="nil"/>
              <w:left w:val="nil"/>
              <w:bottom w:val="nil"/>
              <w:right w:val="nil"/>
            </w:tcBorders>
          </w:tcPr>
          <w:p w14:paraId="3A7F64B5" w14:textId="6DB70A94" w:rsidR="00F764B5" w:rsidRPr="0071718A" w:rsidRDefault="00F764B5" w:rsidP="00F764B5">
            <w:pPr>
              <w:pStyle w:val="TableCellBody"/>
              <w:rPr>
                <w:b/>
                <w:szCs w:val="20"/>
              </w:rPr>
            </w:pPr>
            <w:r w:rsidRPr="0071718A">
              <w:rPr>
                <w:b/>
                <w:szCs w:val="20"/>
              </w:rPr>
              <w:t>nhruOutVars</w:t>
            </w:r>
          </w:p>
        </w:tc>
        <w:tc>
          <w:tcPr>
            <w:tcW w:w="5579" w:type="dxa"/>
            <w:tcBorders>
              <w:top w:val="nil"/>
              <w:left w:val="nil"/>
              <w:bottom w:val="nil"/>
              <w:right w:val="nil"/>
            </w:tcBorders>
            <w:vAlign w:val="center"/>
          </w:tcPr>
          <w:p w14:paraId="444757B5" w14:textId="122B840D" w:rsidR="00F764B5" w:rsidRPr="00710889" w:rsidRDefault="00F764B5" w:rsidP="00F764B5">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F764B5"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19A38876" w14:textId="08F31B5C" w:rsidR="00F764B5" w:rsidRDefault="00F764B5" w:rsidP="00F764B5">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F764B5" w:rsidRPr="002815C2" w:rsidRDefault="00F764B5" w:rsidP="00F764B5">
            <w:pPr>
              <w:jc w:val="center"/>
            </w:pPr>
            <w:r w:rsidRPr="00420557">
              <w:rPr>
                <w:rFonts w:ascii="Courier New" w:hAnsi="Courier New" w:cs="Courier New"/>
              </w:rPr>
              <w:t>0</w:t>
            </w:r>
          </w:p>
        </w:tc>
      </w:tr>
      <w:tr w:rsidR="00C54825" w:rsidRPr="00F92D85" w14:paraId="2F0B0083" w14:textId="77777777" w:rsidTr="00237413">
        <w:trPr>
          <w:jc w:val="center"/>
        </w:trPr>
        <w:tc>
          <w:tcPr>
            <w:tcW w:w="2520" w:type="dxa"/>
            <w:tcBorders>
              <w:top w:val="nil"/>
              <w:left w:val="nil"/>
              <w:bottom w:val="nil"/>
              <w:right w:val="nil"/>
            </w:tcBorders>
          </w:tcPr>
          <w:p w14:paraId="460F2927" w14:textId="2C37FDDB" w:rsidR="00C54825" w:rsidRPr="0071718A" w:rsidRDefault="00C54825" w:rsidP="00C54825">
            <w:pPr>
              <w:pStyle w:val="TableCellBody"/>
              <w:rPr>
                <w:b/>
                <w:szCs w:val="20"/>
              </w:rPr>
            </w:pPr>
            <w:r w:rsidRPr="006F01F4">
              <w:rPr>
                <w:b/>
                <w:szCs w:val="20"/>
                <w:highlight w:val="green"/>
              </w:rPr>
              <w:t>nhruOut_format</w:t>
            </w:r>
          </w:p>
        </w:tc>
        <w:tc>
          <w:tcPr>
            <w:tcW w:w="5579" w:type="dxa"/>
            <w:tcBorders>
              <w:top w:val="nil"/>
              <w:left w:val="nil"/>
              <w:bottom w:val="nil"/>
              <w:right w:val="nil"/>
            </w:tcBorders>
            <w:vAlign w:val="center"/>
          </w:tcPr>
          <w:p w14:paraId="4EAAA17F" w14:textId="095FB44F"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C54825"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C54825" w:rsidRPr="0071718A" w:rsidRDefault="00C54825" w:rsidP="00C54825">
            <w:pPr>
              <w:pStyle w:val="TableCellBody"/>
              <w:rPr>
                <w:b/>
                <w:szCs w:val="20"/>
              </w:rPr>
            </w:pPr>
            <w:r w:rsidRPr="0071718A">
              <w:rPr>
                <w:b/>
                <w:szCs w:val="20"/>
              </w:rPr>
              <w:t>nhruOut_freq</w:t>
            </w:r>
          </w:p>
        </w:tc>
        <w:tc>
          <w:tcPr>
            <w:tcW w:w="5579" w:type="dxa"/>
            <w:tcBorders>
              <w:top w:val="nil"/>
              <w:left w:val="nil"/>
              <w:bottom w:val="single" w:sz="4" w:space="0" w:color="auto"/>
              <w:right w:val="nil"/>
            </w:tcBorders>
            <w:vAlign w:val="center"/>
          </w:tcPr>
          <w:p w14:paraId="417D3581" w14:textId="2C21D433"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C54825" w:rsidRPr="0001286D"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C54825" w:rsidRDefault="00C54825" w:rsidP="00C54825">
            <w:pPr>
              <w:jc w:val="center"/>
              <w:rPr>
                <w:rFonts w:ascii="Courier New" w:hAnsi="Courier New" w:cs="Courier New"/>
              </w:rPr>
            </w:pPr>
            <w:r w:rsidRPr="008F2AD1">
              <w:rPr>
                <w:rFonts w:ascii="Arial Narrow" w:hAnsi="Arial Narrow"/>
                <w:highlight w:val="green"/>
              </w:rPr>
              <w:t>Nsub Summary Results Files</w:t>
            </w:r>
          </w:p>
        </w:tc>
      </w:tr>
      <w:tr w:rsidR="00C54825" w:rsidRPr="00F92D85" w14:paraId="40C21E04" w14:textId="77777777" w:rsidTr="00237413">
        <w:trPr>
          <w:jc w:val="center"/>
        </w:trPr>
        <w:tc>
          <w:tcPr>
            <w:tcW w:w="2520" w:type="dxa"/>
            <w:tcBorders>
              <w:top w:val="nil"/>
              <w:left w:val="nil"/>
              <w:bottom w:val="nil"/>
              <w:right w:val="nil"/>
            </w:tcBorders>
          </w:tcPr>
          <w:p w14:paraId="5A2958D4" w14:textId="2F39AC90" w:rsidR="00C54825" w:rsidRPr="008F2AD1" w:rsidRDefault="00C54825" w:rsidP="00C54825">
            <w:pPr>
              <w:pStyle w:val="TableCellBody"/>
              <w:rPr>
                <w:b/>
                <w:szCs w:val="20"/>
                <w:highlight w:val="green"/>
              </w:rPr>
            </w:pPr>
            <w:r>
              <w:rPr>
                <w:b/>
                <w:szCs w:val="20"/>
                <w:highlight w:val="green"/>
              </w:rPr>
              <w:lastRenderedPageBreak/>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C54825"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C54825" w:rsidRDefault="00C54825" w:rsidP="00C54825">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C54825" w:rsidRPr="0001286D" w:rsidRDefault="00C54825" w:rsidP="00C54825">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C54825" w:rsidRPr="0001286D" w:rsidRDefault="00C54825" w:rsidP="00C54825">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C54825" w:rsidRDefault="00C54825" w:rsidP="00C54825">
            <w:pPr>
              <w:jc w:val="center"/>
              <w:rPr>
                <w:rFonts w:ascii="Courier New" w:hAnsi="Courier New" w:cs="Courier New"/>
              </w:rPr>
            </w:pPr>
            <w:r w:rsidRPr="002815C2">
              <w:t>none</w:t>
            </w:r>
          </w:p>
        </w:tc>
      </w:tr>
      <w:tr w:rsidR="00C54825" w:rsidRPr="00F92D85" w14:paraId="20F17405" w14:textId="77777777" w:rsidTr="00237413">
        <w:trPr>
          <w:jc w:val="center"/>
        </w:trPr>
        <w:tc>
          <w:tcPr>
            <w:tcW w:w="2520" w:type="dxa"/>
            <w:tcBorders>
              <w:top w:val="nil"/>
              <w:left w:val="nil"/>
              <w:bottom w:val="nil"/>
              <w:right w:val="nil"/>
            </w:tcBorders>
          </w:tcPr>
          <w:p w14:paraId="0EE950DE" w14:textId="6C22B3A5"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OutON_OFF</w:t>
            </w:r>
          </w:p>
        </w:tc>
        <w:tc>
          <w:tcPr>
            <w:tcW w:w="5579" w:type="dxa"/>
            <w:tcBorders>
              <w:top w:val="nil"/>
              <w:left w:val="nil"/>
              <w:bottom w:val="nil"/>
              <w:right w:val="nil"/>
            </w:tcBorders>
          </w:tcPr>
          <w:p w14:paraId="27D01AEF" w14:textId="5D038445"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C54825" w:rsidRDefault="00C54825" w:rsidP="00C54825">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C54825" w:rsidRDefault="00C54825" w:rsidP="00C54825">
            <w:pPr>
              <w:jc w:val="center"/>
              <w:rPr>
                <w:rFonts w:ascii="Courier New" w:hAnsi="Courier New" w:cs="Courier New"/>
              </w:rPr>
            </w:pPr>
            <w:r>
              <w:rPr>
                <w:rFonts w:ascii="Courier New" w:hAnsi="Courier New" w:cs="Courier New"/>
              </w:rPr>
              <w:t>0</w:t>
            </w:r>
          </w:p>
        </w:tc>
      </w:tr>
      <w:tr w:rsidR="00C54825" w:rsidRPr="00F92D85" w14:paraId="2069FF92" w14:textId="77777777" w:rsidTr="00237413">
        <w:trPr>
          <w:jc w:val="center"/>
        </w:trPr>
        <w:tc>
          <w:tcPr>
            <w:tcW w:w="2520" w:type="dxa"/>
            <w:tcBorders>
              <w:top w:val="nil"/>
              <w:left w:val="nil"/>
              <w:bottom w:val="nil"/>
              <w:right w:val="nil"/>
            </w:tcBorders>
          </w:tcPr>
          <w:p w14:paraId="47186C7C" w14:textId="1F30CF29"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OutVar_names</w:t>
            </w:r>
          </w:p>
        </w:tc>
        <w:tc>
          <w:tcPr>
            <w:tcW w:w="5579" w:type="dxa"/>
            <w:tcBorders>
              <w:top w:val="nil"/>
              <w:left w:val="nil"/>
              <w:bottom w:val="nil"/>
              <w:right w:val="nil"/>
            </w:tcBorders>
          </w:tcPr>
          <w:p w14:paraId="0F06B8FA" w14:textId="564BC19B"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nsub</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C54825" w:rsidRPr="0001286D" w:rsidRDefault="00C54825" w:rsidP="00C54825">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3FF3D027" w14:textId="7AEFFDEE" w:rsidR="00C54825" w:rsidRPr="0001286D" w:rsidRDefault="00C54825" w:rsidP="00C54825">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C54825" w:rsidRDefault="00C54825" w:rsidP="00C54825">
            <w:pPr>
              <w:jc w:val="center"/>
              <w:rPr>
                <w:rFonts w:ascii="Courier New" w:hAnsi="Courier New" w:cs="Courier New"/>
              </w:rPr>
            </w:pPr>
            <w:r w:rsidRPr="002815C2">
              <w:t>none</w:t>
            </w:r>
          </w:p>
        </w:tc>
      </w:tr>
      <w:tr w:rsidR="00C54825" w:rsidRPr="00F92D85" w14:paraId="2EE27658" w14:textId="77777777" w:rsidTr="00237413">
        <w:trPr>
          <w:jc w:val="center"/>
        </w:trPr>
        <w:tc>
          <w:tcPr>
            <w:tcW w:w="2520" w:type="dxa"/>
            <w:tcBorders>
              <w:top w:val="nil"/>
              <w:left w:val="nil"/>
              <w:bottom w:val="nil"/>
              <w:right w:val="nil"/>
            </w:tcBorders>
          </w:tcPr>
          <w:p w14:paraId="682DA15D" w14:textId="35CF9A2C" w:rsidR="00C54825" w:rsidRPr="008F2AD1" w:rsidRDefault="00C54825" w:rsidP="00C54825">
            <w:pPr>
              <w:pStyle w:val="TableCellBody"/>
              <w:rPr>
                <w:b/>
                <w:szCs w:val="20"/>
                <w:highlight w:val="green"/>
              </w:rPr>
            </w:pPr>
            <w:r w:rsidRPr="008F2AD1">
              <w:rPr>
                <w:b/>
                <w:szCs w:val="20"/>
                <w:highlight w:val="green"/>
              </w:rPr>
              <w:t>n</w:t>
            </w:r>
            <w:r>
              <w:rPr>
                <w:b/>
                <w:szCs w:val="20"/>
                <w:highlight w:val="green"/>
              </w:rPr>
              <w:t>sub</w:t>
            </w:r>
            <w:r w:rsidRPr="008F2AD1">
              <w:rPr>
                <w:b/>
                <w:szCs w:val="20"/>
                <w:highlight w:val="green"/>
              </w:rPr>
              <w:t>OutVars</w:t>
            </w:r>
          </w:p>
        </w:tc>
        <w:tc>
          <w:tcPr>
            <w:tcW w:w="5579" w:type="dxa"/>
            <w:tcBorders>
              <w:top w:val="nil"/>
              <w:left w:val="nil"/>
              <w:bottom w:val="nil"/>
              <w:right w:val="nil"/>
            </w:tcBorders>
            <w:vAlign w:val="center"/>
          </w:tcPr>
          <w:p w14:paraId="39945CE1" w14:textId="10EF187B" w:rsidR="00C54825" w:rsidRDefault="00C54825" w:rsidP="00C5482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C54825" w:rsidRDefault="00C54825" w:rsidP="00C54825">
            <w:pPr>
              <w:jc w:val="center"/>
              <w:rPr>
                <w:rFonts w:ascii="Courier New" w:hAnsi="Courier New" w:cs="Courier New"/>
              </w:rPr>
            </w:pPr>
            <w:r w:rsidRPr="00420557">
              <w:rPr>
                <w:rFonts w:ascii="Courier New" w:hAnsi="Courier New" w:cs="Courier New"/>
              </w:rPr>
              <w:t>0</w:t>
            </w:r>
          </w:p>
        </w:tc>
      </w:tr>
      <w:tr w:rsidR="008F1333" w:rsidRPr="00F92D85" w14:paraId="4E469187" w14:textId="77777777" w:rsidTr="00237413">
        <w:trPr>
          <w:jc w:val="center"/>
        </w:trPr>
        <w:tc>
          <w:tcPr>
            <w:tcW w:w="2520" w:type="dxa"/>
            <w:tcBorders>
              <w:top w:val="nil"/>
              <w:left w:val="nil"/>
              <w:bottom w:val="nil"/>
              <w:right w:val="nil"/>
            </w:tcBorders>
          </w:tcPr>
          <w:p w14:paraId="4DBE68C0" w14:textId="60E210B8" w:rsidR="008F1333" w:rsidRPr="008F2AD1" w:rsidRDefault="007551D6" w:rsidP="008F1333">
            <w:pPr>
              <w:pStyle w:val="TableCellBody"/>
              <w:rPr>
                <w:b/>
                <w:szCs w:val="20"/>
                <w:highlight w:val="green"/>
              </w:rPr>
            </w:pPr>
            <w:r>
              <w:rPr>
                <w:b/>
                <w:szCs w:val="20"/>
                <w:highlight w:val="green"/>
              </w:rPr>
              <w:t>nsub</w:t>
            </w:r>
            <w:r w:rsidR="008F1333" w:rsidRPr="006F01F4">
              <w:rPr>
                <w:b/>
                <w:szCs w:val="20"/>
                <w:highlight w:val="green"/>
              </w:rPr>
              <w:t>Out_format</w:t>
            </w:r>
          </w:p>
        </w:tc>
        <w:tc>
          <w:tcPr>
            <w:tcW w:w="5579" w:type="dxa"/>
            <w:tcBorders>
              <w:top w:val="nil"/>
              <w:left w:val="nil"/>
              <w:bottom w:val="nil"/>
              <w:right w:val="nil"/>
            </w:tcBorders>
            <w:vAlign w:val="center"/>
          </w:tcPr>
          <w:p w14:paraId="1CC55FCD" w14:textId="111ECE14" w:rsidR="008F1333" w:rsidRPr="0001286D"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8F1333" w:rsidRDefault="008F1333" w:rsidP="008F1333">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8F1333" w:rsidRPr="00420557" w:rsidRDefault="008F1333" w:rsidP="008F1333">
            <w:pPr>
              <w:jc w:val="center"/>
              <w:rPr>
                <w:rFonts w:ascii="Courier New" w:hAnsi="Courier New" w:cs="Courier New"/>
              </w:rPr>
            </w:pPr>
            <w:r>
              <w:rPr>
                <w:rFonts w:ascii="Courier New" w:hAnsi="Courier New" w:cs="Courier New"/>
              </w:rPr>
              <w:t>1</w:t>
            </w:r>
          </w:p>
        </w:tc>
      </w:tr>
      <w:tr w:rsidR="008F1333"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8F1333" w:rsidRPr="008F2AD1" w:rsidRDefault="008F1333" w:rsidP="008F1333">
            <w:pPr>
              <w:pStyle w:val="TableCellBody"/>
              <w:rPr>
                <w:b/>
                <w:szCs w:val="20"/>
                <w:highlight w:val="green"/>
              </w:rPr>
            </w:pPr>
            <w:r>
              <w:rPr>
                <w:b/>
                <w:szCs w:val="20"/>
                <w:highlight w:val="green"/>
              </w:rPr>
              <w:t>nsub</w:t>
            </w:r>
            <w:r w:rsidRPr="008F2AD1">
              <w:rPr>
                <w:b/>
                <w:szCs w:val="20"/>
                <w:highlight w:val="green"/>
              </w:rPr>
              <w:t>Out_freq</w:t>
            </w:r>
          </w:p>
        </w:tc>
        <w:tc>
          <w:tcPr>
            <w:tcW w:w="5579" w:type="dxa"/>
            <w:tcBorders>
              <w:top w:val="nil"/>
              <w:left w:val="nil"/>
              <w:bottom w:val="single" w:sz="4" w:space="0" w:color="auto"/>
              <w:right w:val="nil"/>
            </w:tcBorders>
            <w:vAlign w:val="center"/>
          </w:tcPr>
          <w:p w14:paraId="02F30C18" w14:textId="28D67F5F" w:rsidR="008F1333"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8F1333" w:rsidRDefault="008F1333" w:rsidP="008F1333">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8F1333" w:rsidRDefault="008F1333" w:rsidP="008F1333">
            <w:pPr>
              <w:jc w:val="center"/>
              <w:rPr>
                <w:rFonts w:ascii="Courier New" w:hAnsi="Courier New" w:cs="Courier New"/>
              </w:rPr>
            </w:pPr>
            <w:r>
              <w:rPr>
                <w:rFonts w:ascii="Courier New" w:hAnsi="Courier New" w:cs="Courier New"/>
              </w:rPr>
              <w:t>1</w:t>
            </w:r>
          </w:p>
        </w:tc>
      </w:tr>
      <w:tr w:rsidR="007551D6"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7551D6" w:rsidRDefault="007551D6" w:rsidP="007551D6">
            <w:pPr>
              <w:jc w:val="center"/>
              <w:rPr>
                <w:rFonts w:ascii="Courier New" w:hAnsi="Courier New" w:cs="Courier New"/>
              </w:rPr>
            </w:pPr>
            <w:r>
              <w:rPr>
                <w:rFonts w:ascii="Arial Narrow" w:hAnsi="Arial Narrow"/>
                <w:highlight w:val="green"/>
              </w:rPr>
              <w:t>Nsegment</w:t>
            </w:r>
            <w:r w:rsidRPr="008F2AD1">
              <w:rPr>
                <w:rFonts w:ascii="Arial Narrow" w:hAnsi="Arial Narrow"/>
                <w:highlight w:val="green"/>
              </w:rPr>
              <w:t xml:space="preserve"> Summary Results Files</w:t>
            </w:r>
          </w:p>
        </w:tc>
      </w:tr>
      <w:tr w:rsidR="007551D6" w:rsidRPr="00F92D85" w14:paraId="69CFE406" w14:textId="77777777" w:rsidTr="007551D6">
        <w:trPr>
          <w:jc w:val="center"/>
        </w:trPr>
        <w:tc>
          <w:tcPr>
            <w:tcW w:w="2520" w:type="dxa"/>
            <w:tcBorders>
              <w:top w:val="nil"/>
              <w:left w:val="nil"/>
              <w:bottom w:val="nil"/>
              <w:right w:val="nil"/>
            </w:tcBorders>
          </w:tcPr>
          <w:p w14:paraId="48A10FBD" w14:textId="0FB97FE5" w:rsidR="007551D6" w:rsidRDefault="007551D6" w:rsidP="007551D6">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7551D6" w:rsidRDefault="007551D6"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7551D6" w:rsidRPr="0001286D" w:rsidRDefault="007551D6" w:rsidP="007551D6">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7551D6" w:rsidRPr="0001286D" w:rsidRDefault="007551D6" w:rsidP="007551D6">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7551D6" w:rsidRDefault="007551D6" w:rsidP="007551D6">
            <w:pPr>
              <w:jc w:val="center"/>
              <w:rPr>
                <w:rFonts w:ascii="Courier New" w:hAnsi="Courier New" w:cs="Courier New"/>
              </w:rPr>
            </w:pPr>
            <w:r w:rsidRPr="002815C2">
              <w:t>none</w:t>
            </w:r>
          </w:p>
        </w:tc>
      </w:tr>
      <w:tr w:rsidR="007551D6" w:rsidRPr="00F92D85" w14:paraId="4D26E620" w14:textId="77777777" w:rsidTr="007551D6">
        <w:trPr>
          <w:jc w:val="center"/>
        </w:trPr>
        <w:tc>
          <w:tcPr>
            <w:tcW w:w="2520" w:type="dxa"/>
            <w:tcBorders>
              <w:top w:val="nil"/>
              <w:left w:val="nil"/>
              <w:bottom w:val="nil"/>
              <w:right w:val="nil"/>
            </w:tcBorders>
          </w:tcPr>
          <w:p w14:paraId="61ED30C3" w14:textId="430AB295" w:rsidR="007551D6" w:rsidRDefault="007551D6" w:rsidP="007551D6">
            <w:pPr>
              <w:pStyle w:val="TableCellBody"/>
              <w:rPr>
                <w:b/>
                <w:szCs w:val="20"/>
                <w:highlight w:val="green"/>
              </w:rPr>
            </w:pPr>
            <w:r>
              <w:rPr>
                <w:b/>
                <w:szCs w:val="20"/>
                <w:highlight w:val="green"/>
              </w:rPr>
              <w:t>nsegment</w:t>
            </w:r>
            <w:r w:rsidRPr="008F2AD1">
              <w:rPr>
                <w:b/>
                <w:szCs w:val="20"/>
                <w:highlight w:val="green"/>
              </w:rPr>
              <w:t>OutON_OFF</w:t>
            </w:r>
          </w:p>
        </w:tc>
        <w:tc>
          <w:tcPr>
            <w:tcW w:w="5579" w:type="dxa"/>
            <w:tcBorders>
              <w:top w:val="nil"/>
              <w:left w:val="nil"/>
              <w:bottom w:val="nil"/>
              <w:right w:val="nil"/>
            </w:tcBorders>
          </w:tcPr>
          <w:p w14:paraId="63749110" w14:textId="002264A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r w:rsidRPr="00673739">
              <w:rPr>
                <w:rFonts w:ascii="Times New Roman" w:hAnsi="Times New Roman"/>
                <w:b/>
                <w:szCs w:val="20"/>
              </w:rPr>
              <w:t>nhm_</w:t>
            </w:r>
            <w:r>
              <w:rPr>
                <w:rFonts w:ascii="Times New Roman" w:hAnsi="Times New Roman"/>
                <w:b/>
                <w:szCs w:val="20"/>
              </w:rPr>
              <w:t>seg</w:t>
            </w:r>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7551D6" w:rsidRDefault="007551D6" w:rsidP="007551D6">
            <w:pPr>
              <w:pStyle w:val="TableCellBody"/>
              <w:jc w:val="center"/>
              <w:rPr>
                <w:b/>
                <w:szCs w:val="20"/>
              </w:rPr>
            </w:pPr>
            <w:r w:rsidRPr="00681BFF">
              <w:rPr>
                <w:b/>
                <w:szCs w:val="20"/>
              </w:rPr>
              <w:t>n</w:t>
            </w:r>
            <w:r>
              <w:rPr>
                <w:b/>
                <w:szCs w:val="20"/>
              </w:rPr>
              <w:t>s</w:t>
            </w:r>
            <w:r w:rsidR="007D01C9">
              <w:rPr>
                <w:b/>
                <w:szCs w:val="20"/>
              </w:rPr>
              <w:t>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7551D6" w:rsidRDefault="007551D6" w:rsidP="007551D6">
            <w:pPr>
              <w:jc w:val="center"/>
              <w:rPr>
                <w:rFonts w:ascii="Courier New" w:hAnsi="Courier New" w:cs="Courier New"/>
              </w:rPr>
            </w:pPr>
            <w:r>
              <w:rPr>
                <w:rFonts w:ascii="Courier New" w:hAnsi="Courier New" w:cs="Courier New"/>
              </w:rPr>
              <w:t>0</w:t>
            </w:r>
          </w:p>
        </w:tc>
      </w:tr>
      <w:tr w:rsidR="007551D6" w:rsidRPr="00F92D85" w14:paraId="2063DEF2" w14:textId="77777777" w:rsidTr="007551D6">
        <w:trPr>
          <w:jc w:val="center"/>
        </w:trPr>
        <w:tc>
          <w:tcPr>
            <w:tcW w:w="2520" w:type="dxa"/>
            <w:tcBorders>
              <w:top w:val="nil"/>
              <w:left w:val="nil"/>
              <w:bottom w:val="nil"/>
              <w:right w:val="nil"/>
            </w:tcBorders>
          </w:tcPr>
          <w:p w14:paraId="79B0EB45" w14:textId="00B12CD9" w:rsidR="007551D6" w:rsidRDefault="007551D6" w:rsidP="007551D6">
            <w:pPr>
              <w:pStyle w:val="TableCellBody"/>
              <w:rPr>
                <w:b/>
                <w:szCs w:val="20"/>
                <w:highlight w:val="green"/>
              </w:rPr>
            </w:pPr>
            <w:r>
              <w:rPr>
                <w:b/>
                <w:szCs w:val="20"/>
                <w:highlight w:val="green"/>
              </w:rPr>
              <w:t>nsegment</w:t>
            </w:r>
            <w:r w:rsidRPr="008F2AD1">
              <w:rPr>
                <w:b/>
                <w:szCs w:val="20"/>
                <w:highlight w:val="green"/>
              </w:rPr>
              <w:t>OutVar_names</w:t>
            </w:r>
          </w:p>
        </w:tc>
        <w:tc>
          <w:tcPr>
            <w:tcW w:w="5579" w:type="dxa"/>
            <w:tcBorders>
              <w:top w:val="nil"/>
              <w:left w:val="nil"/>
              <w:bottom w:val="nil"/>
              <w:right w:val="nil"/>
            </w:tcBorders>
          </w:tcPr>
          <w:p w14:paraId="133EB752" w14:textId="5D8B802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w:t>
            </w:r>
            <w:r w:rsidR="007D01C9">
              <w:rPr>
                <w:rStyle w:val="TableCellBodyChar"/>
                <w:rFonts w:ascii="Times New Roman" w:hAnsi="Times New Roman"/>
                <w:b/>
                <w:szCs w:val="20"/>
              </w:rPr>
              <w:t>egment</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7551D6" w:rsidRPr="0001286D" w:rsidRDefault="007551D6" w:rsidP="007551D6">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481E7FAD" w14:textId="74F98086" w:rsidR="007551D6" w:rsidRPr="0001286D" w:rsidRDefault="007551D6" w:rsidP="007551D6">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7551D6" w:rsidRDefault="007551D6" w:rsidP="007551D6">
            <w:pPr>
              <w:jc w:val="center"/>
              <w:rPr>
                <w:rFonts w:ascii="Courier New" w:hAnsi="Courier New" w:cs="Courier New"/>
              </w:rPr>
            </w:pPr>
            <w:r w:rsidRPr="002815C2">
              <w:t>none</w:t>
            </w:r>
          </w:p>
        </w:tc>
      </w:tr>
      <w:tr w:rsidR="007551D6" w:rsidRPr="00F92D85" w14:paraId="5DBC93EC" w14:textId="77777777" w:rsidTr="007551D6">
        <w:trPr>
          <w:jc w:val="center"/>
        </w:trPr>
        <w:tc>
          <w:tcPr>
            <w:tcW w:w="2520" w:type="dxa"/>
            <w:tcBorders>
              <w:top w:val="nil"/>
              <w:left w:val="nil"/>
              <w:bottom w:val="nil"/>
              <w:right w:val="nil"/>
            </w:tcBorders>
          </w:tcPr>
          <w:p w14:paraId="080B652C" w14:textId="3768AF73" w:rsidR="007551D6" w:rsidRDefault="007551D6" w:rsidP="007551D6">
            <w:pPr>
              <w:pStyle w:val="TableCellBody"/>
              <w:rPr>
                <w:b/>
                <w:szCs w:val="20"/>
                <w:highlight w:val="green"/>
              </w:rPr>
            </w:pPr>
            <w:r w:rsidRPr="008F2AD1">
              <w:rPr>
                <w:b/>
                <w:szCs w:val="20"/>
                <w:highlight w:val="green"/>
              </w:rPr>
              <w:t>n</w:t>
            </w:r>
            <w:r>
              <w:rPr>
                <w:b/>
                <w:szCs w:val="20"/>
                <w:highlight w:val="green"/>
              </w:rPr>
              <w:t>segment</w:t>
            </w:r>
            <w:r w:rsidRPr="008F2AD1">
              <w:rPr>
                <w:b/>
                <w:szCs w:val="20"/>
                <w:highlight w:val="green"/>
              </w:rPr>
              <w:t>OutVars</w:t>
            </w:r>
          </w:p>
        </w:tc>
        <w:tc>
          <w:tcPr>
            <w:tcW w:w="5579" w:type="dxa"/>
            <w:tcBorders>
              <w:top w:val="nil"/>
              <w:left w:val="nil"/>
              <w:bottom w:val="nil"/>
              <w:right w:val="nil"/>
            </w:tcBorders>
            <w:vAlign w:val="center"/>
          </w:tcPr>
          <w:p w14:paraId="3834EBE7" w14:textId="1E0623A9" w:rsidR="007551D6" w:rsidRDefault="007551D6" w:rsidP="007551D6">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w:t>
            </w:r>
            <w:r w:rsidR="007D01C9">
              <w:rPr>
                <w:rStyle w:val="TableCellBodyChar"/>
                <w:rFonts w:ascii="Times New Roman" w:hAnsi="Times New Roman"/>
                <w:b/>
                <w:szCs w:val="20"/>
              </w:rPr>
              <w:t>egment</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7551D6" w:rsidRDefault="007551D6" w:rsidP="007551D6">
            <w:pPr>
              <w:jc w:val="center"/>
              <w:rPr>
                <w:rFonts w:ascii="Courier New" w:hAnsi="Courier New" w:cs="Courier New"/>
              </w:rPr>
            </w:pPr>
            <w:r w:rsidRPr="00420557">
              <w:rPr>
                <w:rFonts w:ascii="Courier New" w:hAnsi="Courier New" w:cs="Courier New"/>
              </w:rPr>
              <w:t>0</w:t>
            </w:r>
          </w:p>
        </w:tc>
      </w:tr>
      <w:tr w:rsidR="007551D6" w:rsidRPr="00F92D85" w14:paraId="0E087EC3" w14:textId="77777777" w:rsidTr="007551D6">
        <w:trPr>
          <w:jc w:val="center"/>
        </w:trPr>
        <w:tc>
          <w:tcPr>
            <w:tcW w:w="2520" w:type="dxa"/>
            <w:tcBorders>
              <w:top w:val="nil"/>
              <w:left w:val="nil"/>
              <w:bottom w:val="nil"/>
              <w:right w:val="nil"/>
            </w:tcBorders>
          </w:tcPr>
          <w:p w14:paraId="605C70AA" w14:textId="69AB61B6" w:rsidR="007551D6" w:rsidRDefault="007551D6" w:rsidP="007551D6">
            <w:pPr>
              <w:pStyle w:val="TableCellBody"/>
              <w:rPr>
                <w:b/>
                <w:szCs w:val="20"/>
                <w:highlight w:val="green"/>
              </w:rPr>
            </w:pPr>
            <w:r>
              <w:rPr>
                <w:b/>
                <w:szCs w:val="20"/>
                <w:highlight w:val="green"/>
              </w:rPr>
              <w:t>nsegment</w:t>
            </w:r>
            <w:r w:rsidRPr="006F01F4">
              <w:rPr>
                <w:b/>
                <w:szCs w:val="20"/>
                <w:highlight w:val="green"/>
              </w:rPr>
              <w:t>Out_format</w:t>
            </w:r>
          </w:p>
        </w:tc>
        <w:tc>
          <w:tcPr>
            <w:tcW w:w="5579" w:type="dxa"/>
            <w:tcBorders>
              <w:top w:val="nil"/>
              <w:left w:val="nil"/>
              <w:bottom w:val="nil"/>
              <w:right w:val="nil"/>
            </w:tcBorders>
            <w:vAlign w:val="center"/>
          </w:tcPr>
          <w:p w14:paraId="555B21F1" w14:textId="6CEA3B88"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7551D6" w:rsidRDefault="007551D6" w:rsidP="007551D6">
            <w:pPr>
              <w:pStyle w:val="TableCellBody"/>
              <w:rPr>
                <w:b/>
                <w:szCs w:val="20"/>
                <w:highlight w:val="green"/>
              </w:rPr>
            </w:pPr>
            <w:r>
              <w:rPr>
                <w:b/>
                <w:szCs w:val="20"/>
                <w:highlight w:val="green"/>
              </w:rPr>
              <w:lastRenderedPageBreak/>
              <w:t>nsegment</w:t>
            </w:r>
            <w:r w:rsidRPr="008F2AD1">
              <w:rPr>
                <w:b/>
                <w:szCs w:val="20"/>
                <w:highlight w:val="green"/>
              </w:rPr>
              <w:t>Out_freq</w:t>
            </w:r>
          </w:p>
        </w:tc>
        <w:tc>
          <w:tcPr>
            <w:tcW w:w="5579" w:type="dxa"/>
            <w:tcBorders>
              <w:top w:val="nil"/>
              <w:left w:val="nil"/>
              <w:bottom w:val="single" w:sz="4" w:space="0" w:color="auto"/>
              <w:right w:val="nil"/>
            </w:tcBorders>
            <w:vAlign w:val="center"/>
          </w:tcPr>
          <w:p w14:paraId="629986B6" w14:textId="3EAEAD69"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7551D6" w:rsidRPr="0071718A" w:rsidRDefault="007551D6" w:rsidP="007551D6">
            <w:pPr>
              <w:jc w:val="center"/>
            </w:pPr>
            <w:r w:rsidRPr="0071718A">
              <w:t>PRMS Summary Results Files</w:t>
            </w:r>
          </w:p>
        </w:tc>
      </w:tr>
      <w:tr w:rsidR="007551D6" w:rsidRPr="00F92D85" w14:paraId="5D4244D7" w14:textId="77777777" w:rsidTr="00237413">
        <w:trPr>
          <w:jc w:val="center"/>
        </w:trPr>
        <w:tc>
          <w:tcPr>
            <w:tcW w:w="2520" w:type="dxa"/>
            <w:tcBorders>
              <w:top w:val="nil"/>
              <w:left w:val="nil"/>
              <w:bottom w:val="nil"/>
              <w:right w:val="nil"/>
            </w:tcBorders>
          </w:tcPr>
          <w:p w14:paraId="03495DDA" w14:textId="4312AA53" w:rsidR="007551D6" w:rsidRPr="0071718A" w:rsidRDefault="007551D6" w:rsidP="007551D6">
            <w:pPr>
              <w:pStyle w:val="TableCellBody"/>
              <w:rPr>
                <w:b/>
                <w:szCs w:val="20"/>
              </w:rPr>
            </w:pPr>
            <w:r w:rsidRPr="0071718A">
              <w:rPr>
                <w:b/>
                <w:szCs w:val="20"/>
              </w:rPr>
              <w:t>csvON_OFF</w:t>
            </w:r>
          </w:p>
        </w:tc>
        <w:tc>
          <w:tcPr>
            <w:tcW w:w="5579" w:type="dxa"/>
            <w:tcBorders>
              <w:top w:val="nil"/>
              <w:left w:val="nil"/>
              <w:bottom w:val="nil"/>
              <w:right w:val="nil"/>
            </w:tcBorders>
          </w:tcPr>
          <w:p w14:paraId="30A22E6B" w14:textId="1137384A" w:rsidR="007551D6" w:rsidRPr="0001286D"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681BFF">
              <w:rPr>
                <w:rFonts w:ascii="Times New Roman" w:hAnsi="Times New Roman"/>
                <w:szCs w:val="20"/>
              </w:rPr>
              <w:t>common</w:t>
            </w:r>
            <w:r>
              <w:rPr>
                <w:rFonts w:ascii="Times New Roman" w:hAnsi="Times New Roman"/>
                <w:szCs w:val="20"/>
              </w:rPr>
              <w:t>-separated values (CSV)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58DB8304" w14:textId="4DC0AA62" w:rsidR="007551D6" w:rsidRDefault="007551D6" w:rsidP="007551D6">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7551D6" w:rsidRPr="00420557" w:rsidRDefault="007551D6" w:rsidP="007551D6">
            <w:pPr>
              <w:jc w:val="center"/>
              <w:rPr>
                <w:rFonts w:ascii="Courier New" w:hAnsi="Courier New" w:cs="Courier New"/>
              </w:rPr>
            </w:pPr>
            <w:r>
              <w:rPr>
                <w:rFonts w:ascii="Courier New" w:hAnsi="Courier New" w:cs="Courier New"/>
              </w:rPr>
              <w:t>0</w:t>
            </w:r>
          </w:p>
        </w:tc>
      </w:tr>
      <w:tr w:rsidR="007551D6"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7551D6" w:rsidRPr="0071718A" w:rsidRDefault="007551D6" w:rsidP="007551D6">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7551D6" w:rsidRPr="00681BFF" w:rsidRDefault="007551D6" w:rsidP="007551D6">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7551D6" w:rsidRDefault="007551D6" w:rsidP="007551D6">
            <w:pPr>
              <w:pStyle w:val="TableCellBody"/>
              <w:jc w:val="center"/>
              <w:rPr>
                <w:b/>
                <w:szCs w:val="20"/>
              </w:rPr>
            </w:pPr>
            <w:r>
              <w:rPr>
                <w:b/>
                <w:szCs w:val="20"/>
              </w:rPr>
              <w:t>csv</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7551D6" w:rsidRPr="0001286D" w:rsidRDefault="007551D6" w:rsidP="007551D6">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7551D6" w:rsidRPr="0001286D" w:rsidRDefault="007551D6" w:rsidP="007551D6">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7551D6" w:rsidRPr="00420557" w:rsidRDefault="007551D6" w:rsidP="007551D6">
            <w:pPr>
              <w:jc w:val="center"/>
              <w:rPr>
                <w:rFonts w:ascii="Courier New" w:hAnsi="Courier New" w:cs="Courier New"/>
              </w:rPr>
            </w:pPr>
            <w:r w:rsidRPr="002815C2">
              <w:t>none</w:t>
            </w:r>
          </w:p>
        </w:tc>
      </w:tr>
      <w:tr w:rsidR="007551D6"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7551D6" w:rsidRPr="00707D04" w:rsidRDefault="007551D6" w:rsidP="007551D6">
            <w:pPr>
              <w:pStyle w:val="TableSpanner"/>
            </w:pPr>
            <w:r>
              <w:t>Runtime graphs</w:t>
            </w:r>
          </w:p>
        </w:tc>
      </w:tr>
      <w:tr w:rsidR="007551D6" w14:paraId="38579E12" w14:textId="77777777" w:rsidTr="00237413">
        <w:trPr>
          <w:jc w:val="center"/>
        </w:trPr>
        <w:tc>
          <w:tcPr>
            <w:tcW w:w="2520" w:type="dxa"/>
            <w:tcBorders>
              <w:top w:val="nil"/>
              <w:left w:val="nil"/>
              <w:bottom w:val="nil"/>
              <w:right w:val="nil"/>
            </w:tcBorders>
          </w:tcPr>
          <w:p w14:paraId="497571EB"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dispGraphsBuffSize</w:t>
            </w:r>
          </w:p>
        </w:tc>
        <w:tc>
          <w:tcPr>
            <w:tcW w:w="5579" w:type="dxa"/>
            <w:tcBorders>
              <w:top w:val="nil"/>
              <w:left w:val="nil"/>
              <w:bottom w:val="nil"/>
              <w:right w:val="nil"/>
            </w:tcBorders>
          </w:tcPr>
          <w:p w14:paraId="39A0219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F451836" w14:textId="77777777" w:rsidR="007551D6" w:rsidRPr="0001286D" w:rsidRDefault="007551D6" w:rsidP="007551D6">
            <w:pPr>
              <w:pStyle w:val="TableCellBody"/>
              <w:jc w:val="center"/>
            </w:pPr>
            <w:r w:rsidRPr="0001286D">
              <w:t>1</w:t>
            </w:r>
          </w:p>
        </w:tc>
        <w:tc>
          <w:tcPr>
            <w:tcW w:w="1900" w:type="dxa"/>
            <w:tcBorders>
              <w:top w:val="nil"/>
              <w:left w:val="nil"/>
              <w:bottom w:val="nil"/>
              <w:right w:val="nil"/>
            </w:tcBorders>
          </w:tcPr>
          <w:p w14:paraId="28BEBCA4" w14:textId="77777777" w:rsidR="007551D6" w:rsidRPr="00420557" w:rsidRDefault="007551D6" w:rsidP="007551D6">
            <w:pPr>
              <w:jc w:val="center"/>
              <w:rPr>
                <w:rFonts w:ascii="Courier New" w:hAnsi="Courier New" w:cs="Courier New"/>
                <w:sz w:val="24"/>
                <w:szCs w:val="24"/>
              </w:rPr>
            </w:pPr>
            <w:r w:rsidRPr="00420557">
              <w:rPr>
                <w:rFonts w:ascii="Courier New" w:hAnsi="Courier New" w:cs="Courier New"/>
                <w:szCs w:val="24"/>
              </w:rPr>
              <w:t>50</w:t>
            </w:r>
          </w:p>
        </w:tc>
      </w:tr>
      <w:tr w:rsidR="007551D6" w14:paraId="5E80DB40" w14:textId="77777777" w:rsidTr="00237413">
        <w:trPr>
          <w:jc w:val="center"/>
        </w:trPr>
        <w:tc>
          <w:tcPr>
            <w:tcW w:w="2520" w:type="dxa"/>
            <w:tcBorders>
              <w:top w:val="nil"/>
              <w:left w:val="nil"/>
              <w:bottom w:val="nil"/>
              <w:right w:val="nil"/>
            </w:tcBorders>
          </w:tcPr>
          <w:p w14:paraId="1457DEC0"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dispVar_element</w:t>
            </w:r>
          </w:p>
        </w:tc>
        <w:tc>
          <w:tcPr>
            <w:tcW w:w="5579" w:type="dxa"/>
            <w:tcBorders>
              <w:top w:val="nil"/>
              <w:left w:val="nil"/>
              <w:bottom w:val="nil"/>
              <w:right w:val="nil"/>
            </w:tcBorders>
          </w:tcPr>
          <w:p w14:paraId="0A0926CC" w14:textId="77777777" w:rsidR="007551D6" w:rsidRPr="0001286D" w:rsidRDefault="007551D6" w:rsidP="007551D6">
            <w:pPr>
              <w:pStyle w:val="TableCellBody"/>
            </w:pPr>
            <w:r w:rsidRPr="0001286D">
              <w:t xml:space="preserve">List of identification numbers corresponding to variables specified in </w:t>
            </w:r>
            <w:r w:rsidRPr="0001286D">
              <w:rPr>
                <w:b/>
              </w:rPr>
              <w:t>dispVar_names</w:t>
            </w:r>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7551D6" w:rsidRPr="0001286D" w:rsidRDefault="007551D6" w:rsidP="007551D6">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7551D6" w:rsidRPr="00420557" w:rsidRDefault="007551D6" w:rsidP="007551D6">
            <w:pPr>
              <w:pStyle w:val="TableCellBody"/>
              <w:jc w:val="center"/>
              <w:rPr>
                <w:rFonts w:ascii="Courier New" w:hAnsi="Courier New" w:cs="Courier New"/>
              </w:rPr>
            </w:pPr>
            <w:r w:rsidRPr="002815C2">
              <w:t>none</w:t>
            </w:r>
          </w:p>
        </w:tc>
      </w:tr>
      <w:tr w:rsidR="007551D6" w14:paraId="486B20A8" w14:textId="77777777" w:rsidTr="00237413">
        <w:trPr>
          <w:jc w:val="center"/>
        </w:trPr>
        <w:tc>
          <w:tcPr>
            <w:tcW w:w="2520" w:type="dxa"/>
            <w:tcBorders>
              <w:top w:val="nil"/>
              <w:left w:val="nil"/>
              <w:bottom w:val="nil"/>
              <w:right w:val="nil"/>
            </w:tcBorders>
          </w:tcPr>
          <w:p w14:paraId="10680483" w14:textId="2F62FB98" w:rsidR="007551D6" w:rsidRPr="0001286D" w:rsidRDefault="007551D6" w:rsidP="007551D6">
            <w:pPr>
              <w:pStyle w:val="TableCellbodyparameter"/>
              <w:rPr>
                <w:rFonts w:ascii="Times New Roman" w:hAnsi="Times New Roman"/>
                <w:b/>
              </w:rPr>
            </w:pPr>
            <w:r w:rsidRPr="0001286D">
              <w:rPr>
                <w:rFonts w:ascii="Times New Roman" w:hAnsi="Times New Roman"/>
                <w:b/>
              </w:rPr>
              <w:t>dispVar_names</w:t>
            </w:r>
          </w:p>
        </w:tc>
        <w:tc>
          <w:tcPr>
            <w:tcW w:w="5579" w:type="dxa"/>
            <w:tcBorders>
              <w:top w:val="nil"/>
              <w:left w:val="nil"/>
              <w:bottom w:val="nil"/>
              <w:right w:val="nil"/>
            </w:tcBorders>
          </w:tcPr>
          <w:p w14:paraId="0181DC6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7551D6" w:rsidRPr="0001286D" w:rsidRDefault="007551D6" w:rsidP="007551D6">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7551D6" w:rsidRPr="00420557" w:rsidRDefault="007551D6" w:rsidP="007551D6">
            <w:pPr>
              <w:pStyle w:val="TableCellBody"/>
              <w:jc w:val="center"/>
              <w:rPr>
                <w:rFonts w:ascii="Courier New" w:hAnsi="Courier New" w:cs="Courier New"/>
              </w:rPr>
            </w:pPr>
            <w:r w:rsidRPr="002815C2">
              <w:t>none</w:t>
            </w:r>
          </w:p>
        </w:tc>
      </w:tr>
      <w:tr w:rsidR="007551D6" w14:paraId="16E0DB59" w14:textId="77777777" w:rsidTr="00237413">
        <w:trPr>
          <w:jc w:val="center"/>
        </w:trPr>
        <w:tc>
          <w:tcPr>
            <w:tcW w:w="2520" w:type="dxa"/>
            <w:tcBorders>
              <w:top w:val="nil"/>
              <w:left w:val="nil"/>
              <w:bottom w:val="nil"/>
              <w:right w:val="nil"/>
            </w:tcBorders>
          </w:tcPr>
          <w:p w14:paraId="50D0B22F"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dispVar_plot</w:t>
            </w:r>
          </w:p>
        </w:tc>
        <w:tc>
          <w:tcPr>
            <w:tcW w:w="5579" w:type="dxa"/>
            <w:tcBorders>
              <w:top w:val="nil"/>
              <w:left w:val="nil"/>
              <w:bottom w:val="nil"/>
              <w:right w:val="nil"/>
            </w:tcBorders>
          </w:tcPr>
          <w:p w14:paraId="7150972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7551D6" w:rsidRPr="002815C2" w:rsidRDefault="007551D6" w:rsidP="007551D6">
            <w:pPr>
              <w:pStyle w:val="TableCellBody"/>
              <w:jc w:val="center"/>
            </w:pPr>
            <w:r w:rsidRPr="002815C2">
              <w:t>none</w:t>
            </w:r>
          </w:p>
        </w:tc>
      </w:tr>
      <w:tr w:rsidR="007551D6" w14:paraId="54ED5053" w14:textId="77777777" w:rsidTr="00237413">
        <w:trPr>
          <w:jc w:val="center"/>
        </w:trPr>
        <w:tc>
          <w:tcPr>
            <w:tcW w:w="2520" w:type="dxa"/>
            <w:tcBorders>
              <w:top w:val="nil"/>
              <w:left w:val="nil"/>
              <w:bottom w:val="nil"/>
              <w:right w:val="nil"/>
            </w:tcBorders>
          </w:tcPr>
          <w:p w14:paraId="4B4BAE16"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executable_desc</w:t>
            </w:r>
          </w:p>
        </w:tc>
        <w:tc>
          <w:tcPr>
            <w:tcW w:w="5579" w:type="dxa"/>
            <w:tcBorders>
              <w:top w:val="nil"/>
              <w:left w:val="nil"/>
              <w:bottom w:val="nil"/>
              <w:right w:val="nil"/>
            </w:tcBorders>
          </w:tcPr>
          <w:p w14:paraId="31626A25" w14:textId="5F9B1579" w:rsidR="007551D6" w:rsidRPr="0001286D" w:rsidRDefault="007551D6" w:rsidP="007551D6">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756457D"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53B4AA12" w14:textId="77777777" w:rsidR="007551D6" w:rsidRPr="00420557" w:rsidRDefault="007551D6" w:rsidP="007551D6">
            <w:pPr>
              <w:pStyle w:val="TableCellBody"/>
              <w:jc w:val="center"/>
              <w:rPr>
                <w:rFonts w:ascii="Courier New" w:hAnsi="Courier New" w:cs="Courier New"/>
              </w:rPr>
            </w:pPr>
            <w:r w:rsidRPr="00420557">
              <w:rPr>
                <w:rFonts w:ascii="Courier New" w:hAnsi="Courier New" w:cs="Courier New"/>
              </w:rPr>
              <w:t>MOWS executable</w:t>
            </w:r>
          </w:p>
        </w:tc>
      </w:tr>
      <w:tr w:rsidR="007551D6" w14:paraId="65AF1A5D" w14:textId="77777777" w:rsidTr="00237413">
        <w:trPr>
          <w:jc w:val="center"/>
        </w:trPr>
        <w:tc>
          <w:tcPr>
            <w:tcW w:w="2520" w:type="dxa"/>
            <w:tcBorders>
              <w:top w:val="nil"/>
              <w:left w:val="nil"/>
              <w:bottom w:val="nil"/>
              <w:right w:val="nil"/>
            </w:tcBorders>
          </w:tcPr>
          <w:p w14:paraId="2F2F6D8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7551D6" w:rsidRPr="0001286D" w:rsidRDefault="007551D6" w:rsidP="007551D6">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03ED8C60"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4B2F03BC" w14:textId="77777777" w:rsidR="007551D6" w:rsidRPr="00420557" w:rsidRDefault="007551D6" w:rsidP="007551D6">
            <w:pPr>
              <w:jc w:val="center"/>
              <w:rPr>
                <w:rFonts w:ascii="Courier New" w:hAnsi="Courier New" w:cs="Courier New"/>
              </w:rPr>
            </w:pPr>
            <w:r w:rsidRPr="00420557">
              <w:rPr>
                <w:rFonts w:ascii="Courier New" w:hAnsi="Courier New" w:cs="Courier New"/>
              </w:rPr>
              <w:t>prmsIV</w:t>
            </w:r>
          </w:p>
        </w:tc>
      </w:tr>
      <w:tr w:rsidR="007551D6" w14:paraId="11D3B054" w14:textId="77777777" w:rsidTr="00237413">
        <w:trPr>
          <w:jc w:val="center"/>
        </w:trPr>
        <w:tc>
          <w:tcPr>
            <w:tcW w:w="2520" w:type="dxa"/>
            <w:tcBorders>
              <w:top w:val="nil"/>
              <w:left w:val="nil"/>
              <w:bottom w:val="nil"/>
              <w:right w:val="nil"/>
            </w:tcBorders>
          </w:tcPr>
          <w:p w14:paraId="09933E2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initial_deltat</w:t>
            </w:r>
          </w:p>
        </w:tc>
        <w:tc>
          <w:tcPr>
            <w:tcW w:w="5579" w:type="dxa"/>
            <w:tcBorders>
              <w:top w:val="nil"/>
              <w:left w:val="nil"/>
              <w:bottom w:val="nil"/>
              <w:right w:val="nil"/>
            </w:tcBorders>
          </w:tcPr>
          <w:p w14:paraId="70C4F66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53E4D6BD" w14:textId="77777777" w:rsidR="007551D6" w:rsidRPr="0001286D" w:rsidRDefault="007551D6" w:rsidP="007551D6">
            <w:pPr>
              <w:pStyle w:val="TableCellBody"/>
              <w:jc w:val="center"/>
            </w:pPr>
            <w:r w:rsidRPr="0001286D">
              <w:t>2</w:t>
            </w:r>
          </w:p>
        </w:tc>
        <w:tc>
          <w:tcPr>
            <w:tcW w:w="1900" w:type="dxa"/>
            <w:tcBorders>
              <w:top w:val="nil"/>
              <w:left w:val="nil"/>
              <w:bottom w:val="nil"/>
              <w:right w:val="nil"/>
            </w:tcBorders>
          </w:tcPr>
          <w:p w14:paraId="0D0EF4D8" w14:textId="77777777" w:rsidR="007551D6" w:rsidRPr="00420557" w:rsidRDefault="007551D6" w:rsidP="007551D6">
            <w:pPr>
              <w:jc w:val="center"/>
              <w:rPr>
                <w:rFonts w:ascii="Courier New" w:hAnsi="Courier New" w:cs="Courier New"/>
              </w:rPr>
            </w:pPr>
            <w:r w:rsidRPr="00420557">
              <w:rPr>
                <w:rFonts w:ascii="Courier New" w:hAnsi="Courier New" w:cs="Courier New"/>
              </w:rPr>
              <w:t>24.0</w:t>
            </w:r>
          </w:p>
        </w:tc>
      </w:tr>
      <w:tr w:rsidR="007551D6" w14:paraId="49BE77F0" w14:textId="77777777" w:rsidTr="00237413">
        <w:trPr>
          <w:jc w:val="center"/>
        </w:trPr>
        <w:tc>
          <w:tcPr>
            <w:tcW w:w="2520" w:type="dxa"/>
            <w:tcBorders>
              <w:top w:val="nil"/>
              <w:left w:val="nil"/>
              <w:bottom w:val="single" w:sz="4" w:space="0" w:color="auto"/>
              <w:right w:val="nil"/>
            </w:tcBorders>
          </w:tcPr>
          <w:p w14:paraId="0120404A"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ndispGraphs</w:t>
            </w:r>
          </w:p>
        </w:tc>
        <w:tc>
          <w:tcPr>
            <w:tcW w:w="5579" w:type="dxa"/>
            <w:tcBorders>
              <w:top w:val="nil"/>
              <w:left w:val="nil"/>
              <w:bottom w:val="single" w:sz="4" w:space="0" w:color="auto"/>
              <w:right w:val="nil"/>
            </w:tcBorders>
          </w:tcPr>
          <w:p w14:paraId="4D4F0C15"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7551D6" w:rsidRPr="0001286D" w:rsidRDefault="007551D6" w:rsidP="007551D6">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7551D6" w:rsidRPr="0001286D" w:rsidRDefault="007551D6" w:rsidP="007551D6">
            <w:pPr>
              <w:pStyle w:val="TableCellBody"/>
              <w:jc w:val="center"/>
            </w:pPr>
            <w:r w:rsidRPr="0001286D">
              <w:t>1</w:t>
            </w:r>
          </w:p>
        </w:tc>
        <w:tc>
          <w:tcPr>
            <w:tcW w:w="615" w:type="dxa"/>
            <w:tcBorders>
              <w:top w:val="nil"/>
              <w:left w:val="nil"/>
              <w:bottom w:val="single" w:sz="4" w:space="0" w:color="auto"/>
              <w:right w:val="nil"/>
            </w:tcBorders>
          </w:tcPr>
          <w:p w14:paraId="40375059" w14:textId="77777777" w:rsidR="007551D6" w:rsidRPr="0001286D" w:rsidRDefault="007551D6" w:rsidP="007551D6">
            <w:pPr>
              <w:pStyle w:val="TableCellBody"/>
              <w:jc w:val="center"/>
            </w:pPr>
            <w:r w:rsidRPr="0001286D">
              <w:t>1</w:t>
            </w:r>
          </w:p>
        </w:tc>
        <w:tc>
          <w:tcPr>
            <w:tcW w:w="1900" w:type="dxa"/>
            <w:tcBorders>
              <w:top w:val="nil"/>
              <w:left w:val="nil"/>
              <w:bottom w:val="single" w:sz="4" w:space="0" w:color="auto"/>
              <w:right w:val="nil"/>
            </w:tcBorders>
          </w:tcPr>
          <w:p w14:paraId="25124A70" w14:textId="77777777" w:rsidR="007551D6" w:rsidRPr="00420557" w:rsidRDefault="007551D6" w:rsidP="007551D6">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intcp.wbal; for </w:t>
      </w:r>
      <w:r w:rsidRPr="00EB3FF9">
        <w:rPr>
          <w:rFonts w:ascii="Courier New" w:hAnsi="Courier New" w:cs="Courier New"/>
        </w:rPr>
        <w:t>snowcomp</w:t>
      </w:r>
      <w:r w:rsidRPr="002345A1">
        <w:t xml:space="preserve"> module snowcomp.wbal; for </w:t>
      </w:r>
      <w:r w:rsidRPr="00EB3FF9">
        <w:rPr>
          <w:rFonts w:ascii="Courier New" w:hAnsi="Courier New" w:cs="Courier New"/>
        </w:rPr>
        <w:t>srunoff</w:t>
      </w:r>
      <w:r w:rsidRPr="002345A1">
        <w:t xml:space="preserve"> module srunoff_smidx.wbal or srunoff_carea.wbal; for </w:t>
      </w:r>
      <w:r w:rsidRPr="00EB3FF9">
        <w:rPr>
          <w:rFonts w:ascii="Courier New" w:hAnsi="Courier New" w:cs="Courier New"/>
        </w:rPr>
        <w:t>soilzone</w:t>
      </w:r>
      <w:r w:rsidRPr="002345A1">
        <w:t xml:space="preserve"> module soilzone.wbal; </w:t>
      </w:r>
      <w:r>
        <w:t xml:space="preserve">for </w:t>
      </w:r>
      <w:r w:rsidRPr="00EB3FF9">
        <w:rPr>
          <w:rFonts w:ascii="Courier New" w:hAnsi="Courier New" w:cs="Courier New"/>
        </w:rPr>
        <w:t>gwflow</w:t>
      </w:r>
      <w:r>
        <w:t xml:space="preserve"> module gwflow.wbal;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basin_sum.dbg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soltab_debug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soilzone.dbg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cascade.msgs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tree_structure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0280150F" w:rsidR="007B6B6D" w:rsidRPr="007B6B6D" w:rsidRDefault="007B6B6D" w:rsidP="00E86A17">
      <w:pPr>
        <w:pStyle w:val="tablecell-centered"/>
        <w:jc w:val="left"/>
        <w:rPr>
          <w:rFonts w:ascii="Arial Narrow" w:hAnsi="Arial Narrow"/>
          <w:sz w:val="24"/>
        </w:rPr>
      </w:pPr>
      <w:r w:rsidRPr="007B6B6D">
        <w:rPr>
          <w:rFonts w:ascii="Arial Narrow" w:hAnsi="Arial Narrow"/>
          <w:sz w:val="24"/>
        </w:rPr>
        <w:t>[HRU, hydrologic response unit; GWR, groundwater reservoir; cfs, cubic feet per second; cms, cubic meters per second; ET, evapotranspiration; dday,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r w:rsidRPr="007B6B6D">
        <w:rPr>
          <w:b/>
          <w:sz w:val="24"/>
        </w:rPr>
        <w:t>temp_module</w:t>
      </w:r>
      <w:r w:rsidRPr="007B6B6D">
        <w:rPr>
          <w:rFonts w:ascii="Arial Narrow" w:hAnsi="Arial Narrow"/>
          <w:sz w:val="24"/>
        </w:rPr>
        <w:t xml:space="preserve">, </w:t>
      </w:r>
      <w:r w:rsidRPr="007B6B6D">
        <w:rPr>
          <w:b/>
          <w:sz w:val="24"/>
        </w:rPr>
        <w:t>precip_module</w:t>
      </w:r>
      <w:r w:rsidRPr="007B6B6D">
        <w:rPr>
          <w:rFonts w:ascii="Arial Narrow" w:hAnsi="Arial Narrow"/>
          <w:sz w:val="24"/>
        </w:rPr>
        <w:t xml:space="preserve">, </w:t>
      </w:r>
      <w:r w:rsidRPr="007B6B6D">
        <w:rPr>
          <w:b/>
          <w:sz w:val="24"/>
        </w:rPr>
        <w:t>solrad_module</w:t>
      </w:r>
      <w:r w:rsidRPr="007B6B6D">
        <w:rPr>
          <w:rFonts w:ascii="Arial Narrow" w:hAnsi="Arial Narrow"/>
          <w:sz w:val="24"/>
        </w:rPr>
        <w:t xml:space="preserve">, </w:t>
      </w:r>
      <w:r w:rsidRPr="007B6B6D">
        <w:rPr>
          <w:b/>
          <w:sz w:val="24"/>
        </w:rPr>
        <w:t>et_module</w:t>
      </w:r>
      <w:r w:rsidRPr="007B6B6D">
        <w:rPr>
          <w:rFonts w:ascii="Arial Narrow" w:hAnsi="Arial Narrow"/>
          <w:sz w:val="24"/>
        </w:rPr>
        <w:t xml:space="preserve">, </w:t>
      </w:r>
      <w:r w:rsidRPr="007B6B6D">
        <w:rPr>
          <w:b/>
          <w:sz w:val="24"/>
        </w:rPr>
        <w:t>transp_module</w:t>
      </w:r>
      <w:r w:rsidRPr="007B6B6D">
        <w:rPr>
          <w:rFonts w:ascii="Arial Narrow" w:hAnsi="Arial Narrow"/>
          <w:sz w:val="24"/>
        </w:rPr>
        <w:t xml:space="preserve">, </w:t>
      </w:r>
      <w:r w:rsidRPr="007B6B6D">
        <w:rPr>
          <w:b/>
          <w:sz w:val="24"/>
        </w:rPr>
        <w:t>srunoff_module</w:t>
      </w:r>
      <w:r w:rsidRPr="007B6B6D">
        <w:rPr>
          <w:rFonts w:ascii="Arial Narrow" w:hAnsi="Arial Narrow"/>
          <w:sz w:val="24"/>
        </w:rPr>
        <w:t xml:space="preserve">, </w:t>
      </w:r>
      <w:r w:rsidRPr="007B6B6D">
        <w:rPr>
          <w:b/>
          <w:sz w:val="24"/>
        </w:rPr>
        <w:t>strmflow_module</w:t>
      </w:r>
      <w:r w:rsidRPr="007B6B6D">
        <w:rPr>
          <w:rFonts w:ascii="Arial Narrow" w:hAnsi="Arial Narrow"/>
          <w:sz w:val="24"/>
        </w:rPr>
        <w:t xml:space="preserve">, </w:t>
      </w:r>
      <w:r w:rsidRPr="007B6B6D">
        <w:rPr>
          <w:b/>
          <w:sz w:val="24"/>
        </w:rPr>
        <w:t>model_mode</w:t>
      </w:r>
      <w:r w:rsidRPr="007B6B6D">
        <w:rPr>
          <w:rFonts w:ascii="Arial Narrow" w:hAnsi="Arial Narrow"/>
          <w:sz w:val="24"/>
        </w:rPr>
        <w:t>,</w:t>
      </w:r>
      <w:r w:rsidRPr="007B6B6D">
        <w:rPr>
          <w:rFonts w:ascii="Arial Narrow" w:hAnsi="Arial Narrow"/>
          <w:b/>
          <w:sz w:val="24"/>
        </w:rPr>
        <w:t xml:space="preserve"> </w:t>
      </w:r>
      <w:r w:rsidRPr="007B6B6D">
        <w:rPr>
          <w:b/>
          <w:sz w:val="24"/>
        </w:rPr>
        <w:t>dprst_flag</w:t>
      </w:r>
      <w:r w:rsidRPr="007B6B6D">
        <w:rPr>
          <w:rFonts w:ascii="Arial Narrow" w:hAnsi="Arial Narrow"/>
          <w:sz w:val="24"/>
        </w:rPr>
        <w:t xml:space="preserve">, </w:t>
      </w:r>
      <w:r w:rsidRPr="007B6B6D">
        <w:rPr>
          <w:b/>
          <w:sz w:val="24"/>
        </w:rPr>
        <w:t>subbasin_flag</w:t>
      </w:r>
      <w:r w:rsidRPr="007B6B6D">
        <w:rPr>
          <w:rFonts w:ascii="Arial Narrow" w:hAnsi="Arial Narrow"/>
          <w:sz w:val="24"/>
        </w:rPr>
        <w:t xml:space="preserve">, </w:t>
      </w:r>
      <w:r w:rsidRPr="007B6B6D">
        <w:rPr>
          <w:b/>
          <w:sz w:val="24"/>
        </w:rPr>
        <w:t>cascade_flag</w:t>
      </w:r>
      <w:r w:rsidRPr="007B6B6D">
        <w:rPr>
          <w:rFonts w:ascii="Arial Narrow" w:hAnsi="Arial Narrow"/>
          <w:sz w:val="24"/>
        </w:rPr>
        <w:t xml:space="preserve">, </w:t>
      </w:r>
      <w:r w:rsidRPr="007B6B6D">
        <w:rPr>
          <w:b/>
          <w:sz w:val="24"/>
        </w:rPr>
        <w:t>cascadegw_flag</w:t>
      </w:r>
      <w:r w:rsidRPr="007B6B6D">
        <w:rPr>
          <w:rFonts w:ascii="Arial Narrow" w:hAnsi="Arial Narrow"/>
          <w:sz w:val="24"/>
        </w:rPr>
        <w:t xml:space="preserve">, </w:t>
      </w:r>
      <w:r w:rsidR="00E86A17" w:rsidRPr="00E86A17">
        <w:rPr>
          <w:b/>
          <w:sz w:val="24"/>
          <w:highlight w:val="green"/>
        </w:rPr>
        <w:t>stream_temp_flag</w:t>
      </w:r>
      <w:r w:rsidR="00E86A17">
        <w:rPr>
          <w:rFonts w:ascii="Arial Narrow" w:hAnsi="Arial Narrow"/>
          <w:sz w:val="24"/>
        </w:rPr>
        <w:t xml:space="preserve">, </w:t>
      </w:r>
      <w:r w:rsidR="006837B9" w:rsidRPr="006837B9">
        <w:rPr>
          <w:rFonts w:ascii="Arial Narrow" w:hAnsi="Arial Narrow"/>
          <w:sz w:val="24"/>
          <w:highlight w:val="green"/>
        </w:rPr>
        <w:t>strmtemp_hymidity_fla</w:t>
      </w:r>
      <w:r w:rsidR="00C146B6">
        <w:rPr>
          <w:rFonts w:ascii="Arial Narrow" w:hAnsi="Arial Narrow"/>
          <w:sz w:val="24"/>
          <w:highlight w:val="green"/>
        </w:rPr>
        <w:t>g</w:t>
      </w:r>
      <w:r w:rsidR="006837B9">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r w:rsidRPr="007B6B6D">
        <w:rPr>
          <w:b/>
          <w:sz w:val="24"/>
        </w:rPr>
        <w:t>mapOutON_OFF</w:t>
      </w:r>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retaine for PRMS-IV downward compatibility</w:t>
      </w:r>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r w:rsidRPr="0032793A">
              <w:rPr>
                <w:b/>
                <w:szCs w:val="20"/>
              </w:rPr>
              <w:t>hru_</w:t>
            </w:r>
            <w:r w:rsidRPr="009626A0">
              <w:rPr>
                <w:b/>
                <w:szCs w:val="20"/>
              </w:rPr>
              <w:t>aspect</w:t>
            </w:r>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r w:rsidRPr="0032793A">
              <w:rPr>
                <w:b/>
                <w:szCs w:val="20"/>
              </w:rPr>
              <w:t>hru</w:t>
            </w:r>
            <w:r w:rsidRPr="009626A0">
              <w:rPr>
                <w:b/>
                <w:szCs w:val="20"/>
              </w:rPr>
              <w:t>_elev</w:t>
            </w:r>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r w:rsidRPr="0032793A">
              <w:rPr>
                <w:b/>
                <w:szCs w:val="20"/>
              </w:rPr>
              <w:t>hru</w:t>
            </w:r>
            <w:r w:rsidRPr="009626A0">
              <w:rPr>
                <w:b/>
                <w:szCs w:val="20"/>
              </w:rPr>
              <w:t>_lat</w:t>
            </w:r>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r w:rsidRPr="005A1AB1">
              <w:rPr>
                <w:b/>
                <w:szCs w:val="20"/>
                <w:highlight w:val="green"/>
              </w:rPr>
              <w:t>hru_lon</w:t>
            </w:r>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r w:rsidRPr="0032793A">
              <w:rPr>
                <w:b/>
                <w:szCs w:val="20"/>
              </w:rPr>
              <w:t>hru</w:t>
            </w:r>
            <w:r w:rsidRPr="009626A0">
              <w:rPr>
                <w:b/>
                <w:szCs w:val="20"/>
              </w:rPr>
              <w:t>_slope</w:t>
            </w:r>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r w:rsidRPr="00915804">
              <w:rPr>
                <w:b/>
                <w:highlight w:val="green"/>
              </w:rPr>
              <w:t>nhm_id</w:t>
            </w:r>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r w:rsidRPr="00915804">
              <w:rPr>
                <w:b/>
                <w:highlight w:val="green"/>
              </w:rPr>
              <w:t>nhm_seg</w:t>
            </w:r>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r w:rsidRPr="00915804">
              <w:rPr>
                <w:b/>
                <w:highlight w:val="green"/>
              </w:rPr>
              <w:t>parent_gw</w:t>
            </w:r>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r w:rsidRPr="00915804">
              <w:rPr>
                <w:b/>
                <w:highlight w:val="green"/>
              </w:rPr>
              <w:t>parent_hru</w:t>
            </w:r>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r w:rsidRPr="00915804">
              <w:rPr>
                <w:b/>
                <w:highlight w:val="green"/>
              </w:rPr>
              <w:t>parent_poigages</w:t>
            </w:r>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r w:rsidRPr="00915804">
              <w:rPr>
                <w:b/>
                <w:highlight w:val="green"/>
              </w:rPr>
              <w:t>parent_segment</w:t>
            </w:r>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r w:rsidRPr="00915804">
              <w:rPr>
                <w:b/>
                <w:highlight w:val="green"/>
              </w:rPr>
              <w:lastRenderedPageBreak/>
              <w:t>parent_ssr</w:t>
            </w:r>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r w:rsidRPr="0032793A">
              <w:rPr>
                <w:b/>
                <w:szCs w:val="20"/>
              </w:rPr>
              <w:t>rad</w:t>
            </w:r>
            <w:r w:rsidRPr="009626A0">
              <w:rPr>
                <w:b/>
                <w:szCs w:val="20"/>
              </w:rPr>
              <w:t>_conv</w:t>
            </w:r>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r w:rsidRPr="0032793A">
              <w:rPr>
                <w:b/>
                <w:szCs w:val="20"/>
              </w:rPr>
              <w:t>rain</w:t>
            </w:r>
            <w:r w:rsidRPr="009626A0">
              <w:rPr>
                <w:b/>
                <w:szCs w:val="20"/>
              </w:rPr>
              <w:t>_code</w:t>
            </w:r>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xyz_dist computes any; </w:t>
            </w:r>
            <w:r>
              <w:rPr>
                <w:rFonts w:ascii="Courier New" w:hAnsi="Courier New" w:cs="Courier New"/>
                <w:szCs w:val="20"/>
              </w:rPr>
              <w:t>4</w:t>
            </w:r>
            <w:r w:rsidRPr="009626A0">
              <w:rPr>
                <w:szCs w:val="20"/>
              </w:rPr>
              <w:t xml:space="preserve">=only precipitation if </w:t>
            </w:r>
            <w:r w:rsidRPr="009626A0">
              <w:rPr>
                <w:i/>
                <w:szCs w:val="20"/>
              </w:rPr>
              <w:t>rain_day</w:t>
            </w:r>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r w:rsidRPr="009626A0">
              <w:rPr>
                <w:b/>
                <w:szCs w:val="20"/>
              </w:rPr>
              <w:t>psta_freq_nuse</w:t>
            </w:r>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 xml:space="preserve">=cfs; </w:t>
            </w:r>
            <w:r w:rsidRPr="00B337B5">
              <w:rPr>
                <w:rFonts w:ascii="Courier New" w:hAnsi="Courier New" w:cs="Courier New"/>
                <w:szCs w:val="20"/>
              </w:rPr>
              <w:t>1</w:t>
            </w:r>
            <w:r w:rsidRPr="009626A0">
              <w:rPr>
                <w:szCs w:val="20"/>
              </w:rPr>
              <w:t>=cms</w:t>
            </w:r>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r w:rsidRPr="00915804">
              <w:rPr>
                <w:b/>
                <w:szCs w:val="20"/>
                <w:highlight w:val="green"/>
              </w:rPr>
              <w:t>irr_type</w:t>
            </w:r>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(intercep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r>
              <w:rPr>
                <w:b/>
                <w:szCs w:val="20"/>
              </w:rPr>
              <w:t xml:space="preserve">nwateruse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r w:rsidRPr="009F787E">
              <w:rPr>
                <w:b/>
                <w:szCs w:val="20"/>
              </w:rPr>
              <w:t>adjmix_rain</w:t>
            </w:r>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r w:rsidRPr="009F787E">
              <w:rPr>
                <w:b/>
                <w:szCs w:val="20"/>
              </w:rPr>
              <w:t>adjust_rain</w:t>
            </w:r>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r w:rsidRPr="009F787E">
              <w:rPr>
                <w:b/>
                <w:szCs w:val="20"/>
              </w:rPr>
              <w:t>adjust_snow</w:t>
            </w:r>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r w:rsidRPr="0032793A">
              <w:rPr>
                <w:rStyle w:val="Variable"/>
                <w:b/>
                <w:i w:val="0"/>
                <w:color w:val="auto"/>
                <w:sz w:val="20"/>
                <w:szCs w:val="20"/>
              </w:rPr>
              <w:t>basin</w:t>
            </w:r>
            <w:r w:rsidRPr="00CD4791">
              <w:rPr>
                <w:rStyle w:val="Variable"/>
                <w:b/>
                <w:i w:val="0"/>
                <w:color w:val="auto"/>
                <w:sz w:val="20"/>
                <w:szCs w:val="20"/>
              </w:rPr>
              <w:t>_tsta</w:t>
            </w:r>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r w:rsidR="001B1377" w:rsidRPr="001B1377">
              <w:rPr>
                <w:rFonts w:ascii="Courier New" w:hAnsi="Courier New" w:cs="Courier New"/>
                <w:highlight w:val="green"/>
              </w:rPr>
              <w:t>temp_sta</w:t>
            </w:r>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r w:rsidRPr="00B56C25">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r w:rsidRPr="0032793A">
              <w:rPr>
                <w:b/>
                <w:szCs w:val="20"/>
              </w:rPr>
              <w:lastRenderedPageBreak/>
              <w:t>conv</w:t>
            </w:r>
            <w:r w:rsidRPr="009626A0">
              <w:rPr>
                <w:b/>
                <w:szCs w:val="20"/>
              </w:rPr>
              <w:t>_flag</w:t>
            </w:r>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sidRPr="00B337B5">
              <w:rPr>
                <w:rFonts w:ascii="Courier New" w:hAnsi="Courier New" w:cs="Courier New"/>
                <w:szCs w:val="20"/>
              </w:rPr>
              <w:t>xyz_dist</w:t>
            </w:r>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r w:rsidRPr="0032793A">
              <w:rPr>
                <w:b/>
                <w:szCs w:val="20"/>
              </w:rPr>
              <w:t>dist</w:t>
            </w:r>
            <w:r w:rsidRPr="009626A0">
              <w:rPr>
                <w:b/>
                <w:szCs w:val="20"/>
              </w:rPr>
              <w:t>_exp</w:t>
            </w:r>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r w:rsidRPr="0032793A">
              <w:rPr>
                <w:b/>
                <w:szCs w:val="20"/>
              </w:rPr>
              <w:t>dist</w:t>
            </w:r>
            <w:r w:rsidRPr="009626A0">
              <w:rPr>
                <w:b/>
                <w:szCs w:val="20"/>
              </w:rPr>
              <w:t>_max</w:t>
            </w:r>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temp_module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r w:rsidRPr="0032793A">
              <w:rPr>
                <w:b/>
                <w:szCs w:val="20"/>
              </w:rPr>
              <w:t>hru</w:t>
            </w:r>
            <w:r w:rsidRPr="009626A0">
              <w:rPr>
                <w:b/>
                <w:szCs w:val="20"/>
              </w:rPr>
              <w:t>_plaps</w:t>
            </w:r>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r w:rsidRPr="0032793A">
              <w:rPr>
                <w:b/>
                <w:szCs w:val="20"/>
              </w:rPr>
              <w:t>hru</w:t>
            </w:r>
            <w:r w:rsidRPr="009626A0">
              <w:rPr>
                <w:b/>
                <w:szCs w:val="20"/>
              </w:rPr>
              <w:t>_psta</w:t>
            </w:r>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nrain</w:t>
            </w:r>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r>
              <w:rPr>
                <w:rFonts w:ascii="Courier New" w:hAnsi="Courier New" w:cs="Courier New"/>
                <w:szCs w:val="20"/>
              </w:rPr>
              <w:t>precip_laps</w:t>
            </w:r>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r w:rsidRPr="0032793A">
              <w:rPr>
                <w:b/>
                <w:szCs w:val="20"/>
              </w:rPr>
              <w:t>hru</w:t>
            </w:r>
            <w:r w:rsidRPr="009626A0">
              <w:rPr>
                <w:b/>
                <w:szCs w:val="20"/>
              </w:rPr>
              <w:t>_tlaps</w:t>
            </w:r>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temp_laps</w:t>
            </w:r>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hru</w:t>
            </w:r>
            <w:r w:rsidRPr="00CD4791">
              <w:rPr>
                <w:rStyle w:val="Variable"/>
                <w:b/>
                <w:i w:val="0"/>
                <w:color w:val="auto"/>
                <w:sz w:val="20"/>
                <w:szCs w:val="20"/>
              </w:rPr>
              <w:t>_tsta</w:t>
            </w:r>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Pr>
                <w:szCs w:val="20"/>
              </w:rPr>
              <w:t xml:space="preserve">or </w:t>
            </w:r>
            <w:r w:rsidRPr="00571837">
              <w:rPr>
                <w:rFonts w:ascii="Courier New" w:hAnsi="Courier New" w:cs="Courier New"/>
                <w:szCs w:val="20"/>
              </w:rPr>
              <w:t>temp_laps</w:t>
            </w:r>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r w:rsidRPr="0032793A">
              <w:rPr>
                <w:b/>
                <w:szCs w:val="20"/>
              </w:rPr>
              <w:t>hru</w:t>
            </w:r>
            <w:r w:rsidRPr="009626A0">
              <w:rPr>
                <w:b/>
                <w:szCs w:val="20"/>
              </w:rPr>
              <w:t>_x</w:t>
            </w:r>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Longitude (X) for each HRU in albers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r w:rsidRPr="0032793A">
              <w:rPr>
                <w:b/>
                <w:szCs w:val="20"/>
              </w:rPr>
              <w:t>hru</w:t>
            </w:r>
            <w:r w:rsidRPr="009626A0">
              <w:rPr>
                <w:b/>
                <w:szCs w:val="20"/>
              </w:rPr>
              <w:t>_xlong</w:t>
            </w:r>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r w:rsidRPr="0032793A">
              <w:rPr>
                <w:b/>
                <w:szCs w:val="20"/>
              </w:rPr>
              <w:t>hru</w:t>
            </w:r>
            <w:r w:rsidRPr="009626A0">
              <w:rPr>
                <w:b/>
                <w:szCs w:val="20"/>
              </w:rPr>
              <w:t>_y</w:t>
            </w:r>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albers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r w:rsidRPr="0032793A">
              <w:rPr>
                <w:b/>
                <w:szCs w:val="20"/>
              </w:rPr>
              <w:t>hru</w:t>
            </w:r>
            <w:r w:rsidRPr="009626A0">
              <w:rPr>
                <w:b/>
                <w:szCs w:val="20"/>
              </w:rPr>
              <w:t>_ylat</w:t>
            </w:r>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r w:rsidRPr="0032793A">
              <w:rPr>
                <w:b/>
                <w:szCs w:val="20"/>
              </w:rPr>
              <w:t>lapsemax</w:t>
            </w:r>
            <w:r w:rsidRPr="009626A0">
              <w:rPr>
                <w:b/>
                <w:szCs w:val="20"/>
              </w:rPr>
              <w:t>_max</w:t>
            </w:r>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r w:rsidRPr="009626A0">
              <w:rPr>
                <w:b/>
                <w:szCs w:val="20"/>
              </w:rPr>
              <w:lastRenderedPageBreak/>
              <w:t>nmonths</w:t>
            </w:r>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r w:rsidRPr="0032793A">
              <w:rPr>
                <w:b/>
                <w:szCs w:val="20"/>
              </w:rPr>
              <w:t>lapsemax</w:t>
            </w:r>
            <w:r w:rsidRPr="009626A0">
              <w:rPr>
                <w:b/>
                <w:szCs w:val="20"/>
              </w:rPr>
              <w:t>_min</w:t>
            </w:r>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 xml:space="preserve">Monthly (January to December) maximum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r w:rsidRPr="0032793A">
              <w:rPr>
                <w:b/>
                <w:szCs w:val="20"/>
              </w:rPr>
              <w:t>lapsemin</w:t>
            </w:r>
            <w:r w:rsidRPr="009626A0">
              <w:rPr>
                <w:b/>
                <w:szCs w:val="20"/>
              </w:rPr>
              <w:t>_max</w:t>
            </w:r>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 xml:space="preserve">Monthly (January to December) minimum lapse rate to constrain lowest maximum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r w:rsidRPr="0032793A">
              <w:rPr>
                <w:b/>
                <w:szCs w:val="20"/>
              </w:rPr>
              <w:t>lapsemin</w:t>
            </w:r>
            <w:r w:rsidRPr="009626A0">
              <w:rPr>
                <w:b/>
                <w:szCs w:val="20"/>
              </w:rPr>
              <w:t>_min</w:t>
            </w:r>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 xml:space="preserve">Monthly (January to December) minimum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r w:rsidRPr="0032793A">
              <w:rPr>
                <w:b/>
                <w:szCs w:val="20"/>
              </w:rPr>
              <w:t>max</w:t>
            </w:r>
            <w:r w:rsidRPr="009626A0">
              <w:rPr>
                <w:b/>
                <w:szCs w:val="20"/>
              </w:rPr>
              <w:t>_lapse</w:t>
            </w:r>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_missing</w:t>
            </w:r>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sidRPr="00766E61">
              <w:rPr>
                <w:szCs w:val="20"/>
              </w:rPr>
              <w:t>or</w:t>
            </w:r>
            <w:r w:rsidRPr="009626A0">
              <w:rPr>
                <w:szCs w:val="20"/>
              </w:rPr>
              <w:t xml:space="preserve"> </w:t>
            </w:r>
            <w:r>
              <w:rPr>
                <w:rFonts w:ascii="Courier New" w:hAnsi="Courier New" w:cs="Courier New"/>
                <w:szCs w:val="20"/>
              </w:rPr>
              <w:t>temp_laps</w:t>
            </w:r>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r w:rsidRPr="0032793A">
              <w:rPr>
                <w:b/>
                <w:szCs w:val="20"/>
              </w:rPr>
              <w:t>max</w:t>
            </w:r>
            <w:r w:rsidRPr="009626A0">
              <w:rPr>
                <w:b/>
                <w:szCs w:val="20"/>
              </w:rPr>
              <w:t>_tsta</w:t>
            </w:r>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maxday</w:t>
            </w:r>
            <w:r w:rsidRPr="00CD4791">
              <w:rPr>
                <w:rStyle w:val="Variable"/>
                <w:b/>
                <w:i w:val="0"/>
                <w:color w:val="auto"/>
                <w:sz w:val="20"/>
                <w:szCs w:val="20"/>
              </w:rPr>
              <w:t>_prec</w:t>
            </w:r>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r w:rsidRPr="0032793A">
              <w:rPr>
                <w:b/>
                <w:szCs w:val="20"/>
              </w:rPr>
              <w:t>min</w:t>
            </w:r>
            <w:r w:rsidRPr="009626A0">
              <w:rPr>
                <w:b/>
                <w:szCs w:val="20"/>
              </w:rPr>
              <w:t>_lapse</w:t>
            </w:r>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r>
              <w:rPr>
                <w:b/>
                <w:szCs w:val="20"/>
              </w:rPr>
              <w:t>m</w:t>
            </w:r>
            <w:r w:rsidR="00933B43" w:rsidRPr="0032793A">
              <w:rPr>
                <w:b/>
                <w:szCs w:val="20"/>
              </w:rPr>
              <w:t>onmax</w:t>
            </w:r>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 xml:space="preserve">Monthly maximum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r w:rsidRPr="0032793A">
              <w:rPr>
                <w:b/>
                <w:szCs w:val="20"/>
              </w:rPr>
              <w:t>monmin</w:t>
            </w:r>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 xml:space="preserve">Monthly minimum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r w:rsidRPr="0032793A">
              <w:rPr>
                <w:b/>
                <w:szCs w:val="20"/>
              </w:rPr>
              <w:t>ndist</w:t>
            </w:r>
            <w:r w:rsidRPr="009626A0">
              <w:rPr>
                <w:b/>
                <w:szCs w:val="20"/>
              </w:rPr>
              <w:t>_psta</w:t>
            </w:r>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r w:rsidRPr="0032793A">
              <w:rPr>
                <w:b/>
                <w:szCs w:val="20"/>
              </w:rPr>
              <w:t>ndist</w:t>
            </w:r>
            <w:r w:rsidRPr="009626A0">
              <w:rPr>
                <w:b/>
                <w:szCs w:val="20"/>
              </w:rPr>
              <w:t>_tsta</w:t>
            </w:r>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r w:rsidRPr="0032793A">
              <w:rPr>
                <w:b/>
                <w:szCs w:val="20"/>
              </w:rPr>
              <w:t>padj</w:t>
            </w:r>
            <w:r w:rsidRPr="009626A0">
              <w:rPr>
                <w:b/>
                <w:szCs w:val="20"/>
              </w:rPr>
              <w:t>_rn</w:t>
            </w:r>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r w:rsidRPr="009626A0">
              <w:rPr>
                <w:b/>
                <w:szCs w:val="20"/>
              </w:rPr>
              <w:lastRenderedPageBreak/>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r w:rsidRPr="0032793A">
              <w:rPr>
                <w:b/>
                <w:szCs w:val="20"/>
              </w:rPr>
              <w:t>padj</w:t>
            </w:r>
            <w:r w:rsidRPr="009626A0">
              <w:rPr>
                <w:b/>
                <w:szCs w:val="20"/>
              </w:rPr>
              <w:t>_sn</w:t>
            </w:r>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r w:rsidRPr="0032793A">
              <w:rPr>
                <w:b/>
                <w:szCs w:val="20"/>
              </w:rPr>
              <w:t>pmn</w:t>
            </w:r>
            <w:r w:rsidRPr="009626A0">
              <w:rPr>
                <w:b/>
                <w:szCs w:val="20"/>
              </w:rPr>
              <w:t>_mo</w:t>
            </w:r>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r w:rsidRPr="0032793A">
              <w:rPr>
                <w:b/>
                <w:szCs w:val="20"/>
              </w:rPr>
              <w:t>ppt</w:t>
            </w:r>
            <w:r w:rsidRPr="009626A0">
              <w:rPr>
                <w:b/>
                <w:szCs w:val="20"/>
              </w:rPr>
              <w:t>_add</w:t>
            </w:r>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r w:rsidRPr="0032793A">
              <w:rPr>
                <w:b/>
                <w:szCs w:val="20"/>
              </w:rPr>
              <w:t>ppt</w:t>
            </w:r>
            <w:r w:rsidRPr="009626A0">
              <w:rPr>
                <w:b/>
                <w:szCs w:val="20"/>
              </w:rPr>
              <w:t>_div</w:t>
            </w:r>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r w:rsidRPr="0032793A">
              <w:rPr>
                <w:b/>
                <w:szCs w:val="20"/>
              </w:rPr>
              <w:t>ppt</w:t>
            </w:r>
            <w:r w:rsidRPr="009626A0">
              <w:rPr>
                <w:b/>
                <w:szCs w:val="20"/>
              </w:rPr>
              <w:t>_lapse</w:t>
            </w:r>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r w:rsidRPr="009626A0">
              <w:rPr>
                <w:b/>
                <w:szCs w:val="20"/>
              </w:rPr>
              <w:t>nlapse, nmonths</w:t>
            </w:r>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182B091E" w14:textId="77777777" w:rsidTr="009929EB">
        <w:trPr>
          <w:jc w:val="center"/>
        </w:trPr>
        <w:tc>
          <w:tcPr>
            <w:tcW w:w="2144" w:type="dxa"/>
            <w:tcBorders>
              <w:top w:val="nil"/>
              <w:bottom w:val="nil"/>
              <w:right w:val="nil"/>
            </w:tcBorders>
          </w:tcPr>
          <w:p w14:paraId="0CB81683" w14:textId="77777777" w:rsidR="00933B43" w:rsidRPr="009626A0" w:rsidRDefault="00933B43" w:rsidP="00933B43">
            <w:pPr>
              <w:pStyle w:val="TableCellBody"/>
              <w:rPr>
                <w:b/>
                <w:szCs w:val="20"/>
              </w:rPr>
            </w:pPr>
            <w:r w:rsidRPr="0032793A">
              <w:rPr>
                <w:b/>
                <w:szCs w:val="20"/>
              </w:rPr>
              <w:t>prcp</w:t>
            </w:r>
            <w:r w:rsidRPr="009626A0">
              <w:rPr>
                <w:b/>
                <w:szCs w:val="20"/>
              </w:rPr>
              <w:t>_wght_dist</w:t>
            </w:r>
          </w:p>
        </w:tc>
        <w:tc>
          <w:tcPr>
            <w:tcW w:w="4782" w:type="dxa"/>
            <w:tcBorders>
              <w:top w:val="nil"/>
              <w:left w:val="nil"/>
              <w:bottom w:val="nil"/>
              <w:right w:val="nil"/>
            </w:tcBorders>
          </w:tcPr>
          <w:p w14:paraId="0D44625B" w14:textId="77777777" w:rsidR="00933B43" w:rsidRPr="009626A0" w:rsidRDefault="00933B43" w:rsidP="00933B43">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435B146A"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46C00EAA" w14:textId="77777777" w:rsidTr="009929EB">
        <w:trPr>
          <w:jc w:val="center"/>
        </w:trPr>
        <w:tc>
          <w:tcPr>
            <w:tcW w:w="2144" w:type="dxa"/>
            <w:tcBorders>
              <w:top w:val="nil"/>
              <w:bottom w:val="nil"/>
              <w:right w:val="nil"/>
            </w:tcBorders>
          </w:tcPr>
          <w:p w14:paraId="460978DF" w14:textId="77777777" w:rsidR="00933B43" w:rsidRPr="009626A0" w:rsidRDefault="00933B43" w:rsidP="00933B43">
            <w:pPr>
              <w:pStyle w:val="TableCellBody"/>
              <w:rPr>
                <w:b/>
                <w:szCs w:val="20"/>
              </w:rPr>
            </w:pPr>
            <w:r w:rsidRPr="0032793A">
              <w:rPr>
                <w:b/>
                <w:szCs w:val="20"/>
              </w:rPr>
              <w:t>psta</w:t>
            </w:r>
            <w:r w:rsidRPr="009626A0">
              <w:rPr>
                <w:b/>
                <w:szCs w:val="20"/>
              </w:rPr>
              <w:t>_elev</w:t>
            </w:r>
          </w:p>
        </w:tc>
        <w:tc>
          <w:tcPr>
            <w:tcW w:w="4782" w:type="dxa"/>
            <w:tcBorders>
              <w:top w:val="nil"/>
              <w:left w:val="nil"/>
              <w:bottom w:val="nil"/>
              <w:right w:val="nil"/>
            </w:tcBorders>
          </w:tcPr>
          <w:p w14:paraId="746EECF5" w14:textId="77777777" w:rsidR="00933B43" w:rsidRPr="009626A0" w:rsidRDefault="00933B43" w:rsidP="00933B43">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867F21C"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933B43" w14:paraId="512C4775" w14:textId="77777777" w:rsidTr="009929EB">
        <w:trPr>
          <w:jc w:val="center"/>
        </w:trPr>
        <w:tc>
          <w:tcPr>
            <w:tcW w:w="2144" w:type="dxa"/>
            <w:tcBorders>
              <w:top w:val="nil"/>
              <w:bottom w:val="nil"/>
              <w:right w:val="nil"/>
            </w:tcBorders>
          </w:tcPr>
          <w:p w14:paraId="50FF5836" w14:textId="77777777" w:rsidR="00933B43" w:rsidRPr="009626A0" w:rsidRDefault="00933B43" w:rsidP="00933B43">
            <w:pPr>
              <w:pStyle w:val="TableCellBody"/>
              <w:rPr>
                <w:b/>
                <w:szCs w:val="20"/>
              </w:rPr>
            </w:pPr>
            <w:r w:rsidRPr="0032793A">
              <w:rPr>
                <w:b/>
                <w:szCs w:val="20"/>
              </w:rPr>
              <w:t>psta</w:t>
            </w:r>
            <w:r w:rsidRPr="009626A0">
              <w:rPr>
                <w:b/>
                <w:szCs w:val="20"/>
              </w:rPr>
              <w:t>_freq_nuse</w:t>
            </w:r>
          </w:p>
        </w:tc>
        <w:tc>
          <w:tcPr>
            <w:tcW w:w="4782" w:type="dxa"/>
            <w:tcBorders>
              <w:top w:val="nil"/>
              <w:left w:val="nil"/>
              <w:bottom w:val="nil"/>
              <w:right w:val="nil"/>
            </w:tcBorders>
          </w:tcPr>
          <w:p w14:paraId="6EE80241" w14:textId="77777777" w:rsidR="00933B43" w:rsidRPr="009626A0" w:rsidRDefault="00933B43" w:rsidP="00933B43">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1E662F2B"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32672220" w14:textId="77777777" w:rsidTr="009929EB">
        <w:trPr>
          <w:jc w:val="center"/>
        </w:trPr>
        <w:tc>
          <w:tcPr>
            <w:tcW w:w="2144" w:type="dxa"/>
            <w:tcBorders>
              <w:top w:val="nil"/>
              <w:bottom w:val="nil"/>
              <w:right w:val="nil"/>
            </w:tcBorders>
          </w:tcPr>
          <w:p w14:paraId="2ABE2E3E"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_mon</w:t>
            </w:r>
          </w:p>
        </w:tc>
        <w:tc>
          <w:tcPr>
            <w:tcW w:w="4782" w:type="dxa"/>
            <w:tcBorders>
              <w:top w:val="nil"/>
              <w:left w:val="nil"/>
              <w:bottom w:val="nil"/>
              <w:right w:val="nil"/>
            </w:tcBorders>
          </w:tcPr>
          <w:p w14:paraId="5D00D916" w14:textId="295E9E76" w:rsidR="00933B43" w:rsidRPr="009626A0" w:rsidRDefault="00933B43" w:rsidP="00933B43">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933B43" w:rsidRPr="009626A0" w:rsidRDefault="00933B43" w:rsidP="00933B43">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449E87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CBEA959" w14:textId="77777777" w:rsidTr="009929EB">
        <w:trPr>
          <w:jc w:val="center"/>
        </w:trPr>
        <w:tc>
          <w:tcPr>
            <w:tcW w:w="2144" w:type="dxa"/>
            <w:tcBorders>
              <w:top w:val="nil"/>
              <w:bottom w:val="nil"/>
              <w:right w:val="nil"/>
            </w:tcBorders>
          </w:tcPr>
          <w:p w14:paraId="3994EEC1" w14:textId="77777777" w:rsidR="00933B43" w:rsidRPr="009626A0" w:rsidRDefault="00933B43" w:rsidP="00933B43">
            <w:pPr>
              <w:pStyle w:val="TableCellBody"/>
              <w:rPr>
                <w:b/>
                <w:szCs w:val="20"/>
              </w:rPr>
            </w:pPr>
            <w:r w:rsidRPr="0032793A">
              <w:rPr>
                <w:b/>
                <w:szCs w:val="20"/>
              </w:rPr>
              <w:t>psta</w:t>
            </w:r>
            <w:r w:rsidRPr="009626A0">
              <w:rPr>
                <w:b/>
                <w:szCs w:val="20"/>
              </w:rPr>
              <w:t>_month_ppt</w:t>
            </w:r>
          </w:p>
        </w:tc>
        <w:tc>
          <w:tcPr>
            <w:tcW w:w="4782" w:type="dxa"/>
            <w:tcBorders>
              <w:top w:val="nil"/>
              <w:left w:val="nil"/>
              <w:bottom w:val="nil"/>
              <w:right w:val="nil"/>
            </w:tcBorders>
          </w:tcPr>
          <w:p w14:paraId="219846BF" w14:textId="77777777" w:rsidR="00933B43" w:rsidRPr="009626A0" w:rsidRDefault="00933B43" w:rsidP="00933B43">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933B43" w:rsidRPr="009626A0" w:rsidRDefault="00933B43" w:rsidP="00933B43">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933B43" w:rsidRPr="009626A0" w:rsidRDefault="00933B43" w:rsidP="00933B43">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5D7395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78B5F995" w14:textId="77777777" w:rsidTr="009929EB">
        <w:trPr>
          <w:jc w:val="center"/>
        </w:trPr>
        <w:tc>
          <w:tcPr>
            <w:tcW w:w="2144" w:type="dxa"/>
            <w:tcBorders>
              <w:top w:val="nil"/>
              <w:bottom w:val="nil"/>
              <w:right w:val="nil"/>
            </w:tcBorders>
          </w:tcPr>
          <w:p w14:paraId="19739BC4" w14:textId="77777777" w:rsidR="00933B43" w:rsidRPr="009626A0" w:rsidRDefault="00933B43" w:rsidP="00933B43">
            <w:pPr>
              <w:pStyle w:val="TableCellBody"/>
              <w:rPr>
                <w:b/>
                <w:szCs w:val="20"/>
              </w:rPr>
            </w:pPr>
            <w:r w:rsidRPr="0032793A">
              <w:rPr>
                <w:b/>
                <w:szCs w:val="20"/>
              </w:rPr>
              <w:t>psta</w:t>
            </w:r>
            <w:r w:rsidRPr="009626A0">
              <w:rPr>
                <w:b/>
                <w:szCs w:val="20"/>
              </w:rPr>
              <w:t>_nuse</w:t>
            </w:r>
          </w:p>
        </w:tc>
        <w:tc>
          <w:tcPr>
            <w:tcW w:w="4782" w:type="dxa"/>
            <w:tcBorders>
              <w:top w:val="nil"/>
              <w:left w:val="nil"/>
              <w:bottom w:val="nil"/>
              <w:right w:val="nil"/>
            </w:tcBorders>
          </w:tcPr>
          <w:p w14:paraId="032B7F48" w14:textId="77777777" w:rsidR="00933B43" w:rsidRPr="009626A0" w:rsidRDefault="00933B43" w:rsidP="00933B43">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7F5B9D7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80259FE" w14:textId="77777777" w:rsidTr="009929EB">
        <w:trPr>
          <w:jc w:val="center"/>
        </w:trPr>
        <w:tc>
          <w:tcPr>
            <w:tcW w:w="2144" w:type="dxa"/>
            <w:tcBorders>
              <w:top w:val="nil"/>
              <w:bottom w:val="nil"/>
              <w:right w:val="nil"/>
            </w:tcBorders>
          </w:tcPr>
          <w:p w14:paraId="7834D16C" w14:textId="77777777" w:rsidR="00933B43" w:rsidRPr="009626A0" w:rsidRDefault="00933B43" w:rsidP="00933B43">
            <w:pPr>
              <w:pStyle w:val="TableCellBody"/>
              <w:rPr>
                <w:b/>
                <w:szCs w:val="20"/>
              </w:rPr>
            </w:pPr>
            <w:r w:rsidRPr="0032793A">
              <w:rPr>
                <w:b/>
                <w:szCs w:val="20"/>
              </w:rPr>
              <w:t>psta</w:t>
            </w:r>
            <w:r w:rsidRPr="009626A0">
              <w:rPr>
                <w:b/>
                <w:szCs w:val="20"/>
              </w:rPr>
              <w:t>_x</w:t>
            </w:r>
          </w:p>
        </w:tc>
        <w:tc>
          <w:tcPr>
            <w:tcW w:w="4782" w:type="dxa"/>
            <w:tcBorders>
              <w:top w:val="nil"/>
              <w:left w:val="nil"/>
              <w:bottom w:val="nil"/>
              <w:right w:val="nil"/>
            </w:tcBorders>
          </w:tcPr>
          <w:p w14:paraId="1D5305A9" w14:textId="77777777" w:rsidR="00933B43" w:rsidRPr="009626A0" w:rsidRDefault="00933B43" w:rsidP="00933B43">
            <w:pPr>
              <w:pStyle w:val="TableCellBody"/>
              <w:rPr>
                <w:szCs w:val="20"/>
              </w:rPr>
            </w:pPr>
            <w:r w:rsidRPr="009626A0">
              <w:rPr>
                <w:szCs w:val="20"/>
              </w:rPr>
              <w:t>Longitude (X) for each precipitation measurement station in albers projection</w:t>
            </w:r>
          </w:p>
        </w:tc>
        <w:tc>
          <w:tcPr>
            <w:tcW w:w="1243" w:type="dxa"/>
            <w:tcBorders>
              <w:top w:val="nil"/>
              <w:left w:val="nil"/>
              <w:bottom w:val="nil"/>
              <w:right w:val="nil"/>
            </w:tcBorders>
          </w:tcPr>
          <w:p w14:paraId="150CEDC1"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35FDE33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lastRenderedPageBreak/>
              <w:t>xyz_dist</w:t>
            </w:r>
          </w:p>
        </w:tc>
      </w:tr>
      <w:tr w:rsidR="00933B43" w14:paraId="3E6585EC" w14:textId="77777777" w:rsidTr="009929EB">
        <w:trPr>
          <w:jc w:val="center"/>
        </w:trPr>
        <w:tc>
          <w:tcPr>
            <w:tcW w:w="2144" w:type="dxa"/>
            <w:tcBorders>
              <w:top w:val="nil"/>
              <w:bottom w:val="nil"/>
              <w:right w:val="nil"/>
            </w:tcBorders>
          </w:tcPr>
          <w:p w14:paraId="3D435B2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lastRenderedPageBreak/>
              <w:t>psta</w:t>
            </w:r>
            <w:r w:rsidRPr="00CD4791">
              <w:rPr>
                <w:rStyle w:val="Variable"/>
                <w:b/>
                <w:i w:val="0"/>
                <w:color w:val="auto"/>
                <w:sz w:val="20"/>
                <w:szCs w:val="20"/>
              </w:rPr>
              <w:t>_xlong</w:t>
            </w:r>
          </w:p>
        </w:tc>
        <w:tc>
          <w:tcPr>
            <w:tcW w:w="4782" w:type="dxa"/>
            <w:tcBorders>
              <w:top w:val="nil"/>
              <w:left w:val="nil"/>
              <w:bottom w:val="nil"/>
              <w:right w:val="nil"/>
            </w:tcBorders>
          </w:tcPr>
          <w:p w14:paraId="5C0C1CD6" w14:textId="77777777" w:rsidR="00933B43" w:rsidRPr="009626A0" w:rsidRDefault="00933B43" w:rsidP="00933B43">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D54EF1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476B553E" w14:textId="77777777" w:rsidTr="009929EB">
        <w:trPr>
          <w:jc w:val="center"/>
        </w:trPr>
        <w:tc>
          <w:tcPr>
            <w:tcW w:w="2144" w:type="dxa"/>
            <w:tcBorders>
              <w:top w:val="nil"/>
              <w:bottom w:val="nil"/>
              <w:right w:val="nil"/>
            </w:tcBorders>
          </w:tcPr>
          <w:p w14:paraId="57CF8D11" w14:textId="77777777" w:rsidR="00933B43" w:rsidRPr="009626A0" w:rsidRDefault="00933B43" w:rsidP="00933B43">
            <w:pPr>
              <w:pStyle w:val="TableCellBody"/>
              <w:rPr>
                <w:b/>
                <w:szCs w:val="20"/>
              </w:rPr>
            </w:pPr>
            <w:r w:rsidRPr="0032793A">
              <w:rPr>
                <w:b/>
                <w:szCs w:val="20"/>
              </w:rPr>
              <w:t>psta</w:t>
            </w:r>
            <w:r w:rsidRPr="009626A0">
              <w:rPr>
                <w:b/>
                <w:szCs w:val="20"/>
              </w:rPr>
              <w:t>_y</w:t>
            </w:r>
          </w:p>
        </w:tc>
        <w:tc>
          <w:tcPr>
            <w:tcW w:w="4782" w:type="dxa"/>
            <w:tcBorders>
              <w:top w:val="nil"/>
              <w:left w:val="nil"/>
              <w:bottom w:val="nil"/>
              <w:right w:val="nil"/>
            </w:tcBorders>
          </w:tcPr>
          <w:p w14:paraId="5063B950" w14:textId="77777777" w:rsidR="00933B43" w:rsidRPr="009626A0" w:rsidRDefault="00933B43" w:rsidP="00933B43">
            <w:pPr>
              <w:pStyle w:val="TableCellBody"/>
              <w:rPr>
                <w:szCs w:val="20"/>
              </w:rPr>
            </w:pPr>
            <w:r w:rsidRPr="009626A0">
              <w:rPr>
                <w:szCs w:val="20"/>
              </w:rPr>
              <w:t>Latitude (Y) for each precipitation measurement station in albers projection</w:t>
            </w:r>
          </w:p>
        </w:tc>
        <w:tc>
          <w:tcPr>
            <w:tcW w:w="1243" w:type="dxa"/>
            <w:tcBorders>
              <w:top w:val="nil"/>
              <w:left w:val="nil"/>
              <w:bottom w:val="nil"/>
              <w:right w:val="nil"/>
            </w:tcBorders>
          </w:tcPr>
          <w:p w14:paraId="1CC920B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738EC6B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50B522FC" w14:textId="77777777" w:rsidTr="009929EB">
        <w:trPr>
          <w:jc w:val="center"/>
        </w:trPr>
        <w:tc>
          <w:tcPr>
            <w:tcW w:w="2144" w:type="dxa"/>
            <w:tcBorders>
              <w:top w:val="nil"/>
              <w:bottom w:val="nil"/>
              <w:right w:val="nil"/>
            </w:tcBorders>
          </w:tcPr>
          <w:p w14:paraId="7BB20CDA"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_ylat</w:t>
            </w:r>
          </w:p>
        </w:tc>
        <w:tc>
          <w:tcPr>
            <w:tcW w:w="4782" w:type="dxa"/>
            <w:tcBorders>
              <w:top w:val="nil"/>
              <w:left w:val="nil"/>
              <w:bottom w:val="nil"/>
              <w:right w:val="nil"/>
            </w:tcBorders>
          </w:tcPr>
          <w:p w14:paraId="78A40585" w14:textId="77777777" w:rsidR="00933B43" w:rsidRPr="009626A0" w:rsidRDefault="00933B43" w:rsidP="00933B43">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6C3F3A8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64FC2102" w14:textId="77777777" w:rsidTr="009929EB">
        <w:trPr>
          <w:jc w:val="center"/>
        </w:trPr>
        <w:tc>
          <w:tcPr>
            <w:tcW w:w="2144" w:type="dxa"/>
            <w:tcBorders>
              <w:top w:val="nil"/>
              <w:bottom w:val="nil"/>
              <w:right w:val="nil"/>
            </w:tcBorders>
          </w:tcPr>
          <w:p w14:paraId="500C0493" w14:textId="77777777" w:rsidR="00933B43" w:rsidRPr="009626A0" w:rsidRDefault="00933B43" w:rsidP="00933B43">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933B43" w:rsidRPr="009626A0" w:rsidRDefault="00DA32ED" w:rsidP="00933B43">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A2ABF5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4CF09418" w14:textId="77777777" w:rsidTr="009929EB">
        <w:trPr>
          <w:jc w:val="center"/>
        </w:trPr>
        <w:tc>
          <w:tcPr>
            <w:tcW w:w="2144" w:type="dxa"/>
            <w:tcBorders>
              <w:top w:val="nil"/>
              <w:bottom w:val="nil"/>
              <w:right w:val="nil"/>
            </w:tcBorders>
          </w:tcPr>
          <w:p w14:paraId="378B3BD8" w14:textId="77777777" w:rsidR="00933B43" w:rsidRPr="009626A0" w:rsidRDefault="00933B43" w:rsidP="00933B43">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87AE034"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04B89C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C4E7FD1" w14:textId="77777777" w:rsidTr="009929EB">
        <w:trPr>
          <w:jc w:val="center"/>
        </w:trPr>
        <w:tc>
          <w:tcPr>
            <w:tcW w:w="2144" w:type="dxa"/>
            <w:tcBorders>
              <w:top w:val="nil"/>
              <w:bottom w:val="nil"/>
              <w:right w:val="nil"/>
            </w:tcBorders>
          </w:tcPr>
          <w:p w14:paraId="446E3489"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rain</w:t>
            </w:r>
            <w:r w:rsidRPr="00CD4791">
              <w:rPr>
                <w:rStyle w:val="Variable"/>
                <w:b/>
                <w:i w:val="0"/>
                <w:color w:val="auto"/>
                <w:sz w:val="20"/>
                <w:szCs w:val="20"/>
              </w:rPr>
              <w:t>_mon</w:t>
            </w:r>
          </w:p>
        </w:tc>
        <w:tc>
          <w:tcPr>
            <w:tcW w:w="4782" w:type="dxa"/>
            <w:tcBorders>
              <w:top w:val="nil"/>
              <w:left w:val="nil"/>
              <w:bottom w:val="nil"/>
              <w:right w:val="nil"/>
            </w:tcBorders>
          </w:tcPr>
          <w:p w14:paraId="52E2411D" w14:textId="77777777" w:rsidR="00933B43" w:rsidRPr="009626A0" w:rsidRDefault="00933B43" w:rsidP="00933B43">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A98B37"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7A0ABB5F" w14:textId="77777777" w:rsidTr="009929EB">
        <w:trPr>
          <w:jc w:val="center"/>
        </w:trPr>
        <w:tc>
          <w:tcPr>
            <w:tcW w:w="2144" w:type="dxa"/>
            <w:tcBorders>
              <w:top w:val="nil"/>
              <w:bottom w:val="nil"/>
              <w:right w:val="nil"/>
            </w:tcBorders>
          </w:tcPr>
          <w:p w14:paraId="2D526B3C" w14:textId="77777777" w:rsidR="00933B43" w:rsidRPr="009626A0" w:rsidRDefault="00933B43" w:rsidP="00933B43">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933B43" w:rsidRPr="009626A0" w:rsidRDefault="00933B43" w:rsidP="00933B43">
            <w:pPr>
              <w:pStyle w:val="tablecell-centered"/>
              <w:rPr>
                <w:szCs w:val="20"/>
              </w:rPr>
            </w:pPr>
            <w:r w:rsidRPr="009626A0">
              <w:rPr>
                <w:szCs w:val="20"/>
              </w:rPr>
              <w:t xml:space="preserve">0.5 to </w:t>
            </w:r>
            <w:r w:rsidR="00DA32ED">
              <w:rPr>
                <w:szCs w:val="20"/>
              </w:rPr>
              <w:t>2.</w:t>
            </w:r>
            <w:r w:rsidR="00DA32ED" w:rsidRPr="00B76ADE">
              <w:rPr>
                <w:szCs w:val="20"/>
                <w:highlight w:val="green"/>
              </w:rPr>
              <w:t>5</w:t>
            </w:r>
          </w:p>
        </w:tc>
        <w:tc>
          <w:tcPr>
            <w:tcW w:w="889" w:type="dxa"/>
            <w:tcBorders>
              <w:top w:val="nil"/>
              <w:left w:val="nil"/>
              <w:bottom w:val="nil"/>
              <w:right w:val="nil"/>
            </w:tcBorders>
          </w:tcPr>
          <w:p w14:paraId="237A835E"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2E0E6A24"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17B9F43F" w14:textId="77777777" w:rsidTr="009929EB">
        <w:trPr>
          <w:jc w:val="center"/>
        </w:trPr>
        <w:tc>
          <w:tcPr>
            <w:tcW w:w="2144" w:type="dxa"/>
            <w:tcBorders>
              <w:top w:val="nil"/>
              <w:bottom w:val="nil"/>
              <w:right w:val="nil"/>
            </w:tcBorders>
          </w:tcPr>
          <w:p w14:paraId="08C3129E" w14:textId="77777777" w:rsidR="00933B43" w:rsidRPr="009626A0" w:rsidRDefault="00933B43" w:rsidP="00933B43">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0A212902"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6CF32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7B840B5" w14:textId="77777777" w:rsidTr="009929EB">
        <w:trPr>
          <w:jc w:val="center"/>
        </w:trPr>
        <w:tc>
          <w:tcPr>
            <w:tcW w:w="2144" w:type="dxa"/>
            <w:tcBorders>
              <w:top w:val="nil"/>
              <w:bottom w:val="nil"/>
              <w:right w:val="nil"/>
            </w:tcBorders>
          </w:tcPr>
          <w:p w14:paraId="53DBC1C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snow</w:t>
            </w:r>
            <w:r w:rsidRPr="00CD4791">
              <w:rPr>
                <w:rStyle w:val="Variable"/>
                <w:b/>
                <w:i w:val="0"/>
                <w:color w:val="auto"/>
                <w:sz w:val="20"/>
                <w:szCs w:val="20"/>
              </w:rPr>
              <w:t>_mon</w:t>
            </w:r>
          </w:p>
        </w:tc>
        <w:tc>
          <w:tcPr>
            <w:tcW w:w="4782" w:type="dxa"/>
            <w:tcBorders>
              <w:top w:val="nil"/>
              <w:left w:val="nil"/>
              <w:bottom w:val="nil"/>
              <w:right w:val="nil"/>
            </w:tcBorders>
          </w:tcPr>
          <w:p w14:paraId="30A574D7" w14:textId="77777777" w:rsidR="00933B43" w:rsidRPr="009626A0" w:rsidRDefault="00933B43" w:rsidP="00933B43">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3E8DEC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4D55EAA" w14:textId="77777777" w:rsidTr="009929EB">
        <w:trPr>
          <w:jc w:val="center"/>
        </w:trPr>
        <w:tc>
          <w:tcPr>
            <w:tcW w:w="2144" w:type="dxa"/>
            <w:tcBorders>
              <w:top w:val="nil"/>
              <w:bottom w:val="nil"/>
              <w:right w:val="nil"/>
            </w:tcBorders>
          </w:tcPr>
          <w:p w14:paraId="4A9D4456" w14:textId="77777777" w:rsidR="00933B43" w:rsidRPr="009F787E" w:rsidRDefault="00933B43" w:rsidP="00933B43">
            <w:pPr>
              <w:pStyle w:val="TableCellBody"/>
              <w:rPr>
                <w:b/>
                <w:szCs w:val="20"/>
              </w:rPr>
            </w:pPr>
            <w:r w:rsidRPr="009F787E">
              <w:rPr>
                <w:b/>
                <w:szCs w:val="20"/>
              </w:rPr>
              <w:t>solrad_elev</w:t>
            </w:r>
          </w:p>
        </w:tc>
        <w:tc>
          <w:tcPr>
            <w:tcW w:w="4782" w:type="dxa"/>
            <w:tcBorders>
              <w:top w:val="nil"/>
              <w:left w:val="nil"/>
              <w:bottom w:val="nil"/>
              <w:right w:val="nil"/>
            </w:tcBorders>
          </w:tcPr>
          <w:p w14:paraId="0E537A73" w14:textId="77777777" w:rsidR="00933B43" w:rsidRPr="009F787E" w:rsidRDefault="00933B43" w:rsidP="00933B43">
            <w:pPr>
              <w:pStyle w:val="TableCellBody"/>
              <w:rPr>
                <w:b/>
                <w:szCs w:val="20"/>
              </w:rPr>
            </w:pPr>
            <w:r w:rsidRPr="009F787E">
              <w:rPr>
                <w:szCs w:val="20"/>
              </w:rPr>
              <w:t>Elevation of the solar radiation station used for the degree-day curves to distribute temerature</w:t>
            </w:r>
            <w:r w:rsidRPr="009F787E">
              <w:rPr>
                <w:b/>
                <w:szCs w:val="20"/>
              </w:rPr>
              <w:t xml:space="preserve"> </w:t>
            </w:r>
          </w:p>
        </w:tc>
        <w:tc>
          <w:tcPr>
            <w:tcW w:w="1243" w:type="dxa"/>
            <w:tcBorders>
              <w:top w:val="nil"/>
              <w:left w:val="nil"/>
              <w:bottom w:val="nil"/>
              <w:right w:val="nil"/>
            </w:tcBorders>
          </w:tcPr>
          <w:p w14:paraId="338D5423"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933B43" w:rsidRPr="009F787E" w:rsidRDefault="00933B43" w:rsidP="00933B43">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933B43" w:rsidRPr="009F787E" w:rsidRDefault="00933B43" w:rsidP="00933B43">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2E4F69A"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933B43" w14:paraId="45C71E54" w14:textId="77777777" w:rsidTr="009929EB">
        <w:trPr>
          <w:jc w:val="center"/>
        </w:trPr>
        <w:tc>
          <w:tcPr>
            <w:tcW w:w="2144" w:type="dxa"/>
            <w:tcBorders>
              <w:top w:val="nil"/>
              <w:bottom w:val="nil"/>
              <w:right w:val="nil"/>
            </w:tcBorders>
          </w:tcPr>
          <w:p w14:paraId="189D8F2E" w14:textId="77777777" w:rsidR="00933B43" w:rsidRPr="009F787E" w:rsidRDefault="00933B43" w:rsidP="00933B43">
            <w:pPr>
              <w:pStyle w:val="TableCellBody"/>
              <w:rPr>
                <w:b/>
                <w:szCs w:val="20"/>
              </w:rPr>
            </w:pPr>
            <w:r w:rsidRPr="009F787E">
              <w:rPr>
                <w:b/>
                <w:szCs w:val="20"/>
              </w:rPr>
              <w:t>temp_wght_dist</w:t>
            </w:r>
          </w:p>
        </w:tc>
        <w:tc>
          <w:tcPr>
            <w:tcW w:w="4782" w:type="dxa"/>
            <w:tcBorders>
              <w:top w:val="nil"/>
              <w:left w:val="nil"/>
              <w:bottom w:val="nil"/>
              <w:right w:val="nil"/>
            </w:tcBorders>
          </w:tcPr>
          <w:p w14:paraId="6F8A8F01" w14:textId="1F62DCDF" w:rsidR="00933B43" w:rsidRPr="009F787E" w:rsidRDefault="00933B43" w:rsidP="00933B43">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933B43" w:rsidRPr="009F787E" w:rsidRDefault="00933B43" w:rsidP="00933B43">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933B43" w:rsidRPr="009F787E" w:rsidRDefault="00933B43" w:rsidP="00933B43">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933B43" w:rsidRPr="009F787E" w:rsidRDefault="00933B43" w:rsidP="00933B43">
            <w:pPr>
              <w:pStyle w:val="tablecell-centered"/>
              <w:rPr>
                <w:szCs w:val="20"/>
              </w:rPr>
            </w:pPr>
            <w:r w:rsidRPr="009F787E">
              <w:rPr>
                <w:szCs w:val="20"/>
              </w:rPr>
              <w:t>0.5</w:t>
            </w:r>
          </w:p>
        </w:tc>
        <w:tc>
          <w:tcPr>
            <w:tcW w:w="2057" w:type="dxa"/>
            <w:tcBorders>
              <w:top w:val="nil"/>
              <w:left w:val="nil"/>
              <w:bottom w:val="nil"/>
            </w:tcBorders>
          </w:tcPr>
          <w:p w14:paraId="3D24BF2E"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4F6C29BA" w14:textId="77777777" w:rsidTr="009929EB">
        <w:trPr>
          <w:jc w:val="center"/>
        </w:trPr>
        <w:tc>
          <w:tcPr>
            <w:tcW w:w="2144" w:type="dxa"/>
            <w:tcBorders>
              <w:top w:val="nil"/>
              <w:bottom w:val="nil"/>
              <w:right w:val="nil"/>
            </w:tcBorders>
          </w:tcPr>
          <w:p w14:paraId="02E35576" w14:textId="77777777" w:rsidR="00933B43" w:rsidRPr="009F787E" w:rsidRDefault="00933B43" w:rsidP="00933B43">
            <w:pPr>
              <w:pStyle w:val="TableCellBody"/>
              <w:rPr>
                <w:b/>
                <w:szCs w:val="20"/>
              </w:rPr>
            </w:pPr>
            <w:r w:rsidRPr="009F787E">
              <w:rPr>
                <w:b/>
                <w:szCs w:val="20"/>
              </w:rPr>
              <w:t>tmax_add</w:t>
            </w:r>
          </w:p>
        </w:tc>
        <w:tc>
          <w:tcPr>
            <w:tcW w:w="4782" w:type="dxa"/>
            <w:tcBorders>
              <w:top w:val="nil"/>
              <w:left w:val="nil"/>
              <w:bottom w:val="nil"/>
              <w:right w:val="nil"/>
            </w:tcBorders>
          </w:tcPr>
          <w:p w14:paraId="66523448" w14:textId="77777777" w:rsidR="00933B43" w:rsidRPr="009F787E" w:rsidRDefault="00933B43" w:rsidP="00933B43">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02ED346"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8E19DE7" w14:textId="77777777" w:rsidTr="009929EB">
        <w:trPr>
          <w:jc w:val="center"/>
        </w:trPr>
        <w:tc>
          <w:tcPr>
            <w:tcW w:w="2144" w:type="dxa"/>
            <w:tcBorders>
              <w:top w:val="nil"/>
              <w:bottom w:val="nil"/>
              <w:right w:val="nil"/>
            </w:tcBorders>
          </w:tcPr>
          <w:p w14:paraId="0389A3C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933B43" w:rsidRPr="009F787E" w:rsidRDefault="00933B43" w:rsidP="00933B43">
            <w:pPr>
              <w:pStyle w:val="TableCellBody"/>
              <w:rPr>
                <w:b/>
                <w:szCs w:val="20"/>
              </w:rPr>
            </w:pPr>
            <w:r w:rsidRPr="009F787E">
              <w:rPr>
                <w:szCs w:val="20"/>
              </w:rPr>
              <w:t xml:space="preserve">Adjustment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77FA3A71" w14:textId="78E258AD"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E05357C" w14:textId="6036244C"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001B1377" w:rsidRPr="001B1377">
              <w:rPr>
                <w:rFonts w:ascii="Courier New" w:hAnsi="Courier New" w:cs="Courier New"/>
                <w:highlight w:val="green"/>
              </w:rPr>
              <w:t>temp_sta</w:t>
            </w:r>
            <w:r w:rsidR="001B1377">
              <w:t xml:space="preserve">, </w:t>
            </w:r>
            <w:r w:rsidRPr="009F787E">
              <w:rPr>
                <w:rFonts w:ascii="Courier New" w:hAnsi="Courier New" w:cs="Courier New"/>
                <w:szCs w:val="20"/>
              </w:rPr>
              <w:t>temp_laps</w:t>
            </w:r>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933B43" w14:paraId="4E23C4B7" w14:textId="77777777" w:rsidTr="006D38DC">
        <w:trPr>
          <w:jc w:val="center"/>
        </w:trPr>
        <w:tc>
          <w:tcPr>
            <w:tcW w:w="2144" w:type="dxa"/>
            <w:tcBorders>
              <w:top w:val="nil"/>
              <w:bottom w:val="nil"/>
              <w:right w:val="nil"/>
            </w:tcBorders>
          </w:tcPr>
          <w:p w14:paraId="3273882D" w14:textId="3B7D0B15" w:rsidR="00933B43" w:rsidRPr="006D38DC" w:rsidRDefault="00933B43" w:rsidP="00933B43">
            <w:pPr>
              <w:pStyle w:val="TableCellBody"/>
              <w:rPr>
                <w:b/>
                <w:szCs w:val="20"/>
                <w:highlight w:val="cyan"/>
              </w:rPr>
            </w:pPr>
            <w:r w:rsidRPr="006D38DC">
              <w:rPr>
                <w:b/>
                <w:szCs w:val="20"/>
                <w:highlight w:val="cyan"/>
              </w:rPr>
              <w:lastRenderedPageBreak/>
              <w:t>tmax_allrain</w:t>
            </w:r>
          </w:p>
        </w:tc>
        <w:tc>
          <w:tcPr>
            <w:tcW w:w="4782" w:type="dxa"/>
            <w:tcBorders>
              <w:top w:val="nil"/>
              <w:left w:val="nil"/>
              <w:bottom w:val="nil"/>
              <w:right w:val="nil"/>
            </w:tcBorders>
          </w:tcPr>
          <w:p w14:paraId="153BF759" w14:textId="04F69C5E" w:rsidR="00933B43" w:rsidRPr="006D38DC" w:rsidRDefault="00933B43" w:rsidP="00933B43">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933B43" w:rsidRPr="006D38DC" w:rsidRDefault="00933B43" w:rsidP="00933B43">
            <w:pPr>
              <w:pStyle w:val="TableCellBody"/>
              <w:jc w:val="center"/>
              <w:rPr>
                <w:b/>
                <w:szCs w:val="20"/>
              </w:rPr>
            </w:pPr>
            <w:r w:rsidRPr="006D38DC">
              <w:rPr>
                <w:b/>
                <w:szCs w:val="20"/>
              </w:rPr>
              <w:t>nhru, nmonths</w:t>
            </w:r>
          </w:p>
        </w:tc>
        <w:tc>
          <w:tcPr>
            <w:tcW w:w="800" w:type="dxa"/>
            <w:tcBorders>
              <w:top w:val="nil"/>
              <w:left w:val="nil"/>
              <w:bottom w:val="nil"/>
              <w:right w:val="nil"/>
            </w:tcBorders>
          </w:tcPr>
          <w:p w14:paraId="0D6F5377" w14:textId="77777777" w:rsidR="00933B43" w:rsidRPr="006D38DC" w:rsidRDefault="00933B43" w:rsidP="00933B43">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933B43" w:rsidRPr="006D38DC" w:rsidRDefault="00933B43" w:rsidP="00933B43">
            <w:pPr>
              <w:pStyle w:val="tablecell-centered"/>
              <w:rPr>
                <w:szCs w:val="20"/>
              </w:rPr>
            </w:pPr>
            <w:r w:rsidRPr="006D38DC">
              <w:rPr>
                <w:b/>
                <w:szCs w:val="20"/>
              </w:rPr>
              <w:t>temp_units</w:t>
            </w:r>
          </w:p>
        </w:tc>
        <w:tc>
          <w:tcPr>
            <w:tcW w:w="1154" w:type="dxa"/>
            <w:tcBorders>
              <w:top w:val="nil"/>
              <w:left w:val="nil"/>
              <w:bottom w:val="nil"/>
              <w:right w:val="nil"/>
            </w:tcBorders>
          </w:tcPr>
          <w:p w14:paraId="2A408058" w14:textId="4C62F422" w:rsidR="00933B43" w:rsidRPr="006D38DC" w:rsidRDefault="00933B43" w:rsidP="00933B43">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933B43" w:rsidRPr="006D38DC" w:rsidRDefault="00933B43" w:rsidP="00933B43">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933B43" w:rsidRPr="006D38DC" w:rsidRDefault="006D38DC" w:rsidP="00933B43">
            <w:pPr>
              <w:pStyle w:val="tablecell-centered"/>
              <w:rPr>
                <w:szCs w:val="20"/>
                <w:highlight w:val="cyan"/>
              </w:rPr>
            </w:pPr>
            <w:r w:rsidRPr="006D38DC">
              <w:rPr>
                <w:b/>
                <w:szCs w:val="20"/>
                <w:highlight w:val="cyan"/>
              </w:rPr>
              <w:t xml:space="preserve">model_mode </w:t>
            </w:r>
            <w:r w:rsidRPr="006D38DC">
              <w:rPr>
                <w:szCs w:val="20"/>
                <w:highlight w:val="cyan"/>
              </w:rPr>
              <w:t xml:space="preserve">= </w:t>
            </w:r>
            <w:r w:rsidRPr="006D38DC">
              <w:rPr>
                <w:rFonts w:ascii="Courier New" w:hAnsi="Courier New" w:cs="Courier New"/>
                <w:szCs w:val="20"/>
                <w:highlight w:val="cyan"/>
              </w:rPr>
              <w:t>PRMS</w:t>
            </w:r>
            <w:r w:rsidR="007E7D4C" w:rsidRPr="007E7D4C">
              <w:rPr>
                <w:szCs w:val="20"/>
                <w:highlight w:val="green"/>
              </w:rPr>
              <w:t xml:space="preserve"> </w:t>
            </w:r>
            <w:r w:rsidR="007E7D4C" w:rsidRPr="007E7D4C">
              <w:rPr>
                <w:szCs w:val="20"/>
                <w:highlight w:val="cyan"/>
              </w:rPr>
              <w:t>or</w:t>
            </w:r>
            <w:r w:rsidR="007E7D4C" w:rsidRPr="007E7D4C">
              <w:rPr>
                <w:rFonts w:ascii="Courier New" w:hAnsi="Courier New" w:cs="Courier New"/>
                <w:szCs w:val="20"/>
                <w:highlight w:val="cyan"/>
              </w:rPr>
              <w:t xml:space="preserve"> GSFLOW</w:t>
            </w:r>
          </w:p>
        </w:tc>
      </w:tr>
      <w:tr w:rsidR="00933B43" w14:paraId="728EBC64" w14:textId="77777777" w:rsidTr="009929EB">
        <w:trPr>
          <w:jc w:val="center"/>
        </w:trPr>
        <w:tc>
          <w:tcPr>
            <w:tcW w:w="2144" w:type="dxa"/>
            <w:tcBorders>
              <w:top w:val="nil"/>
              <w:bottom w:val="nil"/>
              <w:right w:val="nil"/>
            </w:tcBorders>
          </w:tcPr>
          <w:p w14:paraId="39F604C4" w14:textId="18CF9A37" w:rsidR="00933B43" w:rsidRPr="009F787E" w:rsidRDefault="00933B43" w:rsidP="00933B43">
            <w:pPr>
              <w:pStyle w:val="TableCellBody"/>
              <w:rPr>
                <w:b/>
                <w:szCs w:val="20"/>
              </w:rPr>
            </w:pPr>
            <w:r w:rsidRPr="009F787E">
              <w:rPr>
                <w:b/>
                <w:szCs w:val="20"/>
              </w:rPr>
              <w:t>tmax_allrain_dist</w:t>
            </w:r>
          </w:p>
        </w:tc>
        <w:tc>
          <w:tcPr>
            <w:tcW w:w="4782" w:type="dxa"/>
            <w:tcBorders>
              <w:top w:val="nil"/>
              <w:left w:val="nil"/>
              <w:bottom w:val="nil"/>
              <w:right w:val="nil"/>
            </w:tcBorders>
          </w:tcPr>
          <w:p w14:paraId="2E21A015" w14:textId="16DB0A19" w:rsidR="00933B43" w:rsidRPr="009F787E" w:rsidRDefault="00933B43" w:rsidP="00933B4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076CC358" w14:textId="73B7452A"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0478088D" w14:textId="77777777" w:rsidTr="009929EB">
        <w:trPr>
          <w:jc w:val="center"/>
        </w:trPr>
        <w:tc>
          <w:tcPr>
            <w:tcW w:w="2144" w:type="dxa"/>
            <w:tcBorders>
              <w:top w:val="nil"/>
              <w:bottom w:val="nil"/>
              <w:right w:val="nil"/>
            </w:tcBorders>
          </w:tcPr>
          <w:p w14:paraId="01CC3AA2" w14:textId="28D6353E" w:rsidR="00933B43" w:rsidRPr="009F787E" w:rsidRDefault="00933B43" w:rsidP="00933B43">
            <w:pPr>
              <w:pStyle w:val="TableCellBody"/>
              <w:rPr>
                <w:b/>
                <w:szCs w:val="20"/>
              </w:rPr>
            </w:pPr>
            <w:r w:rsidRPr="009F787E">
              <w:rPr>
                <w:b/>
                <w:szCs w:val="20"/>
                <w:highlight w:val="green"/>
              </w:rPr>
              <w:t>tmax_allrain_offset</w:t>
            </w:r>
          </w:p>
        </w:tc>
        <w:tc>
          <w:tcPr>
            <w:tcW w:w="4782" w:type="dxa"/>
            <w:tcBorders>
              <w:top w:val="nil"/>
              <w:left w:val="nil"/>
              <w:bottom w:val="nil"/>
              <w:right w:val="nil"/>
            </w:tcBorders>
          </w:tcPr>
          <w:p w14:paraId="12F214DF" w14:textId="3CC54645" w:rsidR="00933B43" w:rsidRPr="009F787E" w:rsidRDefault="00933B43" w:rsidP="00933B43">
            <w:pPr>
              <w:pStyle w:val="TableCellBody"/>
              <w:rPr>
                <w:szCs w:val="20"/>
              </w:rPr>
            </w:pPr>
            <w:r w:rsidRPr="00E6665B">
              <w:rPr>
                <w:szCs w:val="20"/>
              </w:rPr>
              <w:t>Monthly (January to December) maximum air temperature when precipitation is assumed to be rain; if HRU air temperature is greater than or equal to tmax_allsnow plus this value, precipitation is rain</w:t>
            </w:r>
          </w:p>
        </w:tc>
        <w:tc>
          <w:tcPr>
            <w:tcW w:w="1243" w:type="dxa"/>
            <w:tcBorders>
              <w:top w:val="nil"/>
              <w:left w:val="nil"/>
              <w:bottom w:val="nil"/>
              <w:right w:val="nil"/>
            </w:tcBorders>
          </w:tcPr>
          <w:p w14:paraId="6C177572" w14:textId="77258820" w:rsidR="00933B43" w:rsidRPr="009F787E" w:rsidRDefault="00933B43" w:rsidP="00933B43">
            <w:pPr>
              <w:pStyle w:val="TableCellBody"/>
              <w:jc w:val="center"/>
              <w:rPr>
                <w:b/>
                <w:szCs w:val="20"/>
              </w:rPr>
            </w:pPr>
            <w:r w:rsidRPr="00E6665B">
              <w:rPr>
                <w:b/>
                <w:szCs w:val="20"/>
              </w:rPr>
              <w:t>nhru</w:t>
            </w:r>
            <w:r>
              <w:rPr>
                <w:b/>
                <w:szCs w:val="20"/>
              </w:rPr>
              <w:t xml:space="preserve">, </w:t>
            </w:r>
            <w:r w:rsidRPr="009626A0">
              <w:rPr>
                <w:b/>
                <w:szCs w:val="20"/>
              </w:rPr>
              <w:t>nmonths</w:t>
            </w:r>
          </w:p>
        </w:tc>
        <w:tc>
          <w:tcPr>
            <w:tcW w:w="800" w:type="dxa"/>
            <w:tcBorders>
              <w:top w:val="nil"/>
              <w:left w:val="nil"/>
              <w:bottom w:val="nil"/>
              <w:right w:val="nil"/>
            </w:tcBorders>
          </w:tcPr>
          <w:p w14:paraId="5B017D5D" w14:textId="75E42344" w:rsidR="00933B43" w:rsidRPr="009F787E"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933B43" w:rsidRPr="009F787E" w:rsidRDefault="00933B43" w:rsidP="00933B43">
            <w:pPr>
              <w:pStyle w:val="tablecell-centered"/>
              <w:rPr>
                <w:b/>
                <w:szCs w:val="20"/>
              </w:rPr>
            </w:pPr>
            <w:r w:rsidRPr="009626A0">
              <w:rPr>
                <w:b/>
                <w:szCs w:val="20"/>
              </w:rPr>
              <w:t>temp_units</w:t>
            </w:r>
          </w:p>
        </w:tc>
        <w:tc>
          <w:tcPr>
            <w:tcW w:w="1154" w:type="dxa"/>
            <w:tcBorders>
              <w:top w:val="nil"/>
              <w:left w:val="nil"/>
              <w:bottom w:val="nil"/>
              <w:right w:val="nil"/>
            </w:tcBorders>
          </w:tcPr>
          <w:p w14:paraId="417CCF84" w14:textId="7CAD184E" w:rsidR="00933B43" w:rsidRPr="009F787E" w:rsidRDefault="00933B43" w:rsidP="00933B43">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933B43" w:rsidRPr="009F787E" w:rsidRDefault="00933B43" w:rsidP="00933B43">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933B43" w:rsidRPr="009F787E" w:rsidRDefault="006D38DC" w:rsidP="00933B43">
            <w:pPr>
              <w:pStyle w:val="tablecell-centered"/>
              <w:rPr>
                <w:b/>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933B43" w14:paraId="7D1B81A5" w14:textId="77777777" w:rsidTr="009929EB">
        <w:trPr>
          <w:jc w:val="center"/>
        </w:trPr>
        <w:tc>
          <w:tcPr>
            <w:tcW w:w="2144" w:type="dxa"/>
            <w:tcBorders>
              <w:top w:val="nil"/>
              <w:bottom w:val="nil"/>
              <w:right w:val="nil"/>
            </w:tcBorders>
          </w:tcPr>
          <w:p w14:paraId="0B8D842D" w14:textId="5BDE75B0" w:rsidR="00933B43" w:rsidRPr="009F787E" w:rsidRDefault="00933B43" w:rsidP="00933B43">
            <w:pPr>
              <w:pStyle w:val="TableCellBody"/>
              <w:rPr>
                <w:b/>
                <w:szCs w:val="20"/>
              </w:rPr>
            </w:pPr>
            <w:r w:rsidRPr="009F787E">
              <w:rPr>
                <w:b/>
                <w:szCs w:val="20"/>
              </w:rPr>
              <w:t>tmax_allrain_sta</w:t>
            </w:r>
          </w:p>
        </w:tc>
        <w:tc>
          <w:tcPr>
            <w:tcW w:w="4782" w:type="dxa"/>
            <w:tcBorders>
              <w:top w:val="nil"/>
              <w:left w:val="nil"/>
              <w:bottom w:val="nil"/>
              <w:right w:val="nil"/>
            </w:tcBorders>
          </w:tcPr>
          <w:p w14:paraId="4F147B54" w14:textId="724019D4" w:rsidR="00933B43" w:rsidRPr="009F787E" w:rsidRDefault="00933B43" w:rsidP="00933B43">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3462FD2A" w14:textId="127596A3"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7E6ED62D" w14:textId="4C9EFBFE" w:rsidR="00933B43" w:rsidRPr="009F787E" w:rsidRDefault="00933B43" w:rsidP="00933B4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52EC89D2" w14:textId="77777777" w:rsidTr="009929EB">
        <w:trPr>
          <w:jc w:val="center"/>
        </w:trPr>
        <w:tc>
          <w:tcPr>
            <w:tcW w:w="2144" w:type="dxa"/>
            <w:tcBorders>
              <w:top w:val="nil"/>
              <w:bottom w:val="nil"/>
              <w:right w:val="nil"/>
            </w:tcBorders>
          </w:tcPr>
          <w:p w14:paraId="4D3E72E7" w14:textId="77777777" w:rsidR="00933B43" w:rsidRPr="009F787E" w:rsidRDefault="00933B43" w:rsidP="00933B4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933B43" w:rsidRPr="009F787E" w:rsidRDefault="00933B43" w:rsidP="00933B4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933B43" w:rsidRPr="009F787E" w:rsidRDefault="00933B43" w:rsidP="00933B43">
            <w:pPr>
              <w:pStyle w:val="tablecell-centered"/>
              <w:rPr>
                <w:szCs w:val="20"/>
              </w:rPr>
            </w:pPr>
            <w:r w:rsidRPr="009F787E">
              <w:rPr>
                <w:szCs w:val="20"/>
              </w:rPr>
              <w:t>32.0</w:t>
            </w:r>
          </w:p>
        </w:tc>
        <w:tc>
          <w:tcPr>
            <w:tcW w:w="2057" w:type="dxa"/>
            <w:tcBorders>
              <w:top w:val="nil"/>
              <w:left w:val="nil"/>
              <w:bottom w:val="nil"/>
            </w:tcBorders>
          </w:tcPr>
          <w:p w14:paraId="4901537C" w14:textId="21C2BC8D" w:rsidR="00933B43" w:rsidRPr="009F787E" w:rsidRDefault="00933B43" w:rsidP="00933B43">
            <w:pPr>
              <w:pStyle w:val="tablecell-centered"/>
              <w:rPr>
                <w:szCs w:val="20"/>
              </w:rPr>
            </w:pPr>
            <w:r w:rsidRPr="009F787E">
              <w:rPr>
                <w:szCs w:val="20"/>
              </w:rPr>
              <w:t>required</w:t>
            </w:r>
          </w:p>
        </w:tc>
      </w:tr>
      <w:tr w:rsidR="00933B43" w14:paraId="0FB9F953" w14:textId="77777777" w:rsidTr="009929EB">
        <w:trPr>
          <w:jc w:val="center"/>
        </w:trPr>
        <w:tc>
          <w:tcPr>
            <w:tcW w:w="2144" w:type="dxa"/>
            <w:tcBorders>
              <w:top w:val="nil"/>
              <w:bottom w:val="nil"/>
              <w:right w:val="nil"/>
            </w:tcBorders>
          </w:tcPr>
          <w:p w14:paraId="6010E068" w14:textId="43C0C466" w:rsidR="00933B43" w:rsidRPr="009F787E" w:rsidRDefault="00933B43" w:rsidP="00933B43">
            <w:pPr>
              <w:pStyle w:val="TableCellBody"/>
              <w:rPr>
                <w:b/>
                <w:szCs w:val="20"/>
              </w:rPr>
            </w:pPr>
            <w:r w:rsidRPr="009F787E">
              <w:rPr>
                <w:b/>
                <w:szCs w:val="20"/>
              </w:rPr>
              <w:t>tmax_allsnow_dist</w:t>
            </w:r>
          </w:p>
        </w:tc>
        <w:tc>
          <w:tcPr>
            <w:tcW w:w="4782" w:type="dxa"/>
            <w:tcBorders>
              <w:top w:val="nil"/>
              <w:left w:val="nil"/>
              <w:bottom w:val="nil"/>
              <w:right w:val="nil"/>
            </w:tcBorders>
          </w:tcPr>
          <w:p w14:paraId="027DD911" w14:textId="7126C1F9" w:rsidR="00933B43" w:rsidRPr="009F787E" w:rsidRDefault="00933B43" w:rsidP="00933B4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2B69AA60" w14:textId="6B08FDD2"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B27A5C3" w14:textId="77777777" w:rsidTr="009929EB">
        <w:trPr>
          <w:jc w:val="center"/>
        </w:trPr>
        <w:tc>
          <w:tcPr>
            <w:tcW w:w="2144" w:type="dxa"/>
            <w:tcBorders>
              <w:top w:val="nil"/>
              <w:bottom w:val="nil"/>
              <w:right w:val="nil"/>
            </w:tcBorders>
          </w:tcPr>
          <w:p w14:paraId="1738622B" w14:textId="0AEB447D" w:rsidR="00933B43" w:rsidRPr="009F787E" w:rsidRDefault="00933B43" w:rsidP="00933B43">
            <w:pPr>
              <w:pStyle w:val="TableCellBody"/>
              <w:rPr>
                <w:b/>
                <w:szCs w:val="20"/>
              </w:rPr>
            </w:pPr>
            <w:r w:rsidRPr="009F787E">
              <w:rPr>
                <w:b/>
                <w:szCs w:val="20"/>
              </w:rPr>
              <w:t>tmax_allsnow_sta</w:t>
            </w:r>
          </w:p>
        </w:tc>
        <w:tc>
          <w:tcPr>
            <w:tcW w:w="4782" w:type="dxa"/>
            <w:tcBorders>
              <w:top w:val="nil"/>
              <w:left w:val="nil"/>
              <w:bottom w:val="nil"/>
              <w:right w:val="nil"/>
            </w:tcBorders>
          </w:tcPr>
          <w:p w14:paraId="691ABFC5" w14:textId="5317CD03" w:rsidR="00933B43" w:rsidRPr="009F787E" w:rsidRDefault="00933B43" w:rsidP="00933B43">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326BC314" w14:textId="0CD83DFE"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7D67B3F9" w14:textId="77777777" w:rsidTr="009929EB">
        <w:trPr>
          <w:jc w:val="center"/>
        </w:trPr>
        <w:tc>
          <w:tcPr>
            <w:tcW w:w="2144" w:type="dxa"/>
            <w:tcBorders>
              <w:top w:val="nil"/>
              <w:bottom w:val="nil"/>
              <w:right w:val="nil"/>
            </w:tcBorders>
          </w:tcPr>
          <w:p w14:paraId="57702BF5" w14:textId="77777777" w:rsidR="00933B43" w:rsidRPr="009F787E" w:rsidRDefault="00933B43" w:rsidP="00933B4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6C571E12" w:rsidR="00933B43" w:rsidRPr="009F787E" w:rsidRDefault="00933B43" w:rsidP="00933B43">
            <w:pPr>
              <w:pStyle w:val="TableCellBody"/>
              <w:rPr>
                <w:b/>
                <w:szCs w:val="20"/>
              </w:rPr>
            </w:pPr>
            <w:r w:rsidRPr="009F787E">
              <w:rPr>
                <w:szCs w:val="20"/>
              </w:rPr>
              <w:t xml:space="preserve">Monthly (January to December) adjustment factor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65001063" w14:textId="6AAA6C8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9CB0ABB"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933B43" w14:paraId="7C93A6C0" w14:textId="77777777" w:rsidTr="009929EB">
        <w:trPr>
          <w:jc w:val="center"/>
        </w:trPr>
        <w:tc>
          <w:tcPr>
            <w:tcW w:w="2144" w:type="dxa"/>
            <w:tcBorders>
              <w:top w:val="nil"/>
              <w:bottom w:val="nil"/>
              <w:right w:val="nil"/>
            </w:tcBorders>
          </w:tcPr>
          <w:p w14:paraId="0E704408" w14:textId="77777777" w:rsidR="00933B43" w:rsidRPr="009F787E" w:rsidRDefault="00933B43" w:rsidP="00933B43">
            <w:pPr>
              <w:pStyle w:val="TableCellBody"/>
              <w:rPr>
                <w:b/>
                <w:szCs w:val="20"/>
              </w:rPr>
            </w:pPr>
            <w:r w:rsidRPr="009F787E">
              <w:rPr>
                <w:b/>
                <w:szCs w:val="20"/>
              </w:rPr>
              <w:t>tmax_div</w:t>
            </w:r>
          </w:p>
        </w:tc>
        <w:tc>
          <w:tcPr>
            <w:tcW w:w="4782" w:type="dxa"/>
            <w:tcBorders>
              <w:top w:val="nil"/>
              <w:left w:val="nil"/>
              <w:bottom w:val="nil"/>
              <w:right w:val="nil"/>
            </w:tcBorders>
          </w:tcPr>
          <w:p w14:paraId="03EEA207" w14:textId="77777777" w:rsidR="00933B43" w:rsidRPr="009F787E" w:rsidRDefault="00933B43" w:rsidP="00933B4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6105B84"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39FB387B" w14:textId="77777777" w:rsidTr="009929EB">
        <w:trPr>
          <w:jc w:val="center"/>
        </w:trPr>
        <w:tc>
          <w:tcPr>
            <w:tcW w:w="2144" w:type="dxa"/>
            <w:tcBorders>
              <w:top w:val="nil"/>
              <w:bottom w:val="nil"/>
              <w:right w:val="nil"/>
            </w:tcBorders>
          </w:tcPr>
          <w:p w14:paraId="4770FEB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tmax_lapse</w:t>
            </w:r>
          </w:p>
        </w:tc>
        <w:tc>
          <w:tcPr>
            <w:tcW w:w="4782" w:type="dxa"/>
            <w:tcBorders>
              <w:top w:val="nil"/>
              <w:left w:val="nil"/>
              <w:bottom w:val="nil"/>
              <w:right w:val="nil"/>
            </w:tcBorders>
          </w:tcPr>
          <w:p w14:paraId="54E9CDE9" w14:textId="5F2D75DD" w:rsidR="00933B43" w:rsidRPr="009F787E" w:rsidRDefault="00933B43" w:rsidP="00933B43">
            <w:pPr>
              <w:pStyle w:val="TableCellBody"/>
              <w:rPr>
                <w:b/>
                <w:szCs w:val="20"/>
              </w:rPr>
            </w:pPr>
            <w:r w:rsidRPr="009F787E">
              <w:rPr>
                <w:szCs w:val="20"/>
              </w:rPr>
              <w:t xml:space="preserve">Monthly (January to December) values representing the change in maximum air temperature per 1,000 </w:t>
            </w:r>
            <w:r w:rsidRPr="009F787E">
              <w:rPr>
                <w:b/>
                <w:szCs w:val="20"/>
              </w:rPr>
              <w:t>elev_units</w:t>
            </w:r>
            <w:r w:rsidRPr="009F787E">
              <w:rPr>
                <w:szCs w:val="20"/>
              </w:rPr>
              <w:t xml:space="preserve"> of elevation change for each HRU</w:t>
            </w:r>
          </w:p>
        </w:tc>
        <w:tc>
          <w:tcPr>
            <w:tcW w:w="1243" w:type="dxa"/>
            <w:tcBorders>
              <w:top w:val="nil"/>
              <w:left w:val="nil"/>
              <w:bottom w:val="nil"/>
              <w:right w:val="nil"/>
            </w:tcBorders>
          </w:tcPr>
          <w:p w14:paraId="288D4C65" w14:textId="5C872417"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FB895F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933B43" w:rsidRPr="009F787E" w:rsidRDefault="00933B43" w:rsidP="00933B43">
            <w:pPr>
              <w:pStyle w:val="tablecell-centered"/>
              <w:rPr>
                <w:szCs w:val="20"/>
              </w:rPr>
            </w:pPr>
            <w:r w:rsidRPr="009F787E">
              <w:rPr>
                <w:b/>
                <w:szCs w:val="20"/>
              </w:rPr>
              <w:t>temp_units</w:t>
            </w:r>
            <w:r w:rsidRPr="009F787E">
              <w:rPr>
                <w:szCs w:val="20"/>
              </w:rPr>
              <w:t>/</w:t>
            </w:r>
          </w:p>
          <w:p w14:paraId="067EA760" w14:textId="77777777" w:rsidR="00933B43" w:rsidRPr="009F787E" w:rsidRDefault="00933B43" w:rsidP="00933B43">
            <w:pPr>
              <w:pStyle w:val="tablecell-centered"/>
              <w:rPr>
                <w:szCs w:val="20"/>
              </w:rPr>
            </w:pPr>
            <w:r w:rsidRPr="009F787E">
              <w:rPr>
                <w:b/>
                <w:szCs w:val="20"/>
              </w:rPr>
              <w:t>elev_units</w:t>
            </w:r>
          </w:p>
        </w:tc>
        <w:tc>
          <w:tcPr>
            <w:tcW w:w="1154" w:type="dxa"/>
            <w:tcBorders>
              <w:top w:val="nil"/>
              <w:left w:val="nil"/>
              <w:bottom w:val="nil"/>
              <w:right w:val="nil"/>
            </w:tcBorders>
          </w:tcPr>
          <w:p w14:paraId="43E7CF70" w14:textId="6DBB07CD" w:rsidR="00933B43" w:rsidRPr="009F787E" w:rsidRDefault="00933B43" w:rsidP="00933B43">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933B43" w:rsidRPr="009F787E" w:rsidRDefault="00933B43" w:rsidP="00933B43">
            <w:pPr>
              <w:pStyle w:val="tablecell-centered"/>
              <w:rPr>
                <w:szCs w:val="20"/>
              </w:rPr>
            </w:pPr>
            <w:r w:rsidRPr="009F787E">
              <w:rPr>
                <w:szCs w:val="20"/>
              </w:rPr>
              <w:t>3.0</w:t>
            </w:r>
          </w:p>
        </w:tc>
        <w:tc>
          <w:tcPr>
            <w:tcW w:w="2057" w:type="dxa"/>
            <w:tcBorders>
              <w:top w:val="nil"/>
              <w:left w:val="nil"/>
              <w:bottom w:val="nil"/>
            </w:tcBorders>
          </w:tcPr>
          <w:p w14:paraId="406691FC"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p>
        </w:tc>
      </w:tr>
      <w:tr w:rsidR="00933B43" w14:paraId="73AAB99E" w14:textId="77777777" w:rsidTr="009929EB">
        <w:trPr>
          <w:jc w:val="center"/>
        </w:trPr>
        <w:tc>
          <w:tcPr>
            <w:tcW w:w="2144" w:type="dxa"/>
            <w:tcBorders>
              <w:top w:val="nil"/>
              <w:bottom w:val="nil"/>
              <w:right w:val="nil"/>
            </w:tcBorders>
          </w:tcPr>
          <w:p w14:paraId="194807D3" w14:textId="77777777" w:rsidR="00933B43" w:rsidRPr="009626A0" w:rsidRDefault="00933B43" w:rsidP="00933B43">
            <w:pPr>
              <w:pStyle w:val="TableCellBody"/>
              <w:rPr>
                <w:b/>
                <w:szCs w:val="20"/>
              </w:rPr>
            </w:pPr>
            <w:r w:rsidRPr="00A669C9">
              <w:rPr>
                <w:b/>
                <w:szCs w:val="20"/>
              </w:rPr>
              <w:t>tmin</w:t>
            </w:r>
            <w:r w:rsidRPr="009626A0">
              <w:rPr>
                <w:b/>
                <w:szCs w:val="20"/>
              </w:rPr>
              <w:t>_add</w:t>
            </w:r>
          </w:p>
        </w:tc>
        <w:tc>
          <w:tcPr>
            <w:tcW w:w="4782" w:type="dxa"/>
            <w:tcBorders>
              <w:top w:val="nil"/>
              <w:left w:val="nil"/>
              <w:bottom w:val="nil"/>
              <w:right w:val="nil"/>
            </w:tcBorders>
          </w:tcPr>
          <w:p w14:paraId="7B60DD6D" w14:textId="77777777" w:rsidR="00933B43" w:rsidRPr="009626A0" w:rsidRDefault="00933B43" w:rsidP="00933B43">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114EE6"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13AD1FD4"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8662665" w14:textId="77777777" w:rsidTr="009929EB">
        <w:trPr>
          <w:jc w:val="center"/>
        </w:trPr>
        <w:tc>
          <w:tcPr>
            <w:tcW w:w="2144" w:type="dxa"/>
            <w:tcBorders>
              <w:top w:val="nil"/>
              <w:bottom w:val="nil"/>
              <w:right w:val="nil"/>
            </w:tcBorders>
          </w:tcPr>
          <w:p w14:paraId="779FC5AD" w14:textId="77777777" w:rsidR="00933B43" w:rsidRPr="00CD4791" w:rsidRDefault="00933B43" w:rsidP="00933B43">
            <w:pPr>
              <w:pStyle w:val="TableCellBody"/>
              <w:rPr>
                <w:b/>
                <w:i/>
                <w:szCs w:val="20"/>
              </w:rPr>
            </w:pPr>
            <w:r w:rsidRPr="00A669C9">
              <w:rPr>
                <w:rStyle w:val="Variable"/>
                <w:b/>
                <w:i w:val="0"/>
                <w:color w:val="auto"/>
                <w:sz w:val="20"/>
                <w:szCs w:val="20"/>
              </w:rPr>
              <w:t>tmin</w:t>
            </w:r>
            <w:r w:rsidRPr="00CD4791">
              <w:rPr>
                <w:rStyle w:val="Variable"/>
                <w:b/>
                <w:i w:val="0"/>
                <w:color w:val="auto"/>
                <w:sz w:val="20"/>
                <w:szCs w:val="20"/>
              </w:rPr>
              <w:t>_adj</w:t>
            </w:r>
          </w:p>
        </w:tc>
        <w:tc>
          <w:tcPr>
            <w:tcW w:w="4782" w:type="dxa"/>
            <w:tcBorders>
              <w:top w:val="nil"/>
              <w:left w:val="nil"/>
              <w:bottom w:val="nil"/>
              <w:right w:val="nil"/>
            </w:tcBorders>
          </w:tcPr>
          <w:p w14:paraId="476F719D" w14:textId="77777777" w:rsidR="00933B43" w:rsidRPr="00517736" w:rsidRDefault="00933B43" w:rsidP="00933B43">
            <w:pPr>
              <w:pStyle w:val="TableCellBody"/>
              <w:rPr>
                <w:b/>
                <w:szCs w:val="20"/>
              </w:rPr>
            </w:pPr>
            <w:r w:rsidRPr="00517736">
              <w:rPr>
                <w:szCs w:val="20"/>
              </w:rPr>
              <w:t xml:space="preserve">Adjustment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19665FF1" w14:textId="22D60E0F"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077B541B"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05321B44"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0DD390C9" w14:textId="7D8F19C3" w:rsidR="00933B43" w:rsidRPr="00517736" w:rsidRDefault="00933B43" w:rsidP="00A23929">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r w:rsidRPr="00517736">
              <w:rPr>
                <w:szCs w:val="20"/>
              </w:rPr>
              <w:t>,</w:t>
            </w:r>
            <w:r w:rsidR="001B1377" w:rsidRPr="001B1377">
              <w:rPr>
                <w:rFonts w:ascii="Courier New" w:hAnsi="Courier New" w:cs="Courier New"/>
                <w:highlight w:val="green"/>
              </w:rPr>
              <w:t xml:space="preserve"> </w:t>
            </w:r>
            <w:r w:rsidR="001B1377" w:rsidRPr="001B1377">
              <w:rPr>
                <w:rFonts w:ascii="Courier New" w:hAnsi="Courier New" w:cs="Courier New"/>
                <w:highlight w:val="green"/>
              </w:rPr>
              <w:lastRenderedPageBreak/>
              <w:t>temp_sta</w:t>
            </w:r>
            <w:r w:rsidR="001B1377">
              <w:t xml:space="preserve">, </w:t>
            </w:r>
            <w:r w:rsidRPr="00517736">
              <w:rPr>
                <w:rFonts w:ascii="Courier New" w:hAnsi="Courier New" w:cs="Courier New"/>
                <w:szCs w:val="20"/>
              </w:rPr>
              <w:t>temp_laps</w:t>
            </w:r>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ide_dist</w:t>
            </w:r>
            <w:r w:rsidRPr="00517736">
              <w:rPr>
                <w:szCs w:val="20"/>
              </w:rPr>
              <w:t xml:space="preserve"> or </w:t>
            </w:r>
            <w:r w:rsidRPr="00517736">
              <w:rPr>
                <w:rFonts w:ascii="Courier New" w:hAnsi="Courier New" w:cs="Courier New"/>
                <w:szCs w:val="20"/>
              </w:rPr>
              <w:t>xyz_dist</w:t>
            </w:r>
          </w:p>
        </w:tc>
      </w:tr>
      <w:tr w:rsidR="00933B43" w14:paraId="56D31D68" w14:textId="77777777" w:rsidTr="009929EB">
        <w:trPr>
          <w:jc w:val="center"/>
        </w:trPr>
        <w:tc>
          <w:tcPr>
            <w:tcW w:w="2144" w:type="dxa"/>
            <w:tcBorders>
              <w:top w:val="nil"/>
              <w:bottom w:val="nil"/>
              <w:right w:val="nil"/>
            </w:tcBorders>
          </w:tcPr>
          <w:p w14:paraId="51DBAD15" w14:textId="77777777" w:rsidR="00933B43" w:rsidRPr="009626A0" w:rsidRDefault="00933B43" w:rsidP="00933B43">
            <w:pPr>
              <w:pStyle w:val="TableCellBody"/>
              <w:rPr>
                <w:b/>
                <w:szCs w:val="20"/>
              </w:rPr>
            </w:pPr>
            <w:r w:rsidRPr="00A669C9">
              <w:rPr>
                <w:b/>
                <w:szCs w:val="20"/>
              </w:rPr>
              <w:lastRenderedPageBreak/>
              <w:t>tmin</w:t>
            </w:r>
            <w:r w:rsidRPr="009626A0">
              <w:rPr>
                <w:b/>
                <w:szCs w:val="20"/>
              </w:rPr>
              <w:t>_cbh_adj</w:t>
            </w:r>
          </w:p>
        </w:tc>
        <w:tc>
          <w:tcPr>
            <w:tcW w:w="4782" w:type="dxa"/>
            <w:tcBorders>
              <w:top w:val="nil"/>
              <w:left w:val="nil"/>
              <w:bottom w:val="nil"/>
              <w:right w:val="nil"/>
            </w:tcBorders>
          </w:tcPr>
          <w:p w14:paraId="738BE7E6" w14:textId="69AD1BA8" w:rsidR="00933B43" w:rsidRPr="00517736" w:rsidRDefault="00933B43" w:rsidP="00933B43">
            <w:pPr>
              <w:pStyle w:val="TableCellBody"/>
              <w:rPr>
                <w:b/>
                <w:szCs w:val="20"/>
              </w:rPr>
            </w:pPr>
            <w:r w:rsidRPr="00517736">
              <w:rPr>
                <w:szCs w:val="20"/>
              </w:rPr>
              <w:t xml:space="preserve">Monthly (January to December) adjustment factor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594C6AA0" w14:textId="6081D03E"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63A35091"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1A059EAF"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35674BC9"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climate_hru</w:t>
            </w:r>
          </w:p>
        </w:tc>
      </w:tr>
      <w:tr w:rsidR="00933B43" w14:paraId="51CA4747" w14:textId="77777777" w:rsidTr="009929EB">
        <w:trPr>
          <w:jc w:val="center"/>
        </w:trPr>
        <w:tc>
          <w:tcPr>
            <w:tcW w:w="2144" w:type="dxa"/>
            <w:tcBorders>
              <w:top w:val="nil"/>
              <w:bottom w:val="nil"/>
              <w:right w:val="nil"/>
            </w:tcBorders>
          </w:tcPr>
          <w:p w14:paraId="7C1C123E" w14:textId="77777777" w:rsidR="00933B43" w:rsidRPr="009626A0" w:rsidRDefault="00933B43" w:rsidP="00933B43">
            <w:pPr>
              <w:pStyle w:val="TableCellBody"/>
              <w:rPr>
                <w:b/>
                <w:szCs w:val="20"/>
              </w:rPr>
            </w:pPr>
            <w:r w:rsidRPr="00A669C9">
              <w:rPr>
                <w:b/>
                <w:szCs w:val="20"/>
              </w:rPr>
              <w:t>tmin</w:t>
            </w:r>
            <w:r w:rsidRPr="009626A0">
              <w:rPr>
                <w:b/>
                <w:szCs w:val="20"/>
              </w:rPr>
              <w:t>_div</w:t>
            </w:r>
          </w:p>
        </w:tc>
        <w:tc>
          <w:tcPr>
            <w:tcW w:w="4782" w:type="dxa"/>
            <w:tcBorders>
              <w:top w:val="nil"/>
              <w:left w:val="nil"/>
              <w:bottom w:val="nil"/>
              <w:right w:val="nil"/>
            </w:tcBorders>
          </w:tcPr>
          <w:p w14:paraId="5BF4D134" w14:textId="77777777" w:rsidR="00933B43" w:rsidRPr="00517736" w:rsidRDefault="00933B43" w:rsidP="00933B43">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933B43" w:rsidRPr="00517736" w:rsidRDefault="00933B43" w:rsidP="00933B43">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61854634" w14:textId="77777777" w:rsidR="00933B43" w:rsidRPr="00517736" w:rsidRDefault="00933B43" w:rsidP="00933B43">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933B43" w:rsidRPr="00517736" w:rsidRDefault="00933B43" w:rsidP="00933B43">
            <w:pPr>
              <w:pStyle w:val="tablecell-centered"/>
              <w:rPr>
                <w:szCs w:val="20"/>
              </w:rPr>
            </w:pPr>
            <w:r w:rsidRPr="00517736">
              <w:rPr>
                <w:szCs w:val="20"/>
              </w:rPr>
              <w:t>1.0</w:t>
            </w:r>
          </w:p>
        </w:tc>
        <w:tc>
          <w:tcPr>
            <w:tcW w:w="2057" w:type="dxa"/>
            <w:tcBorders>
              <w:top w:val="nil"/>
              <w:left w:val="nil"/>
              <w:bottom w:val="nil"/>
            </w:tcBorders>
          </w:tcPr>
          <w:p w14:paraId="3765A727"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xyz_dist</w:t>
            </w:r>
          </w:p>
        </w:tc>
      </w:tr>
      <w:tr w:rsidR="00933B43" w14:paraId="341B0330" w14:textId="77777777" w:rsidTr="009929EB">
        <w:trPr>
          <w:jc w:val="center"/>
        </w:trPr>
        <w:tc>
          <w:tcPr>
            <w:tcW w:w="2144" w:type="dxa"/>
            <w:tcBorders>
              <w:top w:val="nil"/>
              <w:bottom w:val="nil"/>
              <w:right w:val="nil"/>
            </w:tcBorders>
          </w:tcPr>
          <w:p w14:paraId="581D4CE7"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tmin</w:t>
            </w:r>
            <w:r w:rsidRPr="00CD4791">
              <w:rPr>
                <w:rStyle w:val="Variable"/>
                <w:b/>
                <w:i w:val="0"/>
                <w:color w:val="auto"/>
                <w:sz w:val="20"/>
                <w:szCs w:val="20"/>
              </w:rPr>
              <w:t>_lapse</w:t>
            </w:r>
          </w:p>
        </w:tc>
        <w:tc>
          <w:tcPr>
            <w:tcW w:w="4782" w:type="dxa"/>
            <w:tcBorders>
              <w:top w:val="nil"/>
              <w:left w:val="nil"/>
              <w:bottom w:val="nil"/>
              <w:right w:val="nil"/>
            </w:tcBorders>
          </w:tcPr>
          <w:p w14:paraId="771C1926" w14:textId="7379104F" w:rsidR="00933B43" w:rsidRPr="00517736" w:rsidRDefault="00933B43" w:rsidP="00933B43">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933B43" w:rsidRPr="00517736" w:rsidRDefault="00933B43" w:rsidP="00933B43">
            <w:pPr>
              <w:pStyle w:val="tablecell-centered"/>
              <w:rPr>
                <w:szCs w:val="20"/>
              </w:rPr>
            </w:pPr>
            <w:r w:rsidRPr="00517736">
              <w:rPr>
                <w:b/>
                <w:szCs w:val="20"/>
              </w:rPr>
              <w:t>temp_units</w:t>
            </w:r>
            <w:r w:rsidRPr="00517736">
              <w:rPr>
                <w:szCs w:val="20"/>
              </w:rPr>
              <w:t>/</w:t>
            </w:r>
          </w:p>
          <w:p w14:paraId="6D3CE46D" w14:textId="77777777" w:rsidR="00933B43" w:rsidRPr="00517736" w:rsidRDefault="00933B43" w:rsidP="00933B43">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933B43" w:rsidRPr="00517736" w:rsidRDefault="00933B43" w:rsidP="00933B43">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933B43" w:rsidRPr="00517736" w:rsidRDefault="00933B43" w:rsidP="00933B43">
            <w:pPr>
              <w:pStyle w:val="tablecell-centered"/>
              <w:rPr>
                <w:szCs w:val="20"/>
              </w:rPr>
            </w:pPr>
            <w:r w:rsidRPr="00517736">
              <w:rPr>
                <w:szCs w:val="20"/>
              </w:rPr>
              <w:t>3.0</w:t>
            </w:r>
          </w:p>
        </w:tc>
        <w:tc>
          <w:tcPr>
            <w:tcW w:w="2057" w:type="dxa"/>
            <w:tcBorders>
              <w:top w:val="nil"/>
              <w:left w:val="nil"/>
              <w:bottom w:val="nil"/>
            </w:tcBorders>
          </w:tcPr>
          <w:p w14:paraId="698BD298"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933B43" w14:paraId="25F8332D" w14:textId="77777777" w:rsidTr="009929EB">
        <w:trPr>
          <w:jc w:val="center"/>
        </w:trPr>
        <w:tc>
          <w:tcPr>
            <w:tcW w:w="2144" w:type="dxa"/>
            <w:tcBorders>
              <w:top w:val="nil"/>
              <w:bottom w:val="nil"/>
              <w:right w:val="nil"/>
            </w:tcBorders>
          </w:tcPr>
          <w:p w14:paraId="5E4BA49D"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tsta</w:t>
            </w:r>
            <w:r w:rsidRPr="00CD4791">
              <w:rPr>
                <w:rStyle w:val="Variable"/>
                <w:b/>
                <w:i w:val="0"/>
                <w:color w:val="auto"/>
                <w:sz w:val="20"/>
                <w:szCs w:val="20"/>
              </w:rPr>
              <w:t>_elev</w:t>
            </w:r>
          </w:p>
        </w:tc>
        <w:tc>
          <w:tcPr>
            <w:tcW w:w="4782" w:type="dxa"/>
            <w:tcBorders>
              <w:top w:val="nil"/>
              <w:left w:val="nil"/>
              <w:bottom w:val="nil"/>
              <w:right w:val="nil"/>
            </w:tcBorders>
          </w:tcPr>
          <w:p w14:paraId="16F709EF" w14:textId="77777777" w:rsidR="00933B43" w:rsidRPr="009626A0" w:rsidRDefault="00933B43" w:rsidP="00933B43">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933B43" w:rsidRPr="00C21981" w:rsidRDefault="00933B43" w:rsidP="00933B43">
            <w:pPr>
              <w:pStyle w:val="tablecell-centered"/>
              <w:rPr>
                <w:szCs w:val="20"/>
              </w:rPr>
            </w:pPr>
          </w:p>
        </w:tc>
        <w:tc>
          <w:tcPr>
            <w:tcW w:w="2057" w:type="dxa"/>
            <w:tcBorders>
              <w:top w:val="nil"/>
              <w:left w:val="nil"/>
              <w:bottom w:val="nil"/>
            </w:tcBorders>
          </w:tcPr>
          <w:p w14:paraId="630DDD85" w14:textId="71393F8A" w:rsidR="00933B43" w:rsidRPr="009626A0" w:rsidRDefault="00933B43" w:rsidP="00933B43">
            <w:pPr>
              <w:pStyle w:val="tablecell-centered"/>
              <w:rPr>
                <w:szCs w:val="20"/>
              </w:rPr>
            </w:pPr>
          </w:p>
        </w:tc>
      </w:tr>
      <w:tr w:rsidR="00933B43" w14:paraId="2DBF9ADC" w14:textId="77777777" w:rsidTr="009929EB">
        <w:trPr>
          <w:jc w:val="center"/>
        </w:trPr>
        <w:tc>
          <w:tcPr>
            <w:tcW w:w="2144" w:type="dxa"/>
            <w:tcBorders>
              <w:top w:val="nil"/>
              <w:bottom w:val="nil"/>
              <w:right w:val="nil"/>
            </w:tcBorders>
          </w:tcPr>
          <w:p w14:paraId="3DD0027D" w14:textId="77777777" w:rsidR="00933B43" w:rsidRPr="009626A0" w:rsidRDefault="00933B43" w:rsidP="00933B43">
            <w:pPr>
              <w:pStyle w:val="TableCellBody"/>
              <w:rPr>
                <w:b/>
                <w:szCs w:val="20"/>
              </w:rPr>
            </w:pPr>
            <w:r w:rsidRPr="00A669C9">
              <w:rPr>
                <w:b/>
                <w:szCs w:val="20"/>
              </w:rPr>
              <w:t>tsta</w:t>
            </w:r>
            <w:r w:rsidRPr="009626A0">
              <w:rPr>
                <w:b/>
                <w:szCs w:val="20"/>
              </w:rPr>
              <w:t>_month_max</w:t>
            </w:r>
          </w:p>
        </w:tc>
        <w:tc>
          <w:tcPr>
            <w:tcW w:w="4782" w:type="dxa"/>
            <w:tcBorders>
              <w:top w:val="nil"/>
              <w:left w:val="nil"/>
              <w:bottom w:val="nil"/>
              <w:right w:val="nil"/>
            </w:tcBorders>
          </w:tcPr>
          <w:p w14:paraId="6FFC57A3" w14:textId="77777777" w:rsidR="00933B43" w:rsidRPr="009626A0" w:rsidRDefault="00933B43" w:rsidP="00933B43">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2E70858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A8EA6E1" w14:textId="77777777" w:rsidTr="009929EB">
        <w:trPr>
          <w:jc w:val="center"/>
        </w:trPr>
        <w:tc>
          <w:tcPr>
            <w:tcW w:w="2144" w:type="dxa"/>
            <w:tcBorders>
              <w:top w:val="nil"/>
              <w:bottom w:val="nil"/>
              <w:right w:val="nil"/>
            </w:tcBorders>
          </w:tcPr>
          <w:p w14:paraId="2AA4A557" w14:textId="77777777" w:rsidR="00933B43" w:rsidRPr="009626A0" w:rsidRDefault="00933B43" w:rsidP="00933B43">
            <w:pPr>
              <w:pStyle w:val="TableCellBody"/>
              <w:rPr>
                <w:b/>
                <w:szCs w:val="20"/>
              </w:rPr>
            </w:pPr>
            <w:r w:rsidRPr="00A669C9">
              <w:rPr>
                <w:b/>
                <w:szCs w:val="20"/>
              </w:rPr>
              <w:t>tsta</w:t>
            </w:r>
            <w:r w:rsidRPr="009626A0">
              <w:rPr>
                <w:b/>
                <w:szCs w:val="20"/>
              </w:rPr>
              <w:t>_month_min</w:t>
            </w:r>
          </w:p>
        </w:tc>
        <w:tc>
          <w:tcPr>
            <w:tcW w:w="4782" w:type="dxa"/>
            <w:tcBorders>
              <w:top w:val="nil"/>
              <w:left w:val="nil"/>
              <w:bottom w:val="nil"/>
              <w:right w:val="nil"/>
            </w:tcBorders>
          </w:tcPr>
          <w:p w14:paraId="0967D606" w14:textId="77777777" w:rsidR="00933B43" w:rsidRPr="009626A0" w:rsidRDefault="00933B43" w:rsidP="00933B43">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4A19CB07"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BD93F09" w14:textId="77777777" w:rsidTr="009929EB">
        <w:trPr>
          <w:jc w:val="center"/>
        </w:trPr>
        <w:tc>
          <w:tcPr>
            <w:tcW w:w="2144" w:type="dxa"/>
            <w:tcBorders>
              <w:top w:val="nil"/>
              <w:bottom w:val="nil"/>
              <w:right w:val="nil"/>
            </w:tcBorders>
          </w:tcPr>
          <w:p w14:paraId="2DA4EFB0" w14:textId="77777777" w:rsidR="00933B43" w:rsidRPr="009626A0" w:rsidRDefault="00933B43" w:rsidP="00933B43">
            <w:pPr>
              <w:pStyle w:val="TableCellBody"/>
              <w:rPr>
                <w:b/>
                <w:szCs w:val="20"/>
              </w:rPr>
            </w:pPr>
            <w:r w:rsidRPr="00A669C9">
              <w:rPr>
                <w:b/>
                <w:szCs w:val="20"/>
              </w:rPr>
              <w:t>tsta</w:t>
            </w:r>
            <w:r w:rsidRPr="009626A0">
              <w:rPr>
                <w:b/>
                <w:szCs w:val="20"/>
              </w:rPr>
              <w:t>_nuse</w:t>
            </w:r>
          </w:p>
        </w:tc>
        <w:tc>
          <w:tcPr>
            <w:tcW w:w="4782" w:type="dxa"/>
            <w:tcBorders>
              <w:top w:val="nil"/>
              <w:left w:val="nil"/>
              <w:bottom w:val="nil"/>
              <w:right w:val="nil"/>
            </w:tcBorders>
          </w:tcPr>
          <w:p w14:paraId="2B8C06A2" w14:textId="77777777" w:rsidR="00933B43" w:rsidRPr="009626A0" w:rsidRDefault="00933B43" w:rsidP="00933B43">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933B43" w:rsidRPr="00C21981" w:rsidRDefault="00933B43" w:rsidP="00933B43">
            <w:pPr>
              <w:pStyle w:val="tablecell-centered"/>
              <w:rPr>
                <w:szCs w:val="20"/>
              </w:rPr>
            </w:pPr>
            <w:r w:rsidRPr="00C21981">
              <w:rPr>
                <w:szCs w:val="20"/>
              </w:rPr>
              <w:t>0</w:t>
            </w:r>
          </w:p>
        </w:tc>
        <w:tc>
          <w:tcPr>
            <w:tcW w:w="2057" w:type="dxa"/>
            <w:tcBorders>
              <w:top w:val="nil"/>
              <w:left w:val="nil"/>
              <w:bottom w:val="nil"/>
            </w:tcBorders>
          </w:tcPr>
          <w:p w14:paraId="019F6B0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7E7F5B8" w14:textId="77777777" w:rsidTr="009929EB">
        <w:trPr>
          <w:jc w:val="center"/>
        </w:trPr>
        <w:tc>
          <w:tcPr>
            <w:tcW w:w="2144" w:type="dxa"/>
            <w:tcBorders>
              <w:top w:val="nil"/>
              <w:bottom w:val="nil"/>
              <w:right w:val="nil"/>
            </w:tcBorders>
          </w:tcPr>
          <w:p w14:paraId="38541A28" w14:textId="77777777" w:rsidR="00933B43" w:rsidRPr="009626A0" w:rsidRDefault="00933B43" w:rsidP="00933B43">
            <w:pPr>
              <w:pStyle w:val="TableCellBody"/>
              <w:rPr>
                <w:b/>
                <w:szCs w:val="20"/>
              </w:rPr>
            </w:pPr>
            <w:r w:rsidRPr="00A669C9">
              <w:rPr>
                <w:b/>
                <w:szCs w:val="20"/>
              </w:rPr>
              <w:t>tsta</w:t>
            </w:r>
            <w:r w:rsidRPr="009626A0">
              <w:rPr>
                <w:b/>
                <w:szCs w:val="20"/>
              </w:rPr>
              <w:t>_x</w:t>
            </w:r>
          </w:p>
        </w:tc>
        <w:tc>
          <w:tcPr>
            <w:tcW w:w="4782" w:type="dxa"/>
            <w:tcBorders>
              <w:top w:val="nil"/>
              <w:left w:val="nil"/>
              <w:bottom w:val="nil"/>
              <w:right w:val="nil"/>
            </w:tcBorders>
          </w:tcPr>
          <w:p w14:paraId="0D7C4654" w14:textId="4936A72D" w:rsidR="00933B43" w:rsidRPr="009626A0" w:rsidRDefault="00933B43" w:rsidP="00933B43">
            <w:pPr>
              <w:pStyle w:val="TableCellBody"/>
              <w:rPr>
                <w:szCs w:val="20"/>
              </w:rPr>
            </w:pPr>
            <w:r>
              <w:rPr>
                <w:szCs w:val="20"/>
              </w:rPr>
              <w:t>Longitude (X) for each air-</w:t>
            </w:r>
            <w:r w:rsidRPr="009626A0">
              <w:rPr>
                <w:szCs w:val="20"/>
              </w:rPr>
              <w:t>temperature-measurement station in albers projection</w:t>
            </w:r>
          </w:p>
        </w:tc>
        <w:tc>
          <w:tcPr>
            <w:tcW w:w="1243" w:type="dxa"/>
            <w:tcBorders>
              <w:top w:val="nil"/>
              <w:left w:val="nil"/>
              <w:bottom w:val="nil"/>
              <w:right w:val="nil"/>
            </w:tcBorders>
          </w:tcPr>
          <w:p w14:paraId="73A2B72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5DAA436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0BF90285" w14:textId="77777777" w:rsidTr="009929EB">
        <w:trPr>
          <w:jc w:val="center"/>
        </w:trPr>
        <w:tc>
          <w:tcPr>
            <w:tcW w:w="2144" w:type="dxa"/>
            <w:tcBorders>
              <w:top w:val="nil"/>
              <w:bottom w:val="nil"/>
              <w:right w:val="nil"/>
            </w:tcBorders>
          </w:tcPr>
          <w:p w14:paraId="48CA7BFE" w14:textId="77777777" w:rsidR="00933B43" w:rsidRPr="009626A0" w:rsidRDefault="00933B43" w:rsidP="00933B43">
            <w:pPr>
              <w:pStyle w:val="TableCellBody"/>
              <w:rPr>
                <w:b/>
                <w:szCs w:val="20"/>
              </w:rPr>
            </w:pPr>
            <w:r w:rsidRPr="00A669C9">
              <w:rPr>
                <w:b/>
                <w:szCs w:val="20"/>
              </w:rPr>
              <w:t>tsta</w:t>
            </w:r>
            <w:r w:rsidRPr="009626A0">
              <w:rPr>
                <w:b/>
                <w:szCs w:val="20"/>
              </w:rPr>
              <w:t>_xlong</w:t>
            </w:r>
          </w:p>
        </w:tc>
        <w:tc>
          <w:tcPr>
            <w:tcW w:w="4782" w:type="dxa"/>
            <w:tcBorders>
              <w:top w:val="nil"/>
              <w:left w:val="nil"/>
              <w:bottom w:val="nil"/>
              <w:right w:val="nil"/>
            </w:tcBorders>
          </w:tcPr>
          <w:p w14:paraId="1B03AB8C" w14:textId="1AA24CC7" w:rsidR="00933B43" w:rsidRPr="009626A0" w:rsidRDefault="00933B43" w:rsidP="00933B43">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1B28EC2C"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5D62C0CF" w14:textId="77777777" w:rsidTr="009929EB">
        <w:trPr>
          <w:jc w:val="center"/>
        </w:trPr>
        <w:tc>
          <w:tcPr>
            <w:tcW w:w="2144" w:type="dxa"/>
            <w:tcBorders>
              <w:top w:val="nil"/>
              <w:bottom w:val="nil"/>
              <w:right w:val="nil"/>
            </w:tcBorders>
          </w:tcPr>
          <w:p w14:paraId="6AE25412" w14:textId="77777777" w:rsidR="00933B43" w:rsidRPr="009626A0" w:rsidRDefault="00933B43" w:rsidP="00933B43">
            <w:pPr>
              <w:pStyle w:val="TableCellBody"/>
              <w:rPr>
                <w:b/>
                <w:szCs w:val="20"/>
              </w:rPr>
            </w:pPr>
            <w:r w:rsidRPr="00A669C9">
              <w:rPr>
                <w:b/>
                <w:szCs w:val="20"/>
              </w:rPr>
              <w:t>tsta</w:t>
            </w:r>
            <w:r w:rsidRPr="009626A0">
              <w:rPr>
                <w:b/>
                <w:szCs w:val="20"/>
              </w:rPr>
              <w:t>_y</w:t>
            </w:r>
          </w:p>
        </w:tc>
        <w:tc>
          <w:tcPr>
            <w:tcW w:w="4782" w:type="dxa"/>
            <w:tcBorders>
              <w:top w:val="nil"/>
              <w:left w:val="nil"/>
              <w:bottom w:val="nil"/>
              <w:right w:val="nil"/>
            </w:tcBorders>
          </w:tcPr>
          <w:p w14:paraId="07C039BE" w14:textId="77777777" w:rsidR="00933B43" w:rsidRPr="00910D79" w:rsidRDefault="00933B43" w:rsidP="00933B43">
            <w:pPr>
              <w:pStyle w:val="TableCellBody"/>
              <w:rPr>
                <w:b/>
                <w:szCs w:val="20"/>
              </w:rPr>
            </w:pPr>
            <w:r w:rsidRPr="009626A0">
              <w:rPr>
                <w:szCs w:val="20"/>
              </w:rPr>
              <w:t>Latitude (Y) for each air-temperature-measurement station in albers projection</w:t>
            </w:r>
          </w:p>
        </w:tc>
        <w:tc>
          <w:tcPr>
            <w:tcW w:w="1243" w:type="dxa"/>
            <w:tcBorders>
              <w:top w:val="nil"/>
              <w:left w:val="nil"/>
              <w:bottom w:val="nil"/>
              <w:right w:val="nil"/>
            </w:tcBorders>
          </w:tcPr>
          <w:p w14:paraId="7473E398"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7D05AA4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45EFE024" w14:textId="77777777" w:rsidTr="009929EB">
        <w:trPr>
          <w:jc w:val="center"/>
        </w:trPr>
        <w:tc>
          <w:tcPr>
            <w:tcW w:w="2144" w:type="dxa"/>
            <w:tcBorders>
              <w:top w:val="nil"/>
              <w:bottom w:val="nil"/>
              <w:right w:val="nil"/>
            </w:tcBorders>
          </w:tcPr>
          <w:p w14:paraId="308B9CA4" w14:textId="77777777" w:rsidR="00933B43" w:rsidRPr="009626A0" w:rsidRDefault="00933B43" w:rsidP="00933B43">
            <w:pPr>
              <w:pStyle w:val="TableCellBody"/>
              <w:rPr>
                <w:b/>
                <w:szCs w:val="20"/>
              </w:rPr>
            </w:pPr>
            <w:r w:rsidRPr="00A669C9">
              <w:rPr>
                <w:b/>
                <w:szCs w:val="20"/>
              </w:rPr>
              <w:t>tsta</w:t>
            </w:r>
            <w:r w:rsidRPr="009626A0">
              <w:rPr>
                <w:b/>
                <w:szCs w:val="20"/>
              </w:rPr>
              <w:t>_ylat</w:t>
            </w:r>
          </w:p>
        </w:tc>
        <w:tc>
          <w:tcPr>
            <w:tcW w:w="4782" w:type="dxa"/>
            <w:tcBorders>
              <w:top w:val="nil"/>
              <w:left w:val="nil"/>
              <w:bottom w:val="nil"/>
              <w:right w:val="nil"/>
            </w:tcBorders>
          </w:tcPr>
          <w:p w14:paraId="77051871" w14:textId="5F681FD2" w:rsidR="00933B43" w:rsidRPr="009626A0" w:rsidRDefault="00933B43" w:rsidP="00933B43">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30E11503"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6BBAD6D8" w14:textId="77777777" w:rsidTr="009929EB">
        <w:trPr>
          <w:jc w:val="center"/>
        </w:trPr>
        <w:tc>
          <w:tcPr>
            <w:tcW w:w="2144" w:type="dxa"/>
            <w:tcBorders>
              <w:top w:val="nil"/>
              <w:bottom w:val="nil"/>
              <w:right w:val="nil"/>
            </w:tcBorders>
          </w:tcPr>
          <w:p w14:paraId="1E76ACEE" w14:textId="77777777" w:rsidR="00933B43" w:rsidRPr="00A669C9" w:rsidRDefault="00933B43" w:rsidP="00933B43">
            <w:pPr>
              <w:pStyle w:val="TableCellBody"/>
              <w:rPr>
                <w:b/>
                <w:szCs w:val="20"/>
              </w:rPr>
            </w:pPr>
            <w:r w:rsidRPr="00A669C9">
              <w:rPr>
                <w:b/>
                <w:szCs w:val="20"/>
              </w:rPr>
              <w:t>x_add</w:t>
            </w:r>
          </w:p>
        </w:tc>
        <w:tc>
          <w:tcPr>
            <w:tcW w:w="4782" w:type="dxa"/>
            <w:tcBorders>
              <w:top w:val="nil"/>
              <w:left w:val="nil"/>
              <w:bottom w:val="nil"/>
              <w:right w:val="nil"/>
            </w:tcBorders>
          </w:tcPr>
          <w:p w14:paraId="49D4F6DC" w14:textId="77777777" w:rsidR="00933B43" w:rsidRPr="009626A0" w:rsidRDefault="00933B43" w:rsidP="00933B43">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651B8499"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31DC8AA" w14:textId="77777777" w:rsidTr="009929EB">
        <w:trPr>
          <w:jc w:val="center"/>
        </w:trPr>
        <w:tc>
          <w:tcPr>
            <w:tcW w:w="2144" w:type="dxa"/>
            <w:tcBorders>
              <w:top w:val="nil"/>
              <w:bottom w:val="nil"/>
              <w:right w:val="nil"/>
            </w:tcBorders>
          </w:tcPr>
          <w:p w14:paraId="79D10092" w14:textId="77777777" w:rsidR="00933B43" w:rsidRPr="009626A0" w:rsidRDefault="00933B43" w:rsidP="00933B43">
            <w:pPr>
              <w:pStyle w:val="TableCellBody"/>
              <w:rPr>
                <w:b/>
                <w:szCs w:val="20"/>
              </w:rPr>
            </w:pPr>
            <w:r w:rsidRPr="00A669C9">
              <w:rPr>
                <w:b/>
                <w:szCs w:val="20"/>
              </w:rPr>
              <w:t>x_</w:t>
            </w:r>
            <w:r w:rsidRPr="009626A0">
              <w:rPr>
                <w:b/>
                <w:szCs w:val="20"/>
              </w:rPr>
              <w:t>div</w:t>
            </w:r>
          </w:p>
        </w:tc>
        <w:tc>
          <w:tcPr>
            <w:tcW w:w="4782" w:type="dxa"/>
            <w:tcBorders>
              <w:top w:val="nil"/>
              <w:left w:val="nil"/>
              <w:bottom w:val="nil"/>
              <w:right w:val="nil"/>
            </w:tcBorders>
          </w:tcPr>
          <w:p w14:paraId="620FD4A7"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04A9DA06"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4A59021C" w14:textId="77777777" w:rsidTr="009929EB">
        <w:trPr>
          <w:jc w:val="center"/>
        </w:trPr>
        <w:tc>
          <w:tcPr>
            <w:tcW w:w="2144" w:type="dxa"/>
            <w:tcBorders>
              <w:top w:val="nil"/>
              <w:bottom w:val="nil"/>
              <w:right w:val="nil"/>
            </w:tcBorders>
          </w:tcPr>
          <w:p w14:paraId="28A7C2E1" w14:textId="77777777" w:rsidR="00933B43" w:rsidRPr="009626A0" w:rsidRDefault="00933B43" w:rsidP="00933B43">
            <w:pPr>
              <w:pStyle w:val="TableCellBody"/>
              <w:rPr>
                <w:b/>
                <w:szCs w:val="20"/>
              </w:rPr>
            </w:pPr>
            <w:r w:rsidRPr="00A669C9">
              <w:rPr>
                <w:b/>
                <w:szCs w:val="20"/>
              </w:rPr>
              <w:t>y_</w:t>
            </w:r>
            <w:r w:rsidRPr="009626A0">
              <w:rPr>
                <w:b/>
                <w:szCs w:val="20"/>
              </w:rPr>
              <w:t>add</w:t>
            </w:r>
          </w:p>
        </w:tc>
        <w:tc>
          <w:tcPr>
            <w:tcW w:w="4782" w:type="dxa"/>
            <w:tcBorders>
              <w:top w:val="nil"/>
              <w:left w:val="nil"/>
              <w:bottom w:val="nil"/>
              <w:right w:val="nil"/>
            </w:tcBorders>
          </w:tcPr>
          <w:p w14:paraId="46EBF028" w14:textId="77777777" w:rsidR="00933B43" w:rsidRPr="009626A0" w:rsidRDefault="00933B43" w:rsidP="00933B43">
            <w:pPr>
              <w:pStyle w:val="TableCellBody"/>
              <w:rPr>
                <w:szCs w:val="20"/>
              </w:rPr>
            </w:pPr>
            <w:r w:rsidRPr="009626A0">
              <w:rPr>
                <w:szCs w:val="20"/>
              </w:rPr>
              <w:t xml:space="preserve">Mean value for the climate station transformation </w:t>
            </w:r>
            <w:r w:rsidRPr="009626A0">
              <w:rPr>
                <w:szCs w:val="20"/>
              </w:rPr>
              <w:lastRenderedPageBreak/>
              <w:t>equation for the latitude (Y) coordinate</w:t>
            </w:r>
          </w:p>
        </w:tc>
        <w:tc>
          <w:tcPr>
            <w:tcW w:w="1243" w:type="dxa"/>
            <w:tcBorders>
              <w:top w:val="nil"/>
              <w:left w:val="nil"/>
              <w:bottom w:val="nil"/>
              <w:right w:val="nil"/>
            </w:tcBorders>
          </w:tcPr>
          <w:p w14:paraId="646904C6" w14:textId="77777777" w:rsidR="00933B43" w:rsidRPr="009626A0" w:rsidRDefault="00933B43" w:rsidP="00933B43">
            <w:pPr>
              <w:pStyle w:val="TableCellBody"/>
              <w:jc w:val="center"/>
              <w:rPr>
                <w:b/>
                <w:szCs w:val="20"/>
              </w:rPr>
            </w:pPr>
            <w:r w:rsidRPr="009626A0">
              <w:rPr>
                <w:b/>
                <w:szCs w:val="20"/>
              </w:rPr>
              <w:lastRenderedPageBreak/>
              <w:t>one</w:t>
            </w:r>
          </w:p>
        </w:tc>
        <w:tc>
          <w:tcPr>
            <w:tcW w:w="800" w:type="dxa"/>
            <w:tcBorders>
              <w:top w:val="nil"/>
              <w:left w:val="nil"/>
              <w:bottom w:val="nil"/>
              <w:right w:val="nil"/>
            </w:tcBorders>
          </w:tcPr>
          <w:p w14:paraId="2BE8FC6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933B43" w:rsidRPr="009626A0" w:rsidRDefault="00933B43" w:rsidP="00933B43">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41A9FB8B" w14:textId="77777777" w:rsidR="00933B43" w:rsidRPr="00C21981" w:rsidRDefault="00933B43" w:rsidP="00933B43">
            <w:pPr>
              <w:pStyle w:val="tablecell-centered"/>
              <w:rPr>
                <w:szCs w:val="20"/>
              </w:rPr>
            </w:pPr>
            <w:r w:rsidRPr="00C21981">
              <w:rPr>
                <w:szCs w:val="20"/>
              </w:rPr>
              <w:lastRenderedPageBreak/>
              <w:t>0.0</w:t>
            </w:r>
          </w:p>
        </w:tc>
        <w:tc>
          <w:tcPr>
            <w:tcW w:w="2057" w:type="dxa"/>
            <w:tcBorders>
              <w:top w:val="nil"/>
              <w:left w:val="nil"/>
              <w:bottom w:val="nil"/>
            </w:tcBorders>
          </w:tcPr>
          <w:p w14:paraId="3123ED72"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w:t>
            </w:r>
            <w:r>
              <w:rPr>
                <w:b/>
                <w:szCs w:val="20"/>
              </w:rPr>
              <w:lastRenderedPageBreak/>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C95CAC" w14:textId="77777777" w:rsidTr="009929EB">
        <w:trPr>
          <w:jc w:val="center"/>
        </w:trPr>
        <w:tc>
          <w:tcPr>
            <w:tcW w:w="2144" w:type="dxa"/>
            <w:tcBorders>
              <w:top w:val="nil"/>
              <w:bottom w:val="nil"/>
              <w:right w:val="nil"/>
            </w:tcBorders>
          </w:tcPr>
          <w:p w14:paraId="53B2C1E4" w14:textId="77777777" w:rsidR="00933B43" w:rsidRPr="009626A0" w:rsidRDefault="00933B43" w:rsidP="00933B43">
            <w:pPr>
              <w:pStyle w:val="TableCellBody"/>
              <w:rPr>
                <w:b/>
                <w:szCs w:val="20"/>
              </w:rPr>
            </w:pPr>
            <w:r w:rsidRPr="00A669C9">
              <w:rPr>
                <w:b/>
                <w:szCs w:val="20"/>
              </w:rPr>
              <w:lastRenderedPageBreak/>
              <w:t>y_</w:t>
            </w:r>
            <w:r w:rsidRPr="009626A0">
              <w:rPr>
                <w:b/>
                <w:szCs w:val="20"/>
              </w:rPr>
              <w:t>div</w:t>
            </w:r>
          </w:p>
        </w:tc>
        <w:tc>
          <w:tcPr>
            <w:tcW w:w="4782" w:type="dxa"/>
            <w:tcBorders>
              <w:top w:val="nil"/>
              <w:left w:val="nil"/>
              <w:bottom w:val="nil"/>
              <w:right w:val="nil"/>
            </w:tcBorders>
          </w:tcPr>
          <w:p w14:paraId="0BC519E1" w14:textId="77777777" w:rsidR="00933B43" w:rsidRPr="009626A0" w:rsidRDefault="00933B43" w:rsidP="00933B43">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3ED74045"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AA8D98" w14:textId="77777777" w:rsidTr="009929EB">
        <w:trPr>
          <w:jc w:val="center"/>
        </w:trPr>
        <w:tc>
          <w:tcPr>
            <w:tcW w:w="2144" w:type="dxa"/>
            <w:tcBorders>
              <w:top w:val="nil"/>
              <w:bottom w:val="nil"/>
              <w:right w:val="nil"/>
            </w:tcBorders>
          </w:tcPr>
          <w:p w14:paraId="61F528DF" w14:textId="77777777" w:rsidR="00933B43" w:rsidRPr="009626A0" w:rsidRDefault="00933B43" w:rsidP="00933B43">
            <w:pPr>
              <w:pStyle w:val="TableCellBody"/>
              <w:rPr>
                <w:b/>
                <w:szCs w:val="20"/>
              </w:rPr>
            </w:pPr>
            <w:r w:rsidRPr="00A669C9">
              <w:rPr>
                <w:b/>
                <w:szCs w:val="20"/>
              </w:rPr>
              <w:t>z_</w:t>
            </w:r>
            <w:r w:rsidRPr="009626A0">
              <w:rPr>
                <w:b/>
                <w:szCs w:val="20"/>
              </w:rPr>
              <w:t>add</w:t>
            </w:r>
          </w:p>
        </w:tc>
        <w:tc>
          <w:tcPr>
            <w:tcW w:w="4782" w:type="dxa"/>
            <w:tcBorders>
              <w:top w:val="nil"/>
              <w:left w:val="nil"/>
              <w:bottom w:val="nil"/>
              <w:right w:val="nil"/>
            </w:tcBorders>
          </w:tcPr>
          <w:p w14:paraId="152DCC8E" w14:textId="77777777" w:rsidR="00933B43" w:rsidRPr="009626A0" w:rsidRDefault="00933B43" w:rsidP="00933B43">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933B43" w:rsidRPr="009626A0" w:rsidRDefault="00933B43" w:rsidP="00933B43">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B32099" w14:textId="77777777" w:rsidTr="009929EB">
        <w:trPr>
          <w:jc w:val="center"/>
        </w:trPr>
        <w:tc>
          <w:tcPr>
            <w:tcW w:w="2144" w:type="dxa"/>
            <w:tcBorders>
              <w:top w:val="nil"/>
              <w:bottom w:val="single" w:sz="4" w:space="0" w:color="auto"/>
              <w:right w:val="nil"/>
            </w:tcBorders>
          </w:tcPr>
          <w:p w14:paraId="2106F256" w14:textId="77777777" w:rsidR="00933B43" w:rsidRPr="00A669C9" w:rsidRDefault="00933B43" w:rsidP="00933B43">
            <w:pPr>
              <w:pStyle w:val="TableCellBody"/>
              <w:rPr>
                <w:b/>
                <w:szCs w:val="20"/>
              </w:rPr>
            </w:pPr>
            <w:r w:rsidRPr="00A669C9">
              <w:rPr>
                <w:b/>
                <w:szCs w:val="20"/>
              </w:rPr>
              <w:t>z_div</w:t>
            </w:r>
          </w:p>
        </w:tc>
        <w:tc>
          <w:tcPr>
            <w:tcW w:w="4782" w:type="dxa"/>
            <w:tcBorders>
              <w:top w:val="nil"/>
              <w:left w:val="nil"/>
              <w:bottom w:val="single" w:sz="4" w:space="0" w:color="auto"/>
              <w:right w:val="nil"/>
            </w:tcBorders>
          </w:tcPr>
          <w:p w14:paraId="228B9939"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933B43" w:rsidRPr="009626A0" w:rsidRDefault="00933B43" w:rsidP="00933B43">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933B43" w:rsidRPr="00A6587A" w:rsidRDefault="00933B43" w:rsidP="00933B43">
            <w:pPr>
              <w:pStyle w:val="TableSpanner"/>
            </w:pPr>
            <w:r>
              <w:t>Solar r</w:t>
            </w:r>
            <w:r w:rsidRPr="00A6587A">
              <w:t>adiation</w:t>
            </w:r>
          </w:p>
        </w:tc>
      </w:tr>
      <w:tr w:rsidR="00933B43" w14:paraId="75124B2A" w14:textId="77777777" w:rsidTr="009929EB">
        <w:trPr>
          <w:jc w:val="center"/>
        </w:trPr>
        <w:tc>
          <w:tcPr>
            <w:tcW w:w="2144" w:type="dxa"/>
            <w:tcBorders>
              <w:top w:val="nil"/>
              <w:bottom w:val="nil"/>
              <w:right w:val="nil"/>
            </w:tcBorders>
          </w:tcPr>
          <w:p w14:paraId="44F412C8" w14:textId="77777777" w:rsidR="00933B43" w:rsidRPr="009626A0" w:rsidRDefault="00933B43" w:rsidP="00933B43">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933B43" w:rsidRPr="009626A0" w:rsidRDefault="00933B43" w:rsidP="00933B43">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933B43" w:rsidRPr="00C21981" w:rsidRDefault="00933B43" w:rsidP="00933B43">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3AA207CE"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625188" w14:textId="77777777" w:rsidTr="009929EB">
        <w:trPr>
          <w:jc w:val="center"/>
        </w:trPr>
        <w:tc>
          <w:tcPr>
            <w:tcW w:w="2144" w:type="dxa"/>
            <w:tcBorders>
              <w:top w:val="nil"/>
              <w:bottom w:val="nil"/>
              <w:right w:val="nil"/>
            </w:tcBorders>
          </w:tcPr>
          <w:p w14:paraId="59DA8896" w14:textId="77777777" w:rsidR="00933B43" w:rsidRPr="009626A0" w:rsidRDefault="00933B43" w:rsidP="00933B43">
            <w:pPr>
              <w:pStyle w:val="TableCellBody"/>
              <w:rPr>
                <w:b/>
                <w:szCs w:val="20"/>
              </w:rPr>
            </w:pPr>
            <w:r w:rsidRPr="00A669C9">
              <w:rPr>
                <w:b/>
                <w:szCs w:val="20"/>
              </w:rPr>
              <w:t>ccov</w:t>
            </w:r>
            <w:r w:rsidRPr="009626A0">
              <w:rPr>
                <w:b/>
                <w:szCs w:val="20"/>
              </w:rPr>
              <w:t>_intcp</w:t>
            </w:r>
          </w:p>
        </w:tc>
        <w:tc>
          <w:tcPr>
            <w:tcW w:w="4782" w:type="dxa"/>
            <w:tcBorders>
              <w:top w:val="nil"/>
              <w:left w:val="nil"/>
              <w:bottom w:val="nil"/>
              <w:right w:val="nil"/>
            </w:tcBorders>
          </w:tcPr>
          <w:p w14:paraId="2FB6C5EC" w14:textId="77777777" w:rsidR="00933B43" w:rsidRPr="00C21981" w:rsidRDefault="00933B43" w:rsidP="00933B43">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933B43" w:rsidRPr="009626A0" w:rsidRDefault="00933B43" w:rsidP="00933B43">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933B43" w:rsidRPr="009626A0" w:rsidRDefault="00933B43" w:rsidP="00933B43">
            <w:pPr>
              <w:pStyle w:val="tablecell-centered"/>
              <w:rPr>
                <w:szCs w:val="20"/>
              </w:rPr>
            </w:pPr>
            <w:r w:rsidRPr="009626A0">
              <w:rPr>
                <w:szCs w:val="20"/>
              </w:rPr>
              <w:t>1.83</w:t>
            </w:r>
          </w:p>
        </w:tc>
        <w:tc>
          <w:tcPr>
            <w:tcW w:w="2057" w:type="dxa"/>
            <w:tcBorders>
              <w:top w:val="nil"/>
              <w:left w:val="nil"/>
              <w:bottom w:val="nil"/>
            </w:tcBorders>
          </w:tcPr>
          <w:p w14:paraId="6C399051" w14:textId="66533DD2"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7533ECBC" w14:textId="77777777" w:rsidTr="009929EB">
        <w:trPr>
          <w:jc w:val="center"/>
        </w:trPr>
        <w:tc>
          <w:tcPr>
            <w:tcW w:w="2144" w:type="dxa"/>
            <w:tcBorders>
              <w:top w:val="nil"/>
              <w:bottom w:val="nil"/>
              <w:right w:val="nil"/>
            </w:tcBorders>
          </w:tcPr>
          <w:p w14:paraId="11DED402" w14:textId="77777777" w:rsidR="00933B43" w:rsidRPr="009626A0" w:rsidRDefault="00933B43" w:rsidP="00933B43">
            <w:pPr>
              <w:pStyle w:val="TableCellBody"/>
              <w:rPr>
                <w:b/>
                <w:szCs w:val="20"/>
              </w:rPr>
            </w:pPr>
            <w:r w:rsidRPr="00A669C9">
              <w:rPr>
                <w:b/>
                <w:szCs w:val="20"/>
              </w:rPr>
              <w:t>ccov</w:t>
            </w:r>
            <w:r w:rsidRPr="009626A0">
              <w:rPr>
                <w:b/>
                <w:szCs w:val="20"/>
              </w:rPr>
              <w:t>_slope</w:t>
            </w:r>
          </w:p>
        </w:tc>
        <w:tc>
          <w:tcPr>
            <w:tcW w:w="4782" w:type="dxa"/>
            <w:tcBorders>
              <w:top w:val="nil"/>
              <w:left w:val="nil"/>
              <w:bottom w:val="nil"/>
              <w:right w:val="nil"/>
            </w:tcBorders>
          </w:tcPr>
          <w:p w14:paraId="2C77FF1C" w14:textId="50B84416" w:rsidR="00933B43" w:rsidRPr="00C21981" w:rsidRDefault="00933B43" w:rsidP="00933B43">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933B43" w:rsidRPr="009626A0" w:rsidRDefault="00933B43" w:rsidP="00933B43">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933B43" w:rsidRPr="009626A0" w:rsidRDefault="00933B43" w:rsidP="00933B43">
            <w:pPr>
              <w:pStyle w:val="tablecell-centered"/>
              <w:rPr>
                <w:szCs w:val="20"/>
              </w:rPr>
            </w:pPr>
            <w:r w:rsidRPr="009626A0">
              <w:rPr>
                <w:szCs w:val="20"/>
              </w:rPr>
              <w:t>-0.13</w:t>
            </w:r>
          </w:p>
        </w:tc>
        <w:tc>
          <w:tcPr>
            <w:tcW w:w="2057" w:type="dxa"/>
            <w:tcBorders>
              <w:top w:val="nil"/>
              <w:left w:val="nil"/>
              <w:bottom w:val="nil"/>
            </w:tcBorders>
          </w:tcPr>
          <w:p w14:paraId="747986C3" w14:textId="2BA68678"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0AE1EC80" w14:textId="77777777" w:rsidTr="009929EB">
        <w:trPr>
          <w:jc w:val="center"/>
        </w:trPr>
        <w:tc>
          <w:tcPr>
            <w:tcW w:w="2144" w:type="dxa"/>
            <w:tcBorders>
              <w:top w:val="nil"/>
              <w:bottom w:val="nil"/>
              <w:right w:val="nil"/>
            </w:tcBorders>
          </w:tcPr>
          <w:p w14:paraId="640DD8EA" w14:textId="77777777" w:rsidR="00933B43" w:rsidRPr="009626A0" w:rsidRDefault="00933B43" w:rsidP="00933B43">
            <w:pPr>
              <w:pStyle w:val="TableCellBody"/>
              <w:rPr>
                <w:b/>
                <w:szCs w:val="20"/>
              </w:rPr>
            </w:pPr>
            <w:r w:rsidRPr="00A669C9">
              <w:rPr>
                <w:b/>
                <w:szCs w:val="20"/>
              </w:rPr>
              <w:t>crad</w:t>
            </w:r>
            <w:r w:rsidRPr="009626A0">
              <w:rPr>
                <w:b/>
                <w:szCs w:val="20"/>
              </w:rPr>
              <w:t>_coef</w:t>
            </w:r>
          </w:p>
        </w:tc>
        <w:tc>
          <w:tcPr>
            <w:tcW w:w="4782" w:type="dxa"/>
            <w:tcBorders>
              <w:top w:val="nil"/>
              <w:left w:val="nil"/>
              <w:bottom w:val="nil"/>
              <w:right w:val="nil"/>
            </w:tcBorders>
          </w:tcPr>
          <w:p w14:paraId="02476327" w14:textId="77777777" w:rsidR="00933B43" w:rsidRPr="00C21981" w:rsidRDefault="00933B43" w:rsidP="00933B43">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933B43" w:rsidRPr="009626A0" w:rsidRDefault="00933B43" w:rsidP="00933B43">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3C470043" w14:textId="0AC8973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567978DD" w14:textId="77777777" w:rsidTr="009929EB">
        <w:trPr>
          <w:jc w:val="center"/>
        </w:trPr>
        <w:tc>
          <w:tcPr>
            <w:tcW w:w="2144" w:type="dxa"/>
            <w:tcBorders>
              <w:top w:val="nil"/>
              <w:bottom w:val="nil"/>
              <w:right w:val="nil"/>
            </w:tcBorders>
          </w:tcPr>
          <w:p w14:paraId="183AA77F" w14:textId="77777777" w:rsidR="00933B43" w:rsidRPr="009626A0" w:rsidRDefault="00933B43" w:rsidP="00933B43">
            <w:pPr>
              <w:pStyle w:val="TableCellBody"/>
              <w:rPr>
                <w:b/>
                <w:szCs w:val="20"/>
              </w:rPr>
            </w:pPr>
            <w:r w:rsidRPr="00A669C9">
              <w:rPr>
                <w:b/>
                <w:szCs w:val="20"/>
              </w:rPr>
              <w:t>crad</w:t>
            </w:r>
            <w:r w:rsidRPr="009626A0">
              <w:rPr>
                <w:b/>
                <w:szCs w:val="20"/>
              </w:rPr>
              <w:t>_exp</w:t>
            </w:r>
          </w:p>
        </w:tc>
        <w:tc>
          <w:tcPr>
            <w:tcW w:w="4782" w:type="dxa"/>
            <w:tcBorders>
              <w:top w:val="nil"/>
              <w:left w:val="nil"/>
              <w:bottom w:val="nil"/>
              <w:right w:val="nil"/>
            </w:tcBorders>
          </w:tcPr>
          <w:p w14:paraId="1D386112" w14:textId="77777777" w:rsidR="00933B43" w:rsidRPr="00C21981" w:rsidRDefault="00933B43" w:rsidP="00933B43">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933B43" w:rsidRPr="009626A0" w:rsidRDefault="00933B43" w:rsidP="00933B43">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933B43" w:rsidRPr="009626A0" w:rsidRDefault="00933B43" w:rsidP="00933B43">
            <w:pPr>
              <w:pStyle w:val="tablecell-centered"/>
              <w:rPr>
                <w:szCs w:val="20"/>
              </w:rPr>
            </w:pPr>
            <w:r w:rsidRPr="009626A0">
              <w:rPr>
                <w:szCs w:val="20"/>
              </w:rPr>
              <w:t>0.61</w:t>
            </w:r>
          </w:p>
        </w:tc>
        <w:tc>
          <w:tcPr>
            <w:tcW w:w="2057" w:type="dxa"/>
            <w:tcBorders>
              <w:top w:val="nil"/>
              <w:left w:val="nil"/>
              <w:bottom w:val="nil"/>
            </w:tcBorders>
          </w:tcPr>
          <w:p w14:paraId="3148F205" w14:textId="7EE9D1C5"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3A2180D2" w14:textId="77777777" w:rsidTr="009929EB">
        <w:trPr>
          <w:jc w:val="center"/>
        </w:trPr>
        <w:tc>
          <w:tcPr>
            <w:tcW w:w="2144" w:type="dxa"/>
            <w:tcBorders>
              <w:top w:val="nil"/>
              <w:bottom w:val="nil"/>
              <w:right w:val="nil"/>
            </w:tcBorders>
          </w:tcPr>
          <w:p w14:paraId="0D1EA854" w14:textId="77777777" w:rsidR="00933B43" w:rsidRPr="009626A0" w:rsidRDefault="00933B43" w:rsidP="00933B43">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933B43" w:rsidRPr="00C21981" w:rsidRDefault="00933B43" w:rsidP="00933B43">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63482D5B" w14:textId="77777777" w:rsidR="00933B43" w:rsidRPr="009626A0" w:rsidRDefault="00933B43" w:rsidP="00933B43">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933B43" w:rsidRPr="009626A0" w:rsidRDefault="00933B43" w:rsidP="00933B43">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686EF613" w14:textId="77777777" w:rsidTr="009929EB">
        <w:trPr>
          <w:jc w:val="center"/>
        </w:trPr>
        <w:tc>
          <w:tcPr>
            <w:tcW w:w="2144" w:type="dxa"/>
            <w:tcBorders>
              <w:top w:val="nil"/>
              <w:bottom w:val="nil"/>
              <w:right w:val="nil"/>
            </w:tcBorders>
          </w:tcPr>
          <w:p w14:paraId="3257CC23" w14:textId="77777777" w:rsidR="00933B43" w:rsidRPr="009626A0" w:rsidRDefault="00933B43" w:rsidP="00933B43">
            <w:pPr>
              <w:pStyle w:val="TableCellBody"/>
              <w:rPr>
                <w:b/>
                <w:szCs w:val="20"/>
              </w:rPr>
            </w:pPr>
            <w:r w:rsidRPr="00A669C9">
              <w:rPr>
                <w:b/>
                <w:szCs w:val="20"/>
              </w:rPr>
              <w:t>dday</w:t>
            </w:r>
            <w:r w:rsidRPr="009626A0">
              <w:rPr>
                <w:b/>
                <w:szCs w:val="20"/>
              </w:rPr>
              <w:t>_slope</w:t>
            </w:r>
          </w:p>
        </w:tc>
        <w:tc>
          <w:tcPr>
            <w:tcW w:w="4782" w:type="dxa"/>
            <w:tcBorders>
              <w:top w:val="nil"/>
              <w:left w:val="nil"/>
              <w:bottom w:val="nil"/>
              <w:right w:val="nil"/>
            </w:tcBorders>
          </w:tcPr>
          <w:p w14:paraId="6D3F1801" w14:textId="0BCD3265" w:rsidR="00933B43" w:rsidRPr="00C21981" w:rsidRDefault="00933B43" w:rsidP="00933B43">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3680E1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78B93AED" w14:textId="77777777" w:rsidR="00933B43" w:rsidRPr="009626A0" w:rsidRDefault="00933B43" w:rsidP="00933B43">
            <w:pPr>
              <w:pStyle w:val="tablecell-centered"/>
              <w:rPr>
                <w:szCs w:val="20"/>
              </w:rPr>
            </w:pPr>
            <w:r w:rsidRPr="009626A0">
              <w:rPr>
                <w:szCs w:val="20"/>
              </w:rPr>
              <w:t>0.2 to 0.</w:t>
            </w:r>
            <w:r>
              <w:rPr>
                <w:szCs w:val="20"/>
              </w:rPr>
              <w:t>9</w:t>
            </w:r>
          </w:p>
        </w:tc>
        <w:tc>
          <w:tcPr>
            <w:tcW w:w="889" w:type="dxa"/>
            <w:tcBorders>
              <w:top w:val="nil"/>
              <w:left w:val="nil"/>
              <w:bottom w:val="nil"/>
              <w:right w:val="nil"/>
            </w:tcBorders>
          </w:tcPr>
          <w:p w14:paraId="7516A150"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003766CA" w14:textId="17A98AE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3DD6C7DF" w14:textId="77777777" w:rsidTr="009929EB">
        <w:trPr>
          <w:jc w:val="center"/>
        </w:trPr>
        <w:tc>
          <w:tcPr>
            <w:tcW w:w="2144" w:type="dxa"/>
            <w:tcBorders>
              <w:top w:val="nil"/>
              <w:bottom w:val="nil"/>
              <w:right w:val="nil"/>
            </w:tcBorders>
          </w:tcPr>
          <w:p w14:paraId="0733EABD" w14:textId="77777777" w:rsidR="00933B43" w:rsidRPr="00A669C9" w:rsidRDefault="00933B43" w:rsidP="00933B43">
            <w:pPr>
              <w:pStyle w:val="TableCellBody"/>
              <w:rPr>
                <w:b/>
                <w:szCs w:val="20"/>
              </w:rPr>
            </w:pPr>
            <w:r w:rsidRPr="00A669C9">
              <w:rPr>
                <w:b/>
                <w:szCs w:val="20"/>
              </w:rPr>
              <w:t>hru_solsta</w:t>
            </w:r>
          </w:p>
        </w:tc>
        <w:tc>
          <w:tcPr>
            <w:tcW w:w="4782" w:type="dxa"/>
            <w:tcBorders>
              <w:top w:val="nil"/>
              <w:left w:val="nil"/>
              <w:bottom w:val="nil"/>
              <w:right w:val="nil"/>
            </w:tcBorders>
          </w:tcPr>
          <w:p w14:paraId="6DC11792" w14:textId="77777777" w:rsidR="00933B43" w:rsidRPr="00C21981" w:rsidRDefault="00933B43" w:rsidP="00933B43">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032BFCD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933B43" w:rsidRPr="009626A0" w:rsidRDefault="00933B43" w:rsidP="00933B43">
            <w:pPr>
              <w:pStyle w:val="tablecell-centered"/>
              <w:rPr>
                <w:szCs w:val="20"/>
              </w:rPr>
            </w:pPr>
            <w:r w:rsidRPr="009626A0">
              <w:rPr>
                <w:szCs w:val="20"/>
              </w:rPr>
              <w:t xml:space="preserve">0 to </w:t>
            </w:r>
            <w:r w:rsidRPr="009626A0">
              <w:rPr>
                <w:b/>
                <w:szCs w:val="20"/>
              </w:rPr>
              <w:t>nsol</w:t>
            </w:r>
          </w:p>
        </w:tc>
        <w:tc>
          <w:tcPr>
            <w:tcW w:w="889" w:type="dxa"/>
            <w:tcBorders>
              <w:top w:val="nil"/>
              <w:left w:val="nil"/>
              <w:bottom w:val="nil"/>
              <w:right w:val="nil"/>
            </w:tcBorders>
          </w:tcPr>
          <w:p w14:paraId="681E1F22"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69D5BC7"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687AB028" w14:textId="77777777" w:rsidTr="009929EB">
        <w:trPr>
          <w:jc w:val="center"/>
        </w:trPr>
        <w:tc>
          <w:tcPr>
            <w:tcW w:w="2144" w:type="dxa"/>
            <w:tcBorders>
              <w:top w:val="nil"/>
              <w:bottom w:val="nil"/>
              <w:right w:val="nil"/>
            </w:tcBorders>
          </w:tcPr>
          <w:p w14:paraId="73BE8309" w14:textId="77777777" w:rsidR="00933B43" w:rsidRPr="009626A0" w:rsidRDefault="00933B43" w:rsidP="00933B43">
            <w:pPr>
              <w:pStyle w:val="TableCellBody"/>
              <w:rPr>
                <w:b/>
                <w:szCs w:val="20"/>
              </w:rPr>
            </w:pPr>
            <w:r w:rsidRPr="00A669C9">
              <w:rPr>
                <w:b/>
                <w:szCs w:val="20"/>
              </w:rPr>
              <w:t>ppt</w:t>
            </w:r>
            <w:r w:rsidRPr="009626A0">
              <w:rPr>
                <w:b/>
                <w:szCs w:val="20"/>
              </w:rPr>
              <w:t>_rad_adj</w:t>
            </w:r>
          </w:p>
        </w:tc>
        <w:tc>
          <w:tcPr>
            <w:tcW w:w="4782" w:type="dxa"/>
            <w:tcBorders>
              <w:top w:val="nil"/>
              <w:left w:val="nil"/>
              <w:bottom w:val="nil"/>
              <w:right w:val="nil"/>
            </w:tcBorders>
          </w:tcPr>
          <w:p w14:paraId="6EB5E5FB" w14:textId="40336C41" w:rsidR="00933B43" w:rsidRPr="00C21981" w:rsidRDefault="00933B43" w:rsidP="00933B43">
            <w:pPr>
              <w:pStyle w:val="TableCellBody"/>
              <w:rPr>
                <w:szCs w:val="20"/>
              </w:rPr>
            </w:pPr>
            <w:r w:rsidRPr="00C21981">
              <w:rPr>
                <w:szCs w:val="20"/>
              </w:rPr>
              <w:t xml:space="preserve">Monthly minimum precipitation, if HRU precipitation exceeds this value, radiation is multiplied by </w:t>
            </w:r>
            <w:r w:rsidRPr="00C21981">
              <w:rPr>
                <w:b/>
                <w:szCs w:val="20"/>
              </w:rPr>
              <w:t>radj_sppt</w:t>
            </w:r>
            <w:r w:rsidRPr="00C21981">
              <w:rPr>
                <w:szCs w:val="20"/>
              </w:rPr>
              <w:t xml:space="preserve"> or </w:t>
            </w:r>
            <w:r w:rsidRPr="00C21981">
              <w:rPr>
                <w:b/>
                <w:szCs w:val="20"/>
              </w:rPr>
              <w:t>radj_wppt</w:t>
            </w:r>
            <w:r w:rsidRPr="00C21981">
              <w:rPr>
                <w:szCs w:val="20"/>
              </w:rPr>
              <w:t xml:space="preserve"> precipitation adjustment factor</w:t>
            </w:r>
          </w:p>
        </w:tc>
        <w:tc>
          <w:tcPr>
            <w:tcW w:w="1243" w:type="dxa"/>
            <w:tcBorders>
              <w:top w:val="nil"/>
              <w:left w:val="nil"/>
              <w:bottom w:val="nil"/>
              <w:right w:val="nil"/>
            </w:tcBorders>
          </w:tcPr>
          <w:p w14:paraId="5344B5CF" w14:textId="74647C49"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FFA82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933B43" w:rsidRPr="009626A0" w:rsidRDefault="00933B43" w:rsidP="00933B43">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933B43" w:rsidRPr="009626A0" w:rsidRDefault="00933B43" w:rsidP="00933B43">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933B43" w:rsidRPr="009626A0" w:rsidRDefault="00933B43" w:rsidP="00933B43">
            <w:pPr>
              <w:pStyle w:val="tablecell-centered"/>
              <w:rPr>
                <w:szCs w:val="20"/>
              </w:rPr>
            </w:pPr>
            <w:r w:rsidRPr="009626A0">
              <w:rPr>
                <w:szCs w:val="20"/>
              </w:rPr>
              <w:t>0.02</w:t>
            </w:r>
          </w:p>
        </w:tc>
        <w:tc>
          <w:tcPr>
            <w:tcW w:w="2057" w:type="dxa"/>
            <w:tcBorders>
              <w:top w:val="nil"/>
              <w:left w:val="nil"/>
              <w:bottom w:val="nil"/>
            </w:tcBorders>
          </w:tcPr>
          <w:p w14:paraId="2984D8B7" w14:textId="55580189" w:rsidR="00933B43" w:rsidRPr="009626A0" w:rsidRDefault="00A23929" w:rsidP="00933B43">
            <w:pPr>
              <w:pStyle w:val="tablecell-centered"/>
              <w:rPr>
                <w:szCs w:val="20"/>
              </w:rPr>
            </w:pPr>
            <w:r>
              <w:rPr>
                <w:szCs w:val="20"/>
              </w:rPr>
              <w:t>R</w:t>
            </w:r>
            <w:r w:rsidR="00933B43">
              <w:rPr>
                <w:szCs w:val="20"/>
              </w:rPr>
              <w:t>equired</w:t>
            </w:r>
          </w:p>
        </w:tc>
      </w:tr>
      <w:tr w:rsidR="00933B43" w14:paraId="46D0DCBC" w14:textId="77777777" w:rsidTr="009929EB">
        <w:trPr>
          <w:jc w:val="center"/>
        </w:trPr>
        <w:tc>
          <w:tcPr>
            <w:tcW w:w="2144" w:type="dxa"/>
            <w:tcBorders>
              <w:top w:val="nil"/>
              <w:bottom w:val="nil"/>
              <w:right w:val="nil"/>
            </w:tcBorders>
          </w:tcPr>
          <w:p w14:paraId="45C4D9E7" w14:textId="77777777" w:rsidR="00933B43" w:rsidRPr="009626A0" w:rsidRDefault="00933B43" w:rsidP="00933B43">
            <w:pPr>
              <w:pStyle w:val="TableCellBody"/>
              <w:rPr>
                <w:b/>
                <w:szCs w:val="20"/>
              </w:rPr>
            </w:pPr>
            <w:r w:rsidRPr="00A669C9">
              <w:rPr>
                <w:b/>
                <w:szCs w:val="20"/>
              </w:rPr>
              <w:t>radadj</w:t>
            </w:r>
            <w:r w:rsidRPr="009626A0">
              <w:rPr>
                <w:b/>
                <w:szCs w:val="20"/>
              </w:rPr>
              <w:t>_intcp</w:t>
            </w:r>
          </w:p>
        </w:tc>
        <w:tc>
          <w:tcPr>
            <w:tcW w:w="4782" w:type="dxa"/>
            <w:tcBorders>
              <w:top w:val="nil"/>
              <w:left w:val="nil"/>
              <w:bottom w:val="nil"/>
              <w:right w:val="nil"/>
            </w:tcBorders>
          </w:tcPr>
          <w:p w14:paraId="2BE857EC" w14:textId="133F7F84" w:rsidR="00933B43" w:rsidRPr="00C21981" w:rsidRDefault="00933B43" w:rsidP="00933B43">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9DACE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74BA610F"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FBDFE47" w14:textId="768D905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25569830" w14:textId="77777777" w:rsidTr="009929EB">
        <w:trPr>
          <w:jc w:val="center"/>
        </w:trPr>
        <w:tc>
          <w:tcPr>
            <w:tcW w:w="2144" w:type="dxa"/>
            <w:tcBorders>
              <w:top w:val="nil"/>
              <w:bottom w:val="nil"/>
              <w:right w:val="nil"/>
            </w:tcBorders>
          </w:tcPr>
          <w:p w14:paraId="55B0E433" w14:textId="77777777" w:rsidR="00933B43" w:rsidRPr="009626A0" w:rsidRDefault="00933B43" w:rsidP="00933B43">
            <w:pPr>
              <w:pStyle w:val="TableCellBody"/>
              <w:rPr>
                <w:b/>
                <w:szCs w:val="20"/>
              </w:rPr>
            </w:pPr>
            <w:r w:rsidRPr="00A669C9">
              <w:rPr>
                <w:b/>
                <w:szCs w:val="20"/>
              </w:rPr>
              <w:t>radadj</w:t>
            </w:r>
            <w:r w:rsidRPr="009626A0">
              <w:rPr>
                <w:b/>
                <w:szCs w:val="20"/>
              </w:rPr>
              <w:t>_slope</w:t>
            </w:r>
          </w:p>
        </w:tc>
        <w:tc>
          <w:tcPr>
            <w:tcW w:w="4782" w:type="dxa"/>
            <w:tcBorders>
              <w:top w:val="nil"/>
              <w:left w:val="nil"/>
              <w:bottom w:val="nil"/>
              <w:right w:val="nil"/>
            </w:tcBorders>
          </w:tcPr>
          <w:p w14:paraId="7E2F5270" w14:textId="211F55C7" w:rsidR="00933B43" w:rsidRPr="00C21981" w:rsidRDefault="00933B43" w:rsidP="00933B43">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113408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6EC48091"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365B3A" w14:textId="2B93E25F"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8CD7484" w14:textId="77777777" w:rsidTr="009929EB">
        <w:trPr>
          <w:jc w:val="center"/>
        </w:trPr>
        <w:tc>
          <w:tcPr>
            <w:tcW w:w="2144" w:type="dxa"/>
            <w:tcBorders>
              <w:top w:val="nil"/>
              <w:bottom w:val="nil"/>
              <w:right w:val="nil"/>
            </w:tcBorders>
          </w:tcPr>
          <w:p w14:paraId="0619344B" w14:textId="77777777" w:rsidR="00933B43" w:rsidRPr="009626A0" w:rsidRDefault="00933B43" w:rsidP="00933B43">
            <w:pPr>
              <w:pStyle w:val="TableCellBody"/>
              <w:rPr>
                <w:b/>
                <w:szCs w:val="20"/>
              </w:rPr>
            </w:pPr>
            <w:r w:rsidRPr="00A669C9">
              <w:rPr>
                <w:b/>
                <w:szCs w:val="20"/>
              </w:rPr>
              <w:t>radj</w:t>
            </w:r>
            <w:r w:rsidRPr="009626A0">
              <w:rPr>
                <w:b/>
                <w:szCs w:val="20"/>
              </w:rPr>
              <w:t>_sppt</w:t>
            </w:r>
          </w:p>
        </w:tc>
        <w:tc>
          <w:tcPr>
            <w:tcW w:w="4782" w:type="dxa"/>
            <w:tcBorders>
              <w:top w:val="nil"/>
              <w:left w:val="nil"/>
              <w:bottom w:val="nil"/>
              <w:right w:val="nil"/>
            </w:tcBorders>
          </w:tcPr>
          <w:p w14:paraId="0FF7E655" w14:textId="1CE29ACA" w:rsidR="00933B43" w:rsidRPr="00C21981" w:rsidRDefault="00933B43" w:rsidP="00933B43">
            <w:pPr>
              <w:pStyle w:val="TableCellBody"/>
              <w:rPr>
                <w:b/>
                <w:szCs w:val="20"/>
              </w:rPr>
            </w:pPr>
            <w:r w:rsidRPr="00C21981">
              <w:rPr>
                <w:szCs w:val="20"/>
              </w:rPr>
              <w:t xml:space="preserve">Adjustment factor for computed solar radiation for summer day with greater than </w:t>
            </w:r>
            <w:r w:rsidRPr="00C21981">
              <w:rPr>
                <w:b/>
                <w:szCs w:val="20"/>
              </w:rPr>
              <w:t>ppt_rad_adj</w:t>
            </w:r>
            <w:r w:rsidRPr="00C21981">
              <w:rPr>
                <w:szCs w:val="20"/>
              </w:rPr>
              <w:t xml:space="preserve"> inches precipitation for each HRU</w:t>
            </w:r>
          </w:p>
        </w:tc>
        <w:tc>
          <w:tcPr>
            <w:tcW w:w="1243" w:type="dxa"/>
            <w:tcBorders>
              <w:top w:val="nil"/>
              <w:left w:val="nil"/>
              <w:bottom w:val="nil"/>
              <w:right w:val="nil"/>
            </w:tcBorders>
          </w:tcPr>
          <w:p w14:paraId="344C107D" w14:textId="2EF66DEB"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65215B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933B43" w:rsidRPr="009626A0" w:rsidRDefault="00933B43" w:rsidP="00933B43">
            <w:pPr>
              <w:pStyle w:val="tablecell-centered"/>
              <w:rPr>
                <w:szCs w:val="20"/>
              </w:rPr>
            </w:pPr>
            <w:r w:rsidRPr="009626A0">
              <w:rPr>
                <w:szCs w:val="20"/>
              </w:rPr>
              <w:t>0.44</w:t>
            </w:r>
          </w:p>
        </w:tc>
        <w:tc>
          <w:tcPr>
            <w:tcW w:w="2057" w:type="dxa"/>
            <w:tcBorders>
              <w:top w:val="nil"/>
              <w:left w:val="nil"/>
              <w:bottom w:val="nil"/>
            </w:tcBorders>
          </w:tcPr>
          <w:p w14:paraId="0406829D" w14:textId="77777777" w:rsidR="00933B43" w:rsidRPr="009626A0" w:rsidRDefault="00933B43" w:rsidP="00933B43">
            <w:pPr>
              <w:pStyle w:val="tablecell-centered"/>
              <w:rPr>
                <w:szCs w:val="20"/>
              </w:rPr>
            </w:pPr>
            <w:r>
              <w:rPr>
                <w:szCs w:val="20"/>
              </w:rPr>
              <w:t>required</w:t>
            </w:r>
          </w:p>
        </w:tc>
      </w:tr>
      <w:tr w:rsidR="00933B43" w14:paraId="067F00A5" w14:textId="77777777" w:rsidTr="009929EB">
        <w:trPr>
          <w:jc w:val="center"/>
        </w:trPr>
        <w:tc>
          <w:tcPr>
            <w:tcW w:w="2144" w:type="dxa"/>
            <w:tcBorders>
              <w:top w:val="nil"/>
              <w:bottom w:val="nil"/>
              <w:right w:val="nil"/>
            </w:tcBorders>
          </w:tcPr>
          <w:p w14:paraId="4CFB9743" w14:textId="77777777" w:rsidR="00933B43" w:rsidRPr="009626A0" w:rsidRDefault="00933B43" w:rsidP="00933B43">
            <w:pPr>
              <w:pStyle w:val="TableCellBody"/>
              <w:rPr>
                <w:b/>
                <w:szCs w:val="20"/>
              </w:rPr>
            </w:pPr>
            <w:r w:rsidRPr="00A669C9">
              <w:rPr>
                <w:b/>
                <w:szCs w:val="20"/>
              </w:rPr>
              <w:t>radj</w:t>
            </w:r>
            <w:r w:rsidRPr="009626A0">
              <w:rPr>
                <w:b/>
                <w:szCs w:val="20"/>
              </w:rPr>
              <w:t>_wppt</w:t>
            </w:r>
          </w:p>
        </w:tc>
        <w:tc>
          <w:tcPr>
            <w:tcW w:w="4782" w:type="dxa"/>
            <w:tcBorders>
              <w:top w:val="nil"/>
              <w:left w:val="nil"/>
              <w:bottom w:val="nil"/>
              <w:right w:val="nil"/>
            </w:tcBorders>
          </w:tcPr>
          <w:p w14:paraId="6AE6BEBA" w14:textId="1F940ED2" w:rsidR="00933B43" w:rsidRPr="00517736" w:rsidRDefault="00933B43" w:rsidP="00933B43">
            <w:pPr>
              <w:pStyle w:val="TableCellBody"/>
              <w:rPr>
                <w:b/>
                <w:szCs w:val="20"/>
              </w:rPr>
            </w:pPr>
            <w:r w:rsidRPr="00517736">
              <w:rPr>
                <w:szCs w:val="20"/>
              </w:rPr>
              <w:t xml:space="preserve">Adjustment factor for computed solar radiation for </w:t>
            </w:r>
            <w:r w:rsidRPr="00517736">
              <w:rPr>
                <w:szCs w:val="20"/>
              </w:rPr>
              <w:lastRenderedPageBreak/>
              <w:t xml:space="preserve">winter day with greater than </w:t>
            </w:r>
            <w:r w:rsidRPr="00517736">
              <w:rPr>
                <w:b/>
                <w:szCs w:val="20"/>
              </w:rPr>
              <w:t>ppt_rad_adj</w:t>
            </w:r>
            <w:r w:rsidRPr="00517736">
              <w:rPr>
                <w:szCs w:val="20"/>
              </w:rPr>
              <w:t xml:space="preserve"> inches precipitation for each HRU</w:t>
            </w:r>
          </w:p>
        </w:tc>
        <w:tc>
          <w:tcPr>
            <w:tcW w:w="1243" w:type="dxa"/>
            <w:tcBorders>
              <w:top w:val="nil"/>
              <w:left w:val="nil"/>
              <w:bottom w:val="nil"/>
              <w:right w:val="nil"/>
            </w:tcBorders>
          </w:tcPr>
          <w:p w14:paraId="312FDA29" w14:textId="3BEC4EFC" w:rsidR="00933B43" w:rsidRPr="00517736" w:rsidRDefault="00933B43" w:rsidP="00933B43">
            <w:pPr>
              <w:pStyle w:val="TableCellBody"/>
              <w:jc w:val="center"/>
              <w:rPr>
                <w:b/>
                <w:szCs w:val="20"/>
              </w:rPr>
            </w:pPr>
            <w:r w:rsidRPr="00517736">
              <w:rPr>
                <w:b/>
                <w:szCs w:val="20"/>
              </w:rPr>
              <w:lastRenderedPageBreak/>
              <w:t>nhru</w:t>
            </w:r>
          </w:p>
        </w:tc>
        <w:tc>
          <w:tcPr>
            <w:tcW w:w="800" w:type="dxa"/>
            <w:tcBorders>
              <w:top w:val="nil"/>
              <w:left w:val="nil"/>
              <w:bottom w:val="nil"/>
              <w:right w:val="nil"/>
            </w:tcBorders>
          </w:tcPr>
          <w:p w14:paraId="13D122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933B43" w:rsidRPr="009626A0" w:rsidRDefault="00933B43" w:rsidP="00933B43">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629CD909" w14:textId="77777777" w:rsidR="00933B43" w:rsidRPr="009626A0" w:rsidRDefault="00933B43" w:rsidP="00933B43">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363F2927"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301A92D0" w14:textId="77777777" w:rsidR="00933B43" w:rsidRPr="009626A0" w:rsidRDefault="00933B43" w:rsidP="00933B43">
            <w:pPr>
              <w:pStyle w:val="tablecell-centered"/>
              <w:rPr>
                <w:szCs w:val="20"/>
              </w:rPr>
            </w:pPr>
            <w:r>
              <w:rPr>
                <w:szCs w:val="20"/>
              </w:rPr>
              <w:t>required</w:t>
            </w:r>
          </w:p>
        </w:tc>
      </w:tr>
      <w:tr w:rsidR="00933B43" w14:paraId="58D6A850" w14:textId="77777777" w:rsidTr="009929EB">
        <w:trPr>
          <w:jc w:val="center"/>
        </w:trPr>
        <w:tc>
          <w:tcPr>
            <w:tcW w:w="2144" w:type="dxa"/>
            <w:tcBorders>
              <w:top w:val="nil"/>
              <w:bottom w:val="nil"/>
              <w:right w:val="nil"/>
            </w:tcBorders>
          </w:tcPr>
          <w:p w14:paraId="51486D91" w14:textId="77777777" w:rsidR="00933B43" w:rsidRPr="009626A0" w:rsidRDefault="00933B43" w:rsidP="00933B43">
            <w:pPr>
              <w:pStyle w:val="TableCellBody"/>
              <w:rPr>
                <w:b/>
                <w:szCs w:val="20"/>
              </w:rPr>
            </w:pPr>
            <w:r w:rsidRPr="00A669C9">
              <w:rPr>
                <w:b/>
                <w:szCs w:val="20"/>
              </w:rPr>
              <w:t>radmax</w:t>
            </w:r>
          </w:p>
        </w:tc>
        <w:tc>
          <w:tcPr>
            <w:tcW w:w="4782" w:type="dxa"/>
            <w:tcBorders>
              <w:top w:val="nil"/>
              <w:left w:val="nil"/>
              <w:bottom w:val="nil"/>
              <w:right w:val="nil"/>
            </w:tcBorders>
          </w:tcPr>
          <w:p w14:paraId="62A03348" w14:textId="08FBDDAF" w:rsidR="00933B43" w:rsidRPr="00517736" w:rsidRDefault="00933B43" w:rsidP="00933B43">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3BDC971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933B43" w:rsidRPr="009626A0" w:rsidRDefault="00933B43" w:rsidP="00933B43">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933B43" w:rsidRPr="009626A0" w:rsidRDefault="00933B43" w:rsidP="00933B43">
            <w:pPr>
              <w:pStyle w:val="tablecell-centered"/>
              <w:rPr>
                <w:szCs w:val="20"/>
              </w:rPr>
            </w:pPr>
            <w:r w:rsidRPr="009626A0">
              <w:rPr>
                <w:szCs w:val="20"/>
              </w:rPr>
              <w:t>0.8</w:t>
            </w:r>
          </w:p>
        </w:tc>
        <w:tc>
          <w:tcPr>
            <w:tcW w:w="2057" w:type="dxa"/>
            <w:tcBorders>
              <w:top w:val="nil"/>
              <w:left w:val="nil"/>
              <w:bottom w:val="nil"/>
            </w:tcBorders>
          </w:tcPr>
          <w:p w14:paraId="4D448607" w14:textId="77777777" w:rsidR="00933B43" w:rsidRPr="009626A0" w:rsidRDefault="00933B43" w:rsidP="00933B43">
            <w:pPr>
              <w:pStyle w:val="tablecell-centered"/>
              <w:rPr>
                <w:szCs w:val="20"/>
              </w:rPr>
            </w:pPr>
            <w:r>
              <w:rPr>
                <w:szCs w:val="20"/>
              </w:rPr>
              <w:t>required</w:t>
            </w:r>
          </w:p>
        </w:tc>
      </w:tr>
      <w:tr w:rsidR="00933B43" w14:paraId="10FA734B" w14:textId="77777777" w:rsidTr="009929EB">
        <w:trPr>
          <w:jc w:val="center"/>
        </w:trPr>
        <w:tc>
          <w:tcPr>
            <w:tcW w:w="2144" w:type="dxa"/>
            <w:tcBorders>
              <w:top w:val="nil"/>
              <w:bottom w:val="single" w:sz="4" w:space="0" w:color="auto"/>
              <w:right w:val="nil"/>
            </w:tcBorders>
          </w:tcPr>
          <w:p w14:paraId="3EB7AD5C" w14:textId="77777777" w:rsidR="00933B43" w:rsidRPr="009626A0" w:rsidRDefault="00933B43" w:rsidP="00933B43">
            <w:pPr>
              <w:pStyle w:val="TableCellBody"/>
              <w:rPr>
                <w:b/>
                <w:szCs w:val="20"/>
              </w:rPr>
            </w:pPr>
            <w:r w:rsidRPr="00A669C9">
              <w:rPr>
                <w:b/>
                <w:szCs w:val="20"/>
              </w:rPr>
              <w:t>tmax</w:t>
            </w:r>
            <w:r w:rsidRPr="009626A0">
              <w:rPr>
                <w:b/>
                <w:szCs w:val="20"/>
              </w:rPr>
              <w:t>_index</w:t>
            </w:r>
          </w:p>
        </w:tc>
        <w:tc>
          <w:tcPr>
            <w:tcW w:w="4782" w:type="dxa"/>
            <w:tcBorders>
              <w:top w:val="nil"/>
              <w:left w:val="nil"/>
              <w:bottom w:val="single" w:sz="4" w:space="0" w:color="auto"/>
              <w:right w:val="nil"/>
            </w:tcBorders>
          </w:tcPr>
          <w:p w14:paraId="27827CDD" w14:textId="06E47B8E" w:rsidR="00933B43" w:rsidRPr="005A1AB1" w:rsidRDefault="00933B43" w:rsidP="00933B43">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933B43" w:rsidRPr="005A1AB1" w:rsidRDefault="00933B43" w:rsidP="00933B43">
            <w:pPr>
              <w:pStyle w:val="TableCellBody"/>
              <w:jc w:val="center"/>
              <w:rPr>
                <w:b/>
                <w:szCs w:val="20"/>
              </w:rPr>
            </w:pPr>
            <w:r w:rsidRPr="005A1AB1">
              <w:rPr>
                <w:b/>
                <w:szCs w:val="20"/>
              </w:rPr>
              <w:t>nhru, nmonths</w:t>
            </w:r>
          </w:p>
        </w:tc>
        <w:tc>
          <w:tcPr>
            <w:tcW w:w="800" w:type="dxa"/>
            <w:tcBorders>
              <w:top w:val="nil"/>
              <w:left w:val="nil"/>
              <w:bottom w:val="single" w:sz="4" w:space="0" w:color="auto"/>
              <w:right w:val="nil"/>
            </w:tcBorders>
          </w:tcPr>
          <w:p w14:paraId="2835E39B" w14:textId="77777777" w:rsidR="00933B43" w:rsidRPr="005A1AB1" w:rsidRDefault="00933B43" w:rsidP="00933B43">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933B43" w:rsidRPr="005A1AB1" w:rsidRDefault="00933B43" w:rsidP="00933B43">
            <w:pPr>
              <w:pStyle w:val="tablecell-centered"/>
              <w:rPr>
                <w:szCs w:val="20"/>
              </w:rPr>
            </w:pPr>
            <w:r w:rsidRPr="005A1AB1">
              <w:rPr>
                <w:b/>
                <w:szCs w:val="20"/>
              </w:rPr>
              <w:t>temp_units</w:t>
            </w:r>
          </w:p>
        </w:tc>
        <w:tc>
          <w:tcPr>
            <w:tcW w:w="1154" w:type="dxa"/>
            <w:tcBorders>
              <w:top w:val="nil"/>
              <w:left w:val="nil"/>
              <w:bottom w:val="single" w:sz="4" w:space="0" w:color="auto"/>
              <w:right w:val="nil"/>
            </w:tcBorders>
          </w:tcPr>
          <w:p w14:paraId="08C1715A" w14:textId="77777777" w:rsidR="00933B43" w:rsidRPr="009626A0" w:rsidRDefault="00933B43" w:rsidP="00933B43">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933B43" w:rsidRPr="009626A0" w:rsidRDefault="00933B43" w:rsidP="00933B43">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933B43" w:rsidRPr="00330DD1" w:rsidRDefault="00933B43" w:rsidP="00933B43">
            <w:pPr>
              <w:pStyle w:val="TableSpanner"/>
            </w:pPr>
            <w:r>
              <w:t>Potential evapotranspiration d</w:t>
            </w:r>
            <w:r w:rsidRPr="00330DD1">
              <w:t>istribution</w:t>
            </w:r>
          </w:p>
        </w:tc>
      </w:tr>
      <w:tr w:rsidR="00933B43" w14:paraId="439B1BA0" w14:textId="77777777" w:rsidTr="009929EB">
        <w:trPr>
          <w:jc w:val="center"/>
        </w:trPr>
        <w:tc>
          <w:tcPr>
            <w:tcW w:w="2144" w:type="dxa"/>
            <w:tcBorders>
              <w:top w:val="nil"/>
              <w:bottom w:val="nil"/>
              <w:right w:val="nil"/>
            </w:tcBorders>
          </w:tcPr>
          <w:p w14:paraId="084E0E87" w14:textId="03C189A0" w:rsidR="00933B43" w:rsidRPr="009626A0" w:rsidRDefault="00933B43" w:rsidP="00933B43">
            <w:pPr>
              <w:pStyle w:val="TableCellBody"/>
              <w:rPr>
                <w:b/>
                <w:szCs w:val="20"/>
              </w:rPr>
            </w:pPr>
            <w:r w:rsidRPr="00517736">
              <w:rPr>
                <w:b/>
                <w:szCs w:val="20"/>
              </w:rPr>
              <w:t>crop_coef</w:t>
            </w:r>
          </w:p>
        </w:tc>
        <w:tc>
          <w:tcPr>
            <w:tcW w:w="4782" w:type="dxa"/>
            <w:tcBorders>
              <w:top w:val="nil"/>
              <w:left w:val="nil"/>
              <w:bottom w:val="nil"/>
              <w:right w:val="nil"/>
            </w:tcBorders>
          </w:tcPr>
          <w:p w14:paraId="3590033F" w14:textId="2CD9F554" w:rsidR="00933B43" w:rsidRPr="00E7110A" w:rsidRDefault="00933B43" w:rsidP="00933B43">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5CCC4228" w14:textId="6D696293" w:rsidR="00933B43" w:rsidRPr="0051022D" w:rsidRDefault="00933B43" w:rsidP="00933B43">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933B43" w:rsidRPr="0051022D" w:rsidRDefault="00933B43" w:rsidP="00933B43">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933B43" w:rsidRPr="0051022D" w:rsidRDefault="00933B43" w:rsidP="00933B43">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933B43" w:rsidRPr="0051022D" w:rsidRDefault="00933B43" w:rsidP="00933B43">
            <w:pPr>
              <w:pStyle w:val="tablecell-centered"/>
              <w:rPr>
                <w:szCs w:val="20"/>
              </w:rPr>
            </w:pPr>
            <w:r w:rsidRPr="0051022D">
              <w:rPr>
                <w:szCs w:val="20"/>
              </w:rPr>
              <w:t>1.0</w:t>
            </w:r>
          </w:p>
        </w:tc>
        <w:tc>
          <w:tcPr>
            <w:tcW w:w="2057" w:type="dxa"/>
            <w:tcBorders>
              <w:top w:val="nil"/>
              <w:left w:val="nil"/>
              <w:bottom w:val="nil"/>
            </w:tcBorders>
          </w:tcPr>
          <w:p w14:paraId="1347C69C" w14:textId="5D835880" w:rsidR="00933B43" w:rsidRPr="0051022D" w:rsidRDefault="00933B43" w:rsidP="00933B43">
            <w:pPr>
              <w:pStyle w:val="tablecell-centered"/>
              <w:rPr>
                <w:szCs w:val="20"/>
              </w:rPr>
            </w:pPr>
            <w:r w:rsidRPr="0051022D">
              <w:rPr>
                <w:b/>
                <w:szCs w:val="20"/>
              </w:rPr>
              <w:t xml:space="preserve">et_module </w:t>
            </w:r>
            <w:r w:rsidRPr="0051022D">
              <w:rPr>
                <w:szCs w:val="20"/>
              </w:rPr>
              <w:t xml:space="preserve">= </w:t>
            </w:r>
            <w:r w:rsidRPr="0051022D">
              <w:rPr>
                <w:rFonts w:ascii="Courier New" w:hAnsi="Courier New" w:cs="Courier New"/>
                <w:szCs w:val="20"/>
              </w:rPr>
              <w:t>potet_p</w:t>
            </w:r>
            <w:r>
              <w:rPr>
                <w:rFonts w:ascii="Courier New" w:hAnsi="Courier New" w:cs="Courier New"/>
                <w:szCs w:val="20"/>
              </w:rPr>
              <w:t>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933B43" w14:paraId="6D6128A1" w14:textId="77777777" w:rsidTr="009929EB">
        <w:trPr>
          <w:jc w:val="center"/>
        </w:trPr>
        <w:tc>
          <w:tcPr>
            <w:tcW w:w="2144" w:type="dxa"/>
            <w:tcBorders>
              <w:top w:val="nil"/>
              <w:bottom w:val="nil"/>
              <w:right w:val="nil"/>
            </w:tcBorders>
          </w:tcPr>
          <w:p w14:paraId="1AA405AA" w14:textId="6926B540" w:rsidR="00933B43" w:rsidRPr="00A669C9" w:rsidRDefault="00933B43" w:rsidP="00933B43">
            <w:pPr>
              <w:pStyle w:val="TableCellBody"/>
              <w:rPr>
                <w:b/>
                <w:szCs w:val="20"/>
              </w:rPr>
            </w:pPr>
            <w:r w:rsidRPr="00A669C9">
              <w:rPr>
                <w:b/>
                <w:szCs w:val="20"/>
              </w:rPr>
              <w:t>epan</w:t>
            </w:r>
            <w:r w:rsidRPr="009626A0">
              <w:rPr>
                <w:b/>
                <w:szCs w:val="20"/>
              </w:rPr>
              <w:t>_coef</w:t>
            </w:r>
          </w:p>
        </w:tc>
        <w:tc>
          <w:tcPr>
            <w:tcW w:w="4782" w:type="dxa"/>
            <w:tcBorders>
              <w:top w:val="nil"/>
              <w:left w:val="nil"/>
              <w:bottom w:val="nil"/>
              <w:right w:val="nil"/>
            </w:tcBorders>
          </w:tcPr>
          <w:p w14:paraId="2179F817" w14:textId="0D044F8A" w:rsidR="00933B43" w:rsidRPr="00E7110A" w:rsidRDefault="00933B43" w:rsidP="00933B43">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37858AF3" w14:textId="435C6AF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933B43" w:rsidRPr="00E7110A" w:rsidRDefault="00933B43" w:rsidP="00933B43">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933B43" w:rsidRPr="00E7110A" w:rsidRDefault="00933B43" w:rsidP="00933B43">
            <w:pPr>
              <w:pStyle w:val="tablecell-centered"/>
              <w:rPr>
                <w:szCs w:val="20"/>
              </w:rPr>
            </w:pPr>
            <w:r w:rsidRPr="00E7110A">
              <w:rPr>
                <w:szCs w:val="20"/>
              </w:rPr>
              <w:t>1.0</w:t>
            </w:r>
          </w:p>
        </w:tc>
        <w:tc>
          <w:tcPr>
            <w:tcW w:w="2057" w:type="dxa"/>
            <w:tcBorders>
              <w:top w:val="nil"/>
              <w:left w:val="nil"/>
              <w:bottom w:val="nil"/>
            </w:tcBorders>
          </w:tcPr>
          <w:p w14:paraId="07D40F71" w14:textId="2D55399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potet_pan</w:t>
            </w:r>
          </w:p>
        </w:tc>
      </w:tr>
      <w:tr w:rsidR="00933B43" w14:paraId="042282E0" w14:textId="77777777" w:rsidTr="009929EB">
        <w:trPr>
          <w:jc w:val="center"/>
        </w:trPr>
        <w:tc>
          <w:tcPr>
            <w:tcW w:w="2144" w:type="dxa"/>
            <w:tcBorders>
              <w:top w:val="nil"/>
              <w:bottom w:val="nil"/>
              <w:right w:val="nil"/>
            </w:tcBorders>
          </w:tcPr>
          <w:p w14:paraId="307F9182" w14:textId="77777777" w:rsidR="00933B43" w:rsidRPr="009626A0" w:rsidRDefault="00933B43" w:rsidP="00933B43">
            <w:pPr>
              <w:pStyle w:val="TableCellBody"/>
              <w:rPr>
                <w:b/>
                <w:szCs w:val="20"/>
              </w:rPr>
            </w:pPr>
            <w:r w:rsidRPr="00A669C9">
              <w:rPr>
                <w:b/>
                <w:szCs w:val="20"/>
              </w:rPr>
              <w:t>hamon</w:t>
            </w:r>
            <w:r w:rsidRPr="009626A0">
              <w:rPr>
                <w:b/>
                <w:szCs w:val="20"/>
              </w:rPr>
              <w:t>_coef</w:t>
            </w:r>
          </w:p>
        </w:tc>
        <w:tc>
          <w:tcPr>
            <w:tcW w:w="4782" w:type="dxa"/>
            <w:tcBorders>
              <w:top w:val="nil"/>
              <w:left w:val="nil"/>
              <w:bottom w:val="nil"/>
              <w:right w:val="nil"/>
            </w:tcBorders>
          </w:tcPr>
          <w:p w14:paraId="28FDED89" w14:textId="02A962CF" w:rsidR="00933B43" w:rsidRPr="00E7110A" w:rsidRDefault="00933B43" w:rsidP="00933B43">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651C632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933B43" w:rsidRPr="00E7110A" w:rsidRDefault="00933B43" w:rsidP="00933B43">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933B43" w:rsidRPr="00E7110A" w:rsidRDefault="00933B43" w:rsidP="00933B43">
            <w:pPr>
              <w:pStyle w:val="tablecell-centered"/>
              <w:rPr>
                <w:szCs w:val="20"/>
              </w:rPr>
            </w:pPr>
            <w:r w:rsidRPr="00E7110A">
              <w:rPr>
                <w:szCs w:val="20"/>
              </w:rPr>
              <w:t>0.0055</w:t>
            </w:r>
          </w:p>
        </w:tc>
        <w:tc>
          <w:tcPr>
            <w:tcW w:w="2057" w:type="dxa"/>
            <w:tcBorders>
              <w:top w:val="nil"/>
              <w:left w:val="nil"/>
              <w:bottom w:val="nil"/>
            </w:tcBorders>
          </w:tcPr>
          <w:p w14:paraId="70EE6195" w14:textId="29B19B6E"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933B43" w14:paraId="710BB5CB" w14:textId="77777777" w:rsidTr="009929EB">
        <w:trPr>
          <w:jc w:val="center"/>
        </w:trPr>
        <w:tc>
          <w:tcPr>
            <w:tcW w:w="2144" w:type="dxa"/>
            <w:tcBorders>
              <w:top w:val="nil"/>
              <w:bottom w:val="nil"/>
              <w:right w:val="nil"/>
            </w:tcBorders>
          </w:tcPr>
          <w:p w14:paraId="755F5398" w14:textId="65DB543E" w:rsidR="00933B43" w:rsidRPr="00A669C9" w:rsidRDefault="00933B43" w:rsidP="00933B43">
            <w:pPr>
              <w:pStyle w:val="TableCellBody"/>
              <w:rPr>
                <w:b/>
                <w:szCs w:val="20"/>
              </w:rPr>
            </w:pPr>
            <w:r w:rsidRPr="00300634">
              <w:rPr>
                <w:b/>
                <w:szCs w:val="20"/>
                <w:highlight w:val="green"/>
              </w:rPr>
              <w:t>hru_humidity_sta</w:t>
            </w:r>
          </w:p>
        </w:tc>
        <w:tc>
          <w:tcPr>
            <w:tcW w:w="4782" w:type="dxa"/>
            <w:tcBorders>
              <w:top w:val="nil"/>
              <w:left w:val="nil"/>
              <w:bottom w:val="nil"/>
              <w:right w:val="nil"/>
            </w:tcBorders>
          </w:tcPr>
          <w:p w14:paraId="6516DA6A" w14:textId="2A3BC01E" w:rsidR="00933B43" w:rsidRPr="009626A0" w:rsidRDefault="00933B43" w:rsidP="00933B43">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1DFF0ADE" w14:textId="058C863D"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933B43" w:rsidRPr="00E7110A" w:rsidRDefault="00933B43" w:rsidP="00933B43">
            <w:pPr>
              <w:pStyle w:val="tablecell-centered"/>
              <w:rPr>
                <w:szCs w:val="20"/>
              </w:rPr>
            </w:pPr>
            <w:r w:rsidRPr="00E7110A">
              <w:rPr>
                <w:szCs w:val="20"/>
              </w:rPr>
              <w:t xml:space="preserve">0 to </w:t>
            </w:r>
            <w:r w:rsidRPr="00E7110A">
              <w:rPr>
                <w:b/>
                <w:szCs w:val="20"/>
              </w:rPr>
              <w:t>nhumid</w:t>
            </w:r>
          </w:p>
        </w:tc>
        <w:tc>
          <w:tcPr>
            <w:tcW w:w="889" w:type="dxa"/>
            <w:tcBorders>
              <w:top w:val="nil"/>
              <w:left w:val="nil"/>
              <w:bottom w:val="nil"/>
              <w:right w:val="nil"/>
            </w:tcBorders>
          </w:tcPr>
          <w:p w14:paraId="416E36F8" w14:textId="7911F871"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3FA78E" w14:textId="4174FA4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933B43" w14:paraId="0CB56707" w14:textId="77777777" w:rsidTr="009929EB">
        <w:trPr>
          <w:jc w:val="center"/>
        </w:trPr>
        <w:tc>
          <w:tcPr>
            <w:tcW w:w="2144" w:type="dxa"/>
            <w:tcBorders>
              <w:top w:val="nil"/>
              <w:bottom w:val="nil"/>
              <w:right w:val="nil"/>
            </w:tcBorders>
          </w:tcPr>
          <w:p w14:paraId="3B0374A9" w14:textId="77777777" w:rsidR="00933B43" w:rsidRPr="009626A0" w:rsidRDefault="00933B43" w:rsidP="00933B43">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933B43" w:rsidRPr="009626A0" w:rsidRDefault="00933B43" w:rsidP="00933B43">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933B43" w:rsidRPr="00E7110A" w:rsidRDefault="00933B43" w:rsidP="00933B43">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0AFDB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evap</w:t>
            </w:r>
            <w:r w:rsidRPr="009626A0">
              <w:rPr>
                <w:b/>
                <w:szCs w:val="20"/>
              </w:rPr>
              <w:t>l</w:t>
            </w:r>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933B43" w14:paraId="6B24AF9E" w14:textId="77777777" w:rsidTr="009929EB">
        <w:trPr>
          <w:jc w:val="center"/>
        </w:trPr>
        <w:tc>
          <w:tcPr>
            <w:tcW w:w="2144" w:type="dxa"/>
            <w:tcBorders>
              <w:top w:val="nil"/>
              <w:bottom w:val="nil"/>
              <w:right w:val="nil"/>
            </w:tcBorders>
          </w:tcPr>
          <w:p w14:paraId="535F26AF" w14:textId="115CA7D6" w:rsidR="00933B43" w:rsidRPr="00A669C9" w:rsidRDefault="00933B43" w:rsidP="00933B43">
            <w:pPr>
              <w:pStyle w:val="TableCellBody"/>
              <w:rPr>
                <w:b/>
                <w:szCs w:val="20"/>
              </w:rPr>
            </w:pPr>
            <w:r w:rsidRPr="00300634">
              <w:rPr>
                <w:b/>
                <w:szCs w:val="20"/>
                <w:highlight w:val="green"/>
              </w:rPr>
              <w:t>hru_windspeed_sta</w:t>
            </w:r>
          </w:p>
        </w:tc>
        <w:tc>
          <w:tcPr>
            <w:tcW w:w="4782" w:type="dxa"/>
            <w:tcBorders>
              <w:top w:val="nil"/>
              <w:left w:val="nil"/>
              <w:bottom w:val="nil"/>
              <w:right w:val="nil"/>
            </w:tcBorders>
          </w:tcPr>
          <w:p w14:paraId="045BF9FE" w14:textId="2A9F71F1" w:rsidR="00933B43" w:rsidRPr="009626A0" w:rsidRDefault="00933B43" w:rsidP="00933B43">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933B43" w:rsidRPr="00E7110A"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B1773D" w14:textId="3CF8845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933B43" w:rsidRPr="00E7110A" w:rsidRDefault="00933B43" w:rsidP="00933B43">
            <w:pPr>
              <w:pStyle w:val="tablecell-centered"/>
              <w:rPr>
                <w:szCs w:val="20"/>
              </w:rPr>
            </w:pPr>
            <w:r>
              <w:rPr>
                <w:szCs w:val="20"/>
              </w:rPr>
              <w:t>0</w:t>
            </w:r>
            <w:r w:rsidRPr="0066618F">
              <w:rPr>
                <w:szCs w:val="20"/>
              </w:rPr>
              <w:t xml:space="preserve"> to </w:t>
            </w:r>
            <w:r w:rsidRPr="0066618F">
              <w:rPr>
                <w:b/>
                <w:szCs w:val="20"/>
              </w:rPr>
              <w:t>n</w:t>
            </w:r>
            <w:r>
              <w:rPr>
                <w:b/>
                <w:szCs w:val="20"/>
              </w:rPr>
              <w:t>wind</w:t>
            </w:r>
          </w:p>
        </w:tc>
        <w:tc>
          <w:tcPr>
            <w:tcW w:w="889" w:type="dxa"/>
            <w:tcBorders>
              <w:top w:val="nil"/>
              <w:left w:val="nil"/>
              <w:bottom w:val="nil"/>
              <w:right w:val="nil"/>
            </w:tcBorders>
          </w:tcPr>
          <w:p w14:paraId="43073573" w14:textId="689FFBB2" w:rsidR="00933B43" w:rsidRPr="00E7110A" w:rsidRDefault="00933B43" w:rsidP="00933B43">
            <w:pPr>
              <w:pStyle w:val="tablecell-centered"/>
              <w:rPr>
                <w:szCs w:val="20"/>
              </w:rPr>
            </w:pPr>
            <w:r>
              <w:rPr>
                <w:szCs w:val="20"/>
              </w:rPr>
              <w:t>0</w:t>
            </w:r>
          </w:p>
        </w:tc>
        <w:tc>
          <w:tcPr>
            <w:tcW w:w="2057" w:type="dxa"/>
            <w:tcBorders>
              <w:top w:val="nil"/>
              <w:left w:val="nil"/>
              <w:bottom w:val="nil"/>
            </w:tcBorders>
          </w:tcPr>
          <w:p w14:paraId="069A5E6A" w14:textId="5C87C144"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66618F">
              <w:rPr>
                <w:b/>
                <w:szCs w:val="20"/>
              </w:rPr>
              <w:t>n</w:t>
            </w:r>
            <w:r>
              <w:rPr>
                <w:b/>
                <w:szCs w:val="20"/>
              </w:rPr>
              <w:t>wind</w:t>
            </w:r>
            <w:r w:rsidRPr="009626A0">
              <w:rPr>
                <w:szCs w:val="20"/>
              </w:rPr>
              <w:t xml:space="preserve"> &gt;</w:t>
            </w:r>
            <w:r>
              <w:rPr>
                <w:szCs w:val="20"/>
              </w:rPr>
              <w:t xml:space="preserve"> </w:t>
            </w:r>
            <w:r w:rsidRPr="00FE512F">
              <w:rPr>
                <w:rFonts w:ascii="Courier New" w:hAnsi="Courier New" w:cs="Courier New"/>
                <w:szCs w:val="20"/>
              </w:rPr>
              <w:t>0</w:t>
            </w:r>
          </w:p>
        </w:tc>
      </w:tr>
      <w:tr w:rsidR="00933B43" w14:paraId="14A6BD90" w14:textId="77777777" w:rsidTr="009929EB">
        <w:trPr>
          <w:jc w:val="center"/>
        </w:trPr>
        <w:tc>
          <w:tcPr>
            <w:tcW w:w="2144" w:type="dxa"/>
            <w:tcBorders>
              <w:top w:val="nil"/>
              <w:bottom w:val="nil"/>
              <w:right w:val="nil"/>
            </w:tcBorders>
          </w:tcPr>
          <w:p w14:paraId="263E2B78" w14:textId="77777777" w:rsidR="00933B43" w:rsidRPr="009626A0" w:rsidRDefault="00933B43" w:rsidP="00933B43">
            <w:pPr>
              <w:pStyle w:val="TableCellBody"/>
              <w:rPr>
                <w:b/>
                <w:szCs w:val="20"/>
              </w:rPr>
            </w:pPr>
            <w:r w:rsidRPr="00A669C9">
              <w:rPr>
                <w:b/>
                <w:szCs w:val="20"/>
              </w:rPr>
              <w:t>hs</w:t>
            </w:r>
            <w:r w:rsidRPr="009626A0">
              <w:rPr>
                <w:b/>
                <w:szCs w:val="20"/>
              </w:rPr>
              <w:t>_krs</w:t>
            </w:r>
          </w:p>
        </w:tc>
        <w:tc>
          <w:tcPr>
            <w:tcW w:w="4782" w:type="dxa"/>
            <w:tcBorders>
              <w:top w:val="nil"/>
              <w:left w:val="nil"/>
              <w:bottom w:val="nil"/>
              <w:right w:val="nil"/>
            </w:tcBorders>
          </w:tcPr>
          <w:p w14:paraId="3A166FB7" w14:textId="77777777" w:rsidR="00933B43" w:rsidRPr="009626A0" w:rsidRDefault="00933B43" w:rsidP="00933B43">
            <w:pPr>
              <w:pStyle w:val="TableCellBody"/>
              <w:rPr>
                <w:b/>
                <w:szCs w:val="20"/>
              </w:rPr>
            </w:pPr>
            <w:r w:rsidRPr="009626A0">
              <w:rPr>
                <w:szCs w:val="20"/>
              </w:rPr>
              <w:t>Monthly (January to December) adjustment factor used in Hargreaves-Samani potential ET computations for each HRU</w:t>
            </w:r>
            <w:r>
              <w:rPr>
                <w:szCs w:val="20"/>
              </w:rPr>
              <w:t xml:space="preserve"> </w:t>
            </w:r>
          </w:p>
        </w:tc>
        <w:tc>
          <w:tcPr>
            <w:tcW w:w="1243" w:type="dxa"/>
            <w:tcBorders>
              <w:top w:val="nil"/>
              <w:left w:val="nil"/>
              <w:bottom w:val="nil"/>
              <w:right w:val="nil"/>
            </w:tcBorders>
          </w:tcPr>
          <w:p w14:paraId="09C88026" w14:textId="77777777" w:rsidR="00933B43" w:rsidRPr="00E7110A" w:rsidRDefault="00933B43" w:rsidP="00933B43">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6BE8DB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933B43" w:rsidRPr="00E7110A" w:rsidRDefault="00933B43" w:rsidP="00933B43">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933B43" w:rsidRPr="00E7110A" w:rsidRDefault="00933B43" w:rsidP="00933B43">
            <w:pPr>
              <w:pStyle w:val="tablecell-centered"/>
              <w:rPr>
                <w:szCs w:val="20"/>
              </w:rPr>
            </w:pPr>
            <w:r w:rsidRPr="00E7110A">
              <w:rPr>
                <w:szCs w:val="20"/>
              </w:rPr>
              <w:t>0.0135</w:t>
            </w:r>
          </w:p>
        </w:tc>
        <w:tc>
          <w:tcPr>
            <w:tcW w:w="2057" w:type="dxa"/>
            <w:tcBorders>
              <w:top w:val="nil"/>
              <w:left w:val="nil"/>
              <w:bottom w:val="nil"/>
            </w:tcBorders>
          </w:tcPr>
          <w:p w14:paraId="2C74B73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hs</w:t>
            </w:r>
          </w:p>
        </w:tc>
      </w:tr>
      <w:tr w:rsidR="00384494" w14:paraId="6AF81E26" w14:textId="77777777" w:rsidTr="009929EB">
        <w:trPr>
          <w:jc w:val="center"/>
        </w:trPr>
        <w:tc>
          <w:tcPr>
            <w:tcW w:w="2144" w:type="dxa"/>
            <w:tcBorders>
              <w:top w:val="nil"/>
              <w:bottom w:val="nil"/>
              <w:right w:val="nil"/>
            </w:tcBorders>
          </w:tcPr>
          <w:p w14:paraId="6B83FAA7" w14:textId="310B0EA1" w:rsidR="00384494" w:rsidRPr="00384494" w:rsidRDefault="00384494" w:rsidP="00384494">
            <w:pPr>
              <w:pStyle w:val="TableCellBody"/>
              <w:rPr>
                <w:b/>
                <w:szCs w:val="20"/>
                <w:highlight w:val="green"/>
              </w:rPr>
            </w:pPr>
            <w:r w:rsidRPr="00384494">
              <w:rPr>
                <w:b/>
                <w:szCs w:val="20"/>
                <w:highlight w:val="green"/>
              </w:rPr>
              <w:t>humidity_percent</w:t>
            </w:r>
          </w:p>
        </w:tc>
        <w:tc>
          <w:tcPr>
            <w:tcW w:w="4782" w:type="dxa"/>
            <w:tcBorders>
              <w:top w:val="nil"/>
              <w:left w:val="nil"/>
              <w:bottom w:val="nil"/>
              <w:right w:val="nil"/>
            </w:tcBorders>
          </w:tcPr>
          <w:p w14:paraId="4133DB0B" w14:textId="0FCBDAE8" w:rsidR="00384494" w:rsidRPr="009626A0" w:rsidRDefault="00384494" w:rsidP="00384494">
            <w:pPr>
              <w:pStyle w:val="TableCellBody"/>
              <w:rPr>
                <w:szCs w:val="20"/>
              </w:rPr>
            </w:pPr>
            <w:r w:rsidRPr="008D7430">
              <w:rPr>
                <w:szCs w:val="20"/>
              </w:rPr>
              <w:t>Monthy humidity for each HRU</w:t>
            </w:r>
          </w:p>
        </w:tc>
        <w:tc>
          <w:tcPr>
            <w:tcW w:w="1243" w:type="dxa"/>
            <w:tcBorders>
              <w:top w:val="nil"/>
              <w:left w:val="nil"/>
              <w:bottom w:val="nil"/>
              <w:right w:val="nil"/>
            </w:tcBorders>
          </w:tcPr>
          <w:p w14:paraId="7D6710EE" w14:textId="67A93827" w:rsidR="00384494" w:rsidRPr="00E7110A" w:rsidRDefault="00384494" w:rsidP="00384494">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760175CA" w14:textId="61DC2DE5"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84494" w:rsidRPr="009626A0" w:rsidRDefault="00384494" w:rsidP="00384494">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84494" w:rsidRPr="00E7110A" w:rsidRDefault="00384494" w:rsidP="00384494">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84494" w:rsidRPr="00E7110A" w:rsidRDefault="00384494" w:rsidP="00384494">
            <w:pPr>
              <w:pStyle w:val="tablecell-centered"/>
              <w:rPr>
                <w:szCs w:val="20"/>
              </w:rPr>
            </w:pPr>
            <w:r>
              <w:rPr>
                <w:szCs w:val="20"/>
              </w:rPr>
              <w:t>0.0</w:t>
            </w:r>
          </w:p>
        </w:tc>
        <w:tc>
          <w:tcPr>
            <w:tcW w:w="2057" w:type="dxa"/>
            <w:tcBorders>
              <w:top w:val="nil"/>
              <w:left w:val="nil"/>
              <w:bottom w:val="nil"/>
            </w:tcBorders>
          </w:tcPr>
          <w:p w14:paraId="702C34F2" w14:textId="4B2B88C0"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sidR="00253D9A">
              <w:rPr>
                <w:rFonts w:ascii="Courier New" w:hAnsi="Courier New" w:cs="Courier New"/>
                <w:szCs w:val="20"/>
              </w:rPr>
              <w:t>pm</w:t>
            </w:r>
            <w:r w:rsidR="00253D9A" w:rsidRPr="00253D9A">
              <w:rPr>
                <w:szCs w:val="20"/>
              </w:rPr>
              <w:t xml:space="preserve"> or potet</w:t>
            </w:r>
            <w:r w:rsidR="00253D9A">
              <w:rPr>
                <w:rFonts w:ascii="Courier New" w:hAnsi="Courier New" w:cs="Courier New"/>
                <w:szCs w:val="20"/>
              </w:rPr>
              <w:t>_pt</w:t>
            </w:r>
            <w:r w:rsidR="00253D9A" w:rsidRPr="00253D9A">
              <w:rPr>
                <w:szCs w:val="20"/>
              </w:rPr>
              <w:t xml:space="preserve"> and humidity is not specified in a CBH File</w:t>
            </w:r>
          </w:p>
        </w:tc>
      </w:tr>
      <w:tr w:rsidR="00384494" w14:paraId="38DB40AD" w14:textId="77777777" w:rsidTr="009929EB">
        <w:trPr>
          <w:jc w:val="center"/>
        </w:trPr>
        <w:tc>
          <w:tcPr>
            <w:tcW w:w="2144" w:type="dxa"/>
            <w:tcBorders>
              <w:top w:val="nil"/>
              <w:bottom w:val="nil"/>
              <w:right w:val="nil"/>
            </w:tcBorders>
          </w:tcPr>
          <w:p w14:paraId="5BC2F056" w14:textId="77777777" w:rsidR="00384494" w:rsidRPr="00517736" w:rsidRDefault="00384494" w:rsidP="00384494">
            <w:pPr>
              <w:pStyle w:val="TableCellBody"/>
              <w:rPr>
                <w:b/>
                <w:szCs w:val="20"/>
              </w:rPr>
            </w:pPr>
            <w:r w:rsidRPr="00517736">
              <w:rPr>
                <w:b/>
                <w:szCs w:val="20"/>
              </w:rPr>
              <w:t>jh_coef</w:t>
            </w:r>
          </w:p>
        </w:tc>
        <w:tc>
          <w:tcPr>
            <w:tcW w:w="4782" w:type="dxa"/>
            <w:tcBorders>
              <w:top w:val="nil"/>
              <w:left w:val="nil"/>
              <w:bottom w:val="nil"/>
              <w:right w:val="nil"/>
            </w:tcBorders>
          </w:tcPr>
          <w:p w14:paraId="608B07D4" w14:textId="55202C64" w:rsidR="00384494" w:rsidRPr="00517736" w:rsidRDefault="00384494" w:rsidP="00384494">
            <w:pPr>
              <w:pStyle w:val="TableCellBody"/>
              <w:rPr>
                <w:szCs w:val="20"/>
              </w:rPr>
            </w:pPr>
            <w:r w:rsidRPr="00517736">
              <w:rPr>
                <w:szCs w:val="20"/>
              </w:rPr>
              <w:t>Monthly (January to December) air temperature coefficient used in Jensen-Haise potential ET computations for each HRU</w:t>
            </w:r>
          </w:p>
        </w:tc>
        <w:tc>
          <w:tcPr>
            <w:tcW w:w="1243" w:type="dxa"/>
            <w:tcBorders>
              <w:top w:val="nil"/>
              <w:left w:val="nil"/>
              <w:bottom w:val="nil"/>
              <w:right w:val="nil"/>
            </w:tcBorders>
          </w:tcPr>
          <w:p w14:paraId="50B84221" w14:textId="084F636F" w:rsidR="00384494" w:rsidRPr="00E7110A" w:rsidRDefault="00384494" w:rsidP="00384494">
            <w:pPr>
              <w:pStyle w:val="TableCellBody"/>
              <w:jc w:val="center"/>
              <w:rPr>
                <w:b/>
                <w:szCs w:val="20"/>
              </w:rPr>
            </w:pPr>
            <w:r w:rsidRPr="00E7110A">
              <w:rPr>
                <w:b/>
                <w:szCs w:val="20"/>
              </w:rPr>
              <w:t>nhru, nmonths</w:t>
            </w:r>
          </w:p>
        </w:tc>
        <w:tc>
          <w:tcPr>
            <w:tcW w:w="800" w:type="dxa"/>
            <w:tcBorders>
              <w:top w:val="nil"/>
              <w:left w:val="nil"/>
              <w:bottom w:val="nil"/>
              <w:right w:val="nil"/>
            </w:tcBorders>
          </w:tcPr>
          <w:p w14:paraId="47CDDE54"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58DEA41C" w:rsidR="00384494" w:rsidRPr="00E7110A" w:rsidRDefault="00384494" w:rsidP="00384494">
            <w:pPr>
              <w:pStyle w:val="tablecell-centered"/>
              <w:rPr>
                <w:szCs w:val="20"/>
              </w:rPr>
            </w:pPr>
            <w:r w:rsidRPr="00E7110A">
              <w:rPr>
                <w:szCs w:val="20"/>
              </w:rPr>
              <w:t>0.0 to 0.1</w:t>
            </w:r>
          </w:p>
        </w:tc>
        <w:tc>
          <w:tcPr>
            <w:tcW w:w="889" w:type="dxa"/>
            <w:tcBorders>
              <w:top w:val="nil"/>
              <w:left w:val="nil"/>
              <w:bottom w:val="nil"/>
              <w:right w:val="nil"/>
            </w:tcBorders>
          </w:tcPr>
          <w:p w14:paraId="33F62B0C" w14:textId="77777777" w:rsidR="00384494" w:rsidRPr="00E7110A" w:rsidRDefault="00384494" w:rsidP="00384494">
            <w:pPr>
              <w:pStyle w:val="tablecell-centered"/>
              <w:rPr>
                <w:szCs w:val="20"/>
              </w:rPr>
            </w:pPr>
            <w:r w:rsidRPr="00E7110A">
              <w:rPr>
                <w:szCs w:val="20"/>
              </w:rPr>
              <w:t>0.014</w:t>
            </w:r>
          </w:p>
        </w:tc>
        <w:tc>
          <w:tcPr>
            <w:tcW w:w="2057" w:type="dxa"/>
            <w:tcBorders>
              <w:top w:val="nil"/>
              <w:left w:val="nil"/>
              <w:bottom w:val="nil"/>
            </w:tcBorders>
          </w:tcPr>
          <w:p w14:paraId="05DE3671"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320E1D5C" w14:textId="77777777" w:rsidTr="009929EB">
        <w:trPr>
          <w:jc w:val="center"/>
        </w:trPr>
        <w:tc>
          <w:tcPr>
            <w:tcW w:w="2144" w:type="dxa"/>
            <w:tcBorders>
              <w:top w:val="nil"/>
              <w:bottom w:val="nil"/>
              <w:right w:val="nil"/>
            </w:tcBorders>
          </w:tcPr>
          <w:p w14:paraId="4E4D0C75" w14:textId="77777777" w:rsidR="00384494" w:rsidRPr="00517736" w:rsidRDefault="00384494" w:rsidP="00384494">
            <w:pPr>
              <w:pStyle w:val="TableCellBody"/>
              <w:rPr>
                <w:b/>
                <w:szCs w:val="20"/>
              </w:rPr>
            </w:pPr>
            <w:r w:rsidRPr="00517736">
              <w:rPr>
                <w:b/>
                <w:szCs w:val="20"/>
              </w:rPr>
              <w:t>jh_coef_hru</w:t>
            </w:r>
          </w:p>
        </w:tc>
        <w:tc>
          <w:tcPr>
            <w:tcW w:w="4782" w:type="dxa"/>
            <w:tcBorders>
              <w:top w:val="nil"/>
              <w:left w:val="nil"/>
              <w:bottom w:val="nil"/>
              <w:right w:val="nil"/>
            </w:tcBorders>
          </w:tcPr>
          <w:p w14:paraId="7CE3B5A6" w14:textId="77777777" w:rsidR="00384494" w:rsidRPr="00517736" w:rsidRDefault="00384494" w:rsidP="00384494">
            <w:pPr>
              <w:pStyle w:val="TableCellBody"/>
              <w:rPr>
                <w:szCs w:val="20"/>
              </w:rPr>
            </w:pPr>
            <w:r w:rsidRPr="00517736">
              <w:rPr>
                <w:szCs w:val="20"/>
              </w:rPr>
              <w:t>Air temperature coefficient used in Jensen-Haise potential ET computations for each HRU</w:t>
            </w:r>
          </w:p>
        </w:tc>
        <w:tc>
          <w:tcPr>
            <w:tcW w:w="1243" w:type="dxa"/>
            <w:tcBorders>
              <w:top w:val="nil"/>
              <w:left w:val="nil"/>
              <w:bottom w:val="nil"/>
              <w:right w:val="nil"/>
            </w:tcBorders>
          </w:tcPr>
          <w:p w14:paraId="46BC96A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4BEBFCC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4A835985" w14:textId="2DA9162D" w:rsidR="00384494" w:rsidRPr="00E7110A" w:rsidRDefault="00384494" w:rsidP="00384494">
            <w:pPr>
              <w:pStyle w:val="tablecell-centered"/>
              <w:rPr>
                <w:szCs w:val="20"/>
              </w:rPr>
            </w:pPr>
            <w:r w:rsidRPr="00E7110A">
              <w:rPr>
                <w:szCs w:val="20"/>
              </w:rPr>
              <w:t>-99.0 to 150.0</w:t>
            </w:r>
          </w:p>
        </w:tc>
        <w:tc>
          <w:tcPr>
            <w:tcW w:w="889" w:type="dxa"/>
            <w:tcBorders>
              <w:top w:val="nil"/>
              <w:left w:val="nil"/>
              <w:bottom w:val="nil"/>
              <w:right w:val="nil"/>
            </w:tcBorders>
          </w:tcPr>
          <w:p w14:paraId="2C0E1BBC" w14:textId="77777777" w:rsidR="00384494" w:rsidRPr="00E7110A" w:rsidRDefault="00384494" w:rsidP="00384494">
            <w:pPr>
              <w:pStyle w:val="tablecell-centered"/>
              <w:rPr>
                <w:szCs w:val="20"/>
              </w:rPr>
            </w:pPr>
            <w:r w:rsidRPr="00E7110A">
              <w:rPr>
                <w:szCs w:val="20"/>
              </w:rPr>
              <w:t>13.0</w:t>
            </w:r>
          </w:p>
        </w:tc>
        <w:tc>
          <w:tcPr>
            <w:tcW w:w="2057" w:type="dxa"/>
            <w:tcBorders>
              <w:top w:val="nil"/>
              <w:left w:val="nil"/>
              <w:bottom w:val="nil"/>
            </w:tcBorders>
          </w:tcPr>
          <w:p w14:paraId="344ABBA9"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593AB941" w14:textId="77777777" w:rsidTr="009929EB">
        <w:trPr>
          <w:jc w:val="center"/>
        </w:trPr>
        <w:tc>
          <w:tcPr>
            <w:tcW w:w="2144" w:type="dxa"/>
            <w:tcBorders>
              <w:top w:val="nil"/>
              <w:bottom w:val="nil"/>
              <w:right w:val="nil"/>
            </w:tcBorders>
          </w:tcPr>
          <w:p w14:paraId="62891987" w14:textId="77777777" w:rsidR="00384494" w:rsidRPr="00517736" w:rsidRDefault="00384494" w:rsidP="00384494">
            <w:pPr>
              <w:pStyle w:val="TableCellBody"/>
              <w:rPr>
                <w:b/>
                <w:szCs w:val="20"/>
              </w:rPr>
            </w:pPr>
            <w:r w:rsidRPr="00517736">
              <w:rPr>
                <w:b/>
                <w:szCs w:val="20"/>
              </w:rPr>
              <w:lastRenderedPageBreak/>
              <w:t>pm_d_coef</w:t>
            </w:r>
          </w:p>
        </w:tc>
        <w:tc>
          <w:tcPr>
            <w:tcW w:w="4782" w:type="dxa"/>
            <w:tcBorders>
              <w:top w:val="nil"/>
              <w:left w:val="nil"/>
              <w:bottom w:val="nil"/>
              <w:right w:val="nil"/>
            </w:tcBorders>
          </w:tcPr>
          <w:p w14:paraId="40A53858" w14:textId="77777777" w:rsidR="00384494" w:rsidRPr="00517736" w:rsidRDefault="00384494" w:rsidP="00384494">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54221E37"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84494" w:rsidRPr="009626A0" w:rsidRDefault="00384494" w:rsidP="00384494">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84494" w:rsidRPr="009626A0" w:rsidRDefault="00384494" w:rsidP="00384494">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84494" w:rsidRPr="00E161E0" w:rsidRDefault="00384494" w:rsidP="00384494">
            <w:pPr>
              <w:pStyle w:val="tablecell-centered"/>
              <w:rPr>
                <w:szCs w:val="20"/>
              </w:rPr>
            </w:pPr>
            <w:r w:rsidRPr="00E161E0">
              <w:rPr>
                <w:szCs w:val="20"/>
              </w:rPr>
              <w:t>0.34</w:t>
            </w:r>
          </w:p>
        </w:tc>
        <w:tc>
          <w:tcPr>
            <w:tcW w:w="2057" w:type="dxa"/>
            <w:tcBorders>
              <w:top w:val="nil"/>
              <w:left w:val="nil"/>
              <w:bottom w:val="nil"/>
            </w:tcBorders>
          </w:tcPr>
          <w:p w14:paraId="530A9D20" w14:textId="66394E9E"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58CD2DAC" w14:textId="77777777" w:rsidTr="009929EB">
        <w:trPr>
          <w:jc w:val="center"/>
        </w:trPr>
        <w:tc>
          <w:tcPr>
            <w:tcW w:w="2144" w:type="dxa"/>
            <w:tcBorders>
              <w:top w:val="nil"/>
              <w:bottom w:val="nil"/>
              <w:right w:val="nil"/>
            </w:tcBorders>
          </w:tcPr>
          <w:p w14:paraId="3CE1CA48" w14:textId="77777777" w:rsidR="00384494" w:rsidRPr="00517736" w:rsidRDefault="00384494" w:rsidP="00384494">
            <w:pPr>
              <w:pStyle w:val="TableCellBody"/>
              <w:rPr>
                <w:b/>
                <w:szCs w:val="20"/>
              </w:rPr>
            </w:pPr>
            <w:r w:rsidRPr="00517736">
              <w:rPr>
                <w:b/>
                <w:szCs w:val="20"/>
              </w:rPr>
              <w:t>pm_n_coef</w:t>
            </w:r>
          </w:p>
        </w:tc>
        <w:tc>
          <w:tcPr>
            <w:tcW w:w="4782" w:type="dxa"/>
            <w:tcBorders>
              <w:top w:val="nil"/>
              <w:left w:val="nil"/>
              <w:bottom w:val="nil"/>
              <w:right w:val="nil"/>
            </w:tcBorders>
          </w:tcPr>
          <w:p w14:paraId="3D19F390" w14:textId="77777777" w:rsidR="00384494" w:rsidRPr="00517736" w:rsidRDefault="00384494" w:rsidP="00384494">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0247C3F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84494" w:rsidRPr="009626A0" w:rsidRDefault="00384494" w:rsidP="00384494">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84494" w:rsidRPr="009626A0" w:rsidRDefault="00384494" w:rsidP="00384494">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84494" w:rsidRPr="00E161E0" w:rsidRDefault="00384494" w:rsidP="00384494">
            <w:pPr>
              <w:pStyle w:val="tablecell-centered"/>
              <w:rPr>
                <w:szCs w:val="20"/>
              </w:rPr>
            </w:pPr>
            <w:r w:rsidRPr="00E161E0">
              <w:rPr>
                <w:szCs w:val="20"/>
              </w:rPr>
              <w:t>900.0</w:t>
            </w:r>
          </w:p>
        </w:tc>
        <w:tc>
          <w:tcPr>
            <w:tcW w:w="2057" w:type="dxa"/>
            <w:tcBorders>
              <w:top w:val="nil"/>
              <w:left w:val="nil"/>
              <w:bottom w:val="nil"/>
            </w:tcBorders>
          </w:tcPr>
          <w:p w14:paraId="5739A073" w14:textId="52FF87A1"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4B143762" w14:textId="77777777" w:rsidTr="009929EB">
        <w:trPr>
          <w:jc w:val="center"/>
        </w:trPr>
        <w:tc>
          <w:tcPr>
            <w:tcW w:w="2144" w:type="dxa"/>
            <w:tcBorders>
              <w:top w:val="nil"/>
              <w:bottom w:val="nil"/>
              <w:right w:val="nil"/>
            </w:tcBorders>
          </w:tcPr>
          <w:p w14:paraId="1FA29FCA" w14:textId="0D5FF4FD" w:rsidR="00384494" w:rsidRPr="00517736" w:rsidRDefault="00384494" w:rsidP="00384494">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3AFE00B0" w:rsidR="00384494" w:rsidRPr="00517736" w:rsidRDefault="00384494" w:rsidP="00384494">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84494" w:rsidRDefault="00384494" w:rsidP="00384494">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84494" w:rsidRDefault="00384494" w:rsidP="00384494">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84494" w:rsidRPr="00E161E0" w:rsidRDefault="00384494" w:rsidP="00384494">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384494" w14:paraId="4C3B2E3E" w14:textId="77777777" w:rsidTr="009929EB">
        <w:trPr>
          <w:jc w:val="center"/>
        </w:trPr>
        <w:tc>
          <w:tcPr>
            <w:tcW w:w="2144" w:type="dxa"/>
            <w:tcBorders>
              <w:top w:val="nil"/>
              <w:bottom w:val="single" w:sz="4" w:space="0" w:color="auto"/>
              <w:right w:val="nil"/>
            </w:tcBorders>
          </w:tcPr>
          <w:p w14:paraId="525E0DC7" w14:textId="77777777" w:rsidR="00384494" w:rsidRPr="00A669C9" w:rsidRDefault="00384494" w:rsidP="00384494">
            <w:pPr>
              <w:pStyle w:val="TableCellBody"/>
              <w:rPr>
                <w:b/>
                <w:szCs w:val="20"/>
              </w:rPr>
            </w:pPr>
            <w:r w:rsidRPr="00A669C9">
              <w:rPr>
                <w:b/>
                <w:szCs w:val="20"/>
              </w:rPr>
              <w:t>pt_alpha</w:t>
            </w:r>
          </w:p>
        </w:tc>
        <w:tc>
          <w:tcPr>
            <w:tcW w:w="4782" w:type="dxa"/>
            <w:tcBorders>
              <w:top w:val="nil"/>
              <w:left w:val="nil"/>
              <w:bottom w:val="single" w:sz="4" w:space="0" w:color="auto"/>
              <w:right w:val="nil"/>
            </w:tcBorders>
          </w:tcPr>
          <w:p w14:paraId="7D437384" w14:textId="77777777" w:rsidR="00384494" w:rsidRPr="009626A0" w:rsidRDefault="00384494" w:rsidP="00384494">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84494" w:rsidRPr="009626A0" w:rsidRDefault="00384494" w:rsidP="00384494">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84494" w:rsidRPr="00E161E0" w:rsidRDefault="00384494" w:rsidP="00384494">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384494"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84494" w:rsidRPr="00330DD1" w:rsidRDefault="00384494" w:rsidP="00384494">
            <w:pPr>
              <w:pStyle w:val="TableSpanner"/>
            </w:pPr>
            <w:r w:rsidRPr="00330DD1">
              <w:t>Evapotranspiration</w:t>
            </w:r>
            <w:r>
              <w:t xml:space="preserve"> and s</w:t>
            </w:r>
            <w:r w:rsidRPr="00330DD1">
              <w:t>ublimation</w:t>
            </w:r>
          </w:p>
        </w:tc>
      </w:tr>
      <w:tr w:rsidR="00384494" w14:paraId="3CDACD20" w14:textId="77777777" w:rsidTr="009929EB">
        <w:trPr>
          <w:jc w:val="center"/>
        </w:trPr>
        <w:tc>
          <w:tcPr>
            <w:tcW w:w="2144" w:type="dxa"/>
            <w:tcBorders>
              <w:top w:val="nil"/>
              <w:bottom w:val="nil"/>
              <w:right w:val="nil"/>
            </w:tcBorders>
          </w:tcPr>
          <w:p w14:paraId="27B3988F" w14:textId="77777777" w:rsidR="00384494" w:rsidRPr="009626A0" w:rsidRDefault="00384494" w:rsidP="00384494">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384494" w:rsidRPr="009626A0" w:rsidRDefault="00384494" w:rsidP="00384494">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84494" w:rsidRPr="009626A0" w:rsidRDefault="00384494" w:rsidP="00384494">
            <w:pPr>
              <w:pStyle w:val="tablecell-centered"/>
              <w:rPr>
                <w:szCs w:val="20"/>
              </w:rPr>
            </w:pPr>
            <w:r w:rsidRPr="009626A0">
              <w:rPr>
                <w:szCs w:val="20"/>
              </w:rPr>
              <w:t>264</w:t>
            </w:r>
          </w:p>
        </w:tc>
        <w:tc>
          <w:tcPr>
            <w:tcW w:w="2057" w:type="dxa"/>
            <w:tcBorders>
              <w:top w:val="nil"/>
              <w:left w:val="nil"/>
              <w:bottom w:val="nil"/>
            </w:tcBorders>
          </w:tcPr>
          <w:p w14:paraId="66E6BC83"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197690E4" w14:textId="77777777" w:rsidTr="009929EB">
        <w:trPr>
          <w:jc w:val="center"/>
        </w:trPr>
        <w:tc>
          <w:tcPr>
            <w:tcW w:w="2144" w:type="dxa"/>
            <w:tcBorders>
              <w:top w:val="nil"/>
              <w:bottom w:val="nil"/>
              <w:right w:val="nil"/>
            </w:tcBorders>
          </w:tcPr>
          <w:p w14:paraId="30FC0ECE" w14:textId="77777777" w:rsidR="00384494" w:rsidRPr="009626A0" w:rsidRDefault="00384494" w:rsidP="00384494">
            <w:pPr>
              <w:pStyle w:val="TableCellBody"/>
              <w:rPr>
                <w:b/>
                <w:szCs w:val="20"/>
              </w:rPr>
            </w:pPr>
            <w:r w:rsidRPr="00A669C9">
              <w:rPr>
                <w:b/>
                <w:szCs w:val="20"/>
              </w:rPr>
              <w:t>frost_temp</w:t>
            </w:r>
          </w:p>
        </w:tc>
        <w:tc>
          <w:tcPr>
            <w:tcW w:w="4782" w:type="dxa"/>
            <w:tcBorders>
              <w:top w:val="nil"/>
              <w:left w:val="nil"/>
              <w:bottom w:val="nil"/>
              <w:right w:val="nil"/>
            </w:tcBorders>
          </w:tcPr>
          <w:p w14:paraId="50D0C7EE" w14:textId="77777777" w:rsidR="00384494" w:rsidRPr="00517736" w:rsidRDefault="00384494" w:rsidP="00384494">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384494" w:rsidRPr="009626A0" w:rsidRDefault="00384494" w:rsidP="00384494">
            <w:pPr>
              <w:pStyle w:val="tablecell-centered"/>
              <w:rPr>
                <w:szCs w:val="20"/>
              </w:rPr>
            </w:pPr>
            <w:r>
              <w:rPr>
                <w:szCs w:val="20"/>
              </w:rPr>
              <w:t>-10.0 to 32.0</w:t>
            </w:r>
          </w:p>
        </w:tc>
        <w:tc>
          <w:tcPr>
            <w:tcW w:w="889" w:type="dxa"/>
            <w:tcBorders>
              <w:top w:val="nil"/>
              <w:left w:val="nil"/>
              <w:bottom w:val="nil"/>
              <w:right w:val="nil"/>
            </w:tcBorders>
          </w:tcPr>
          <w:p w14:paraId="675B3B79" w14:textId="77777777" w:rsidR="00384494" w:rsidRPr="009626A0" w:rsidRDefault="00384494" w:rsidP="00384494">
            <w:pPr>
              <w:pStyle w:val="tablecell-centered"/>
              <w:rPr>
                <w:szCs w:val="20"/>
              </w:rPr>
            </w:pPr>
            <w:r>
              <w:rPr>
                <w:szCs w:val="20"/>
              </w:rPr>
              <w:t>28.0</w:t>
            </w:r>
          </w:p>
        </w:tc>
        <w:tc>
          <w:tcPr>
            <w:tcW w:w="2057" w:type="dxa"/>
            <w:tcBorders>
              <w:top w:val="nil"/>
              <w:left w:val="nil"/>
              <w:bottom w:val="nil"/>
            </w:tcBorders>
          </w:tcPr>
          <w:p w14:paraId="32058971" w14:textId="77777777" w:rsidR="00384494" w:rsidRPr="009626A0" w:rsidRDefault="00384494" w:rsidP="00384494">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384494" w14:paraId="5E79B02C" w14:textId="77777777" w:rsidTr="009929EB">
        <w:trPr>
          <w:jc w:val="center"/>
        </w:trPr>
        <w:tc>
          <w:tcPr>
            <w:tcW w:w="2144" w:type="dxa"/>
            <w:tcBorders>
              <w:top w:val="nil"/>
              <w:bottom w:val="nil"/>
              <w:right w:val="nil"/>
            </w:tcBorders>
          </w:tcPr>
          <w:p w14:paraId="74A13053" w14:textId="77777777" w:rsidR="00384494" w:rsidRPr="009626A0" w:rsidRDefault="00384494" w:rsidP="00384494">
            <w:pPr>
              <w:pStyle w:val="TableCellBody"/>
              <w:rPr>
                <w:b/>
                <w:szCs w:val="20"/>
              </w:rPr>
            </w:pPr>
            <w:r w:rsidRPr="00A669C9">
              <w:rPr>
                <w:b/>
                <w:szCs w:val="20"/>
              </w:rPr>
              <w:t>potet</w:t>
            </w:r>
            <w:r w:rsidRPr="009626A0">
              <w:rPr>
                <w:b/>
                <w:szCs w:val="20"/>
              </w:rPr>
              <w:t>_sublim</w:t>
            </w:r>
          </w:p>
        </w:tc>
        <w:tc>
          <w:tcPr>
            <w:tcW w:w="4782" w:type="dxa"/>
            <w:tcBorders>
              <w:top w:val="nil"/>
              <w:left w:val="nil"/>
              <w:bottom w:val="nil"/>
              <w:right w:val="nil"/>
            </w:tcBorders>
          </w:tcPr>
          <w:p w14:paraId="66C7D484" w14:textId="508122F9" w:rsidR="00384494" w:rsidRPr="00517736" w:rsidRDefault="00384494" w:rsidP="00384494">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84494" w:rsidRPr="009626A0" w:rsidRDefault="00384494" w:rsidP="00384494">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0808BA4" w14:textId="77777777" w:rsidR="00384494" w:rsidRPr="009626A0" w:rsidRDefault="00384494" w:rsidP="00384494">
            <w:pPr>
              <w:pStyle w:val="tablecell-centered"/>
              <w:rPr>
                <w:szCs w:val="20"/>
              </w:rPr>
            </w:pPr>
            <w:r>
              <w:rPr>
                <w:szCs w:val="20"/>
              </w:rPr>
              <w:t>required</w:t>
            </w:r>
          </w:p>
        </w:tc>
      </w:tr>
      <w:tr w:rsidR="00384494" w14:paraId="415D86D8" w14:textId="77777777" w:rsidTr="009929EB">
        <w:trPr>
          <w:jc w:val="center"/>
        </w:trPr>
        <w:tc>
          <w:tcPr>
            <w:tcW w:w="2144" w:type="dxa"/>
            <w:tcBorders>
              <w:top w:val="nil"/>
              <w:bottom w:val="nil"/>
              <w:right w:val="nil"/>
            </w:tcBorders>
          </w:tcPr>
          <w:p w14:paraId="7D687E85" w14:textId="77777777" w:rsidR="00384494" w:rsidRPr="009626A0" w:rsidRDefault="00384494" w:rsidP="00384494">
            <w:pPr>
              <w:pStyle w:val="TableCellBody"/>
              <w:rPr>
                <w:b/>
                <w:szCs w:val="20"/>
              </w:rPr>
            </w:pPr>
            <w:r w:rsidRPr="00A669C9">
              <w:rPr>
                <w:b/>
                <w:szCs w:val="20"/>
              </w:rPr>
              <w:t>rad</w:t>
            </w:r>
            <w:r w:rsidRPr="009626A0">
              <w:rPr>
                <w:b/>
                <w:szCs w:val="20"/>
              </w:rPr>
              <w:t>_trncf</w:t>
            </w:r>
          </w:p>
        </w:tc>
        <w:tc>
          <w:tcPr>
            <w:tcW w:w="4782" w:type="dxa"/>
            <w:tcBorders>
              <w:top w:val="nil"/>
              <w:left w:val="nil"/>
              <w:bottom w:val="nil"/>
              <w:right w:val="nil"/>
            </w:tcBorders>
          </w:tcPr>
          <w:p w14:paraId="2CCAA742" w14:textId="77777777" w:rsidR="00384494" w:rsidRPr="009626A0" w:rsidRDefault="00384494" w:rsidP="00384494">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1700431" w14:textId="77777777" w:rsidR="00384494" w:rsidRPr="009626A0" w:rsidRDefault="00384494" w:rsidP="00384494">
            <w:pPr>
              <w:pStyle w:val="tablecell-centered"/>
              <w:rPr>
                <w:szCs w:val="20"/>
              </w:rPr>
            </w:pPr>
            <w:r>
              <w:rPr>
                <w:szCs w:val="20"/>
              </w:rPr>
              <w:t>required</w:t>
            </w:r>
          </w:p>
        </w:tc>
      </w:tr>
      <w:tr w:rsidR="00384494" w14:paraId="5ABAA7AB" w14:textId="77777777" w:rsidTr="009929EB">
        <w:trPr>
          <w:jc w:val="center"/>
        </w:trPr>
        <w:tc>
          <w:tcPr>
            <w:tcW w:w="2144" w:type="dxa"/>
            <w:tcBorders>
              <w:top w:val="nil"/>
              <w:bottom w:val="nil"/>
              <w:right w:val="nil"/>
            </w:tcBorders>
          </w:tcPr>
          <w:p w14:paraId="3C0AEB68" w14:textId="77777777" w:rsidR="00384494" w:rsidRPr="009626A0" w:rsidRDefault="00384494" w:rsidP="00384494">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384494" w:rsidRPr="009626A0" w:rsidRDefault="00384494" w:rsidP="00384494">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84494" w:rsidRPr="009626A0" w:rsidRDefault="00384494" w:rsidP="00384494">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84494" w:rsidRPr="009626A0" w:rsidRDefault="00384494" w:rsidP="00384494">
            <w:pPr>
              <w:pStyle w:val="tablecell-centered"/>
              <w:rPr>
                <w:szCs w:val="20"/>
              </w:rPr>
            </w:pPr>
            <w:r>
              <w:rPr>
                <w:szCs w:val="20"/>
              </w:rPr>
              <w:t>1 to 3</w:t>
            </w:r>
          </w:p>
        </w:tc>
        <w:tc>
          <w:tcPr>
            <w:tcW w:w="889" w:type="dxa"/>
            <w:tcBorders>
              <w:top w:val="nil"/>
              <w:left w:val="nil"/>
              <w:bottom w:val="nil"/>
              <w:right w:val="nil"/>
            </w:tcBorders>
          </w:tcPr>
          <w:p w14:paraId="75AFBD25" w14:textId="77777777" w:rsidR="00384494" w:rsidRPr="009626A0" w:rsidRDefault="00384494" w:rsidP="00384494">
            <w:pPr>
              <w:pStyle w:val="tablecell-centered"/>
              <w:rPr>
                <w:szCs w:val="20"/>
              </w:rPr>
            </w:pPr>
            <w:r>
              <w:rPr>
                <w:szCs w:val="20"/>
              </w:rPr>
              <w:t>2</w:t>
            </w:r>
          </w:p>
        </w:tc>
        <w:tc>
          <w:tcPr>
            <w:tcW w:w="2057" w:type="dxa"/>
            <w:tcBorders>
              <w:top w:val="nil"/>
              <w:left w:val="nil"/>
              <w:bottom w:val="nil"/>
            </w:tcBorders>
          </w:tcPr>
          <w:p w14:paraId="71F83949" w14:textId="77777777" w:rsidR="00384494" w:rsidRPr="009626A0" w:rsidRDefault="00384494" w:rsidP="00384494">
            <w:pPr>
              <w:pStyle w:val="tablecell-centered"/>
              <w:rPr>
                <w:szCs w:val="20"/>
              </w:rPr>
            </w:pPr>
            <w:r>
              <w:rPr>
                <w:szCs w:val="20"/>
              </w:rPr>
              <w:t>required</w:t>
            </w:r>
          </w:p>
        </w:tc>
      </w:tr>
      <w:tr w:rsidR="00384494" w14:paraId="0EDB248F" w14:textId="77777777" w:rsidTr="009929EB">
        <w:trPr>
          <w:jc w:val="center"/>
        </w:trPr>
        <w:tc>
          <w:tcPr>
            <w:tcW w:w="2144" w:type="dxa"/>
            <w:tcBorders>
              <w:top w:val="nil"/>
              <w:bottom w:val="nil"/>
              <w:right w:val="nil"/>
            </w:tcBorders>
          </w:tcPr>
          <w:p w14:paraId="45BF3897" w14:textId="77777777" w:rsidR="00384494" w:rsidRPr="009626A0" w:rsidRDefault="00384494" w:rsidP="00384494">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384494" w:rsidRPr="009626A0" w:rsidRDefault="00384494" w:rsidP="00384494">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84494" w:rsidRPr="009626A0" w:rsidRDefault="00384494" w:rsidP="00384494">
            <w:pPr>
              <w:pStyle w:val="tablecell-centered"/>
              <w:rPr>
                <w:szCs w:val="20"/>
              </w:rPr>
            </w:pPr>
            <w:r w:rsidRPr="009626A0">
              <w:rPr>
                <w:szCs w:val="20"/>
              </w:rPr>
              <w:t>111</w:t>
            </w:r>
          </w:p>
        </w:tc>
        <w:tc>
          <w:tcPr>
            <w:tcW w:w="2057" w:type="dxa"/>
            <w:tcBorders>
              <w:top w:val="nil"/>
              <w:left w:val="nil"/>
              <w:bottom w:val="nil"/>
            </w:tcBorders>
          </w:tcPr>
          <w:p w14:paraId="48AF79A9"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64A36EB6" w14:textId="77777777" w:rsidTr="009929EB">
        <w:trPr>
          <w:jc w:val="center"/>
        </w:trPr>
        <w:tc>
          <w:tcPr>
            <w:tcW w:w="2144" w:type="dxa"/>
            <w:tcBorders>
              <w:top w:val="nil"/>
              <w:bottom w:val="nil"/>
              <w:right w:val="nil"/>
            </w:tcBorders>
          </w:tcPr>
          <w:p w14:paraId="08164577" w14:textId="77777777" w:rsidR="00384494" w:rsidRPr="009626A0" w:rsidRDefault="00384494" w:rsidP="00384494">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384494" w:rsidRPr="009626A0" w:rsidRDefault="00384494" w:rsidP="00384494">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84494" w:rsidRPr="009626A0" w:rsidRDefault="00384494" w:rsidP="00384494">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84494" w:rsidRPr="009626A0" w:rsidRDefault="00384494" w:rsidP="00384494">
            <w:pPr>
              <w:pStyle w:val="tablecell-centered"/>
              <w:rPr>
                <w:szCs w:val="20"/>
              </w:rPr>
            </w:pPr>
            <w:r>
              <w:rPr>
                <w:szCs w:val="20"/>
              </w:rPr>
              <w:t>1</w:t>
            </w:r>
          </w:p>
        </w:tc>
        <w:tc>
          <w:tcPr>
            <w:tcW w:w="2057" w:type="dxa"/>
            <w:tcBorders>
              <w:top w:val="nil"/>
              <w:left w:val="nil"/>
              <w:bottom w:val="nil"/>
            </w:tcBorders>
          </w:tcPr>
          <w:p w14:paraId="48D9BFE4"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7757840C" w14:textId="77777777" w:rsidTr="009929EB">
        <w:trPr>
          <w:jc w:val="center"/>
        </w:trPr>
        <w:tc>
          <w:tcPr>
            <w:tcW w:w="2144" w:type="dxa"/>
            <w:tcBorders>
              <w:top w:val="nil"/>
              <w:bottom w:val="nil"/>
              <w:right w:val="nil"/>
            </w:tcBorders>
          </w:tcPr>
          <w:p w14:paraId="6CDB27A3" w14:textId="77777777" w:rsidR="00384494" w:rsidRPr="009626A0" w:rsidRDefault="00384494" w:rsidP="00384494">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77777777" w:rsidR="00384494" w:rsidRPr="009626A0" w:rsidRDefault="00384494" w:rsidP="00384494">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84494" w:rsidRPr="009626A0" w:rsidRDefault="00384494" w:rsidP="00384494">
            <w:pPr>
              <w:pStyle w:val="tablecell-centered"/>
              <w:rPr>
                <w:szCs w:val="20"/>
              </w:rPr>
            </w:pPr>
            <w:r>
              <w:rPr>
                <w:szCs w:val="20"/>
              </w:rPr>
              <w:t>1 to 13</w:t>
            </w:r>
          </w:p>
        </w:tc>
        <w:tc>
          <w:tcPr>
            <w:tcW w:w="889" w:type="dxa"/>
            <w:tcBorders>
              <w:top w:val="nil"/>
              <w:left w:val="nil"/>
              <w:bottom w:val="nil"/>
              <w:right w:val="nil"/>
            </w:tcBorders>
          </w:tcPr>
          <w:p w14:paraId="77BB105C" w14:textId="77777777" w:rsidR="00384494" w:rsidRPr="009626A0" w:rsidRDefault="00384494" w:rsidP="00384494">
            <w:pPr>
              <w:pStyle w:val="tablecell-centered"/>
              <w:rPr>
                <w:szCs w:val="20"/>
              </w:rPr>
            </w:pPr>
            <w:r>
              <w:rPr>
                <w:szCs w:val="20"/>
              </w:rPr>
              <w:t>13</w:t>
            </w:r>
          </w:p>
        </w:tc>
        <w:tc>
          <w:tcPr>
            <w:tcW w:w="2057" w:type="dxa"/>
            <w:tcBorders>
              <w:top w:val="nil"/>
              <w:left w:val="nil"/>
              <w:bottom w:val="nil"/>
            </w:tcBorders>
          </w:tcPr>
          <w:p w14:paraId="5E6F853E"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2CBD8245" w14:textId="77777777" w:rsidTr="009929EB">
        <w:trPr>
          <w:jc w:val="center"/>
        </w:trPr>
        <w:tc>
          <w:tcPr>
            <w:tcW w:w="2144" w:type="dxa"/>
            <w:tcBorders>
              <w:top w:val="nil"/>
              <w:bottom w:val="single" w:sz="4" w:space="0" w:color="auto"/>
              <w:right w:val="nil"/>
            </w:tcBorders>
          </w:tcPr>
          <w:p w14:paraId="7371A91B" w14:textId="77777777" w:rsidR="00384494" w:rsidRPr="009626A0" w:rsidRDefault="00384494" w:rsidP="00384494">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77777777" w:rsidR="00384494" w:rsidRPr="009626A0" w:rsidRDefault="00384494" w:rsidP="00384494">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384494" w:rsidRPr="009626A0" w:rsidRDefault="00384494" w:rsidP="00384494">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84494" w:rsidRPr="009626A0" w:rsidRDefault="00384494" w:rsidP="00384494">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84494" w:rsidRPr="00330DD1" w:rsidRDefault="00384494" w:rsidP="00384494">
            <w:pPr>
              <w:pStyle w:val="TableSpanner"/>
            </w:pPr>
            <w:r w:rsidRPr="00330DD1">
              <w:t>Interception</w:t>
            </w:r>
          </w:p>
        </w:tc>
      </w:tr>
      <w:tr w:rsidR="00384494" w14:paraId="14CFF4CF" w14:textId="77777777" w:rsidTr="009929EB">
        <w:trPr>
          <w:jc w:val="center"/>
        </w:trPr>
        <w:tc>
          <w:tcPr>
            <w:tcW w:w="2144" w:type="dxa"/>
            <w:tcBorders>
              <w:top w:val="nil"/>
              <w:bottom w:val="nil"/>
              <w:right w:val="nil"/>
            </w:tcBorders>
          </w:tcPr>
          <w:p w14:paraId="2FA92A6C" w14:textId="77777777" w:rsidR="00384494" w:rsidRPr="009626A0" w:rsidRDefault="00384494" w:rsidP="00384494">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07CD4083" w14:textId="77777777" w:rsidR="00384494" w:rsidRPr="00CD4135" w:rsidRDefault="00384494" w:rsidP="00384494">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84494" w:rsidRPr="009626A0" w:rsidRDefault="00384494" w:rsidP="00384494">
            <w:pPr>
              <w:pStyle w:val="TableCellBody"/>
              <w:jc w:val="center"/>
              <w:rPr>
                <w:b/>
                <w:szCs w:val="20"/>
              </w:rPr>
            </w:pPr>
            <w:r w:rsidRPr="00CD4135">
              <w:rPr>
                <w:b/>
                <w:szCs w:val="20"/>
              </w:rPr>
              <w:t>nhru</w:t>
            </w:r>
          </w:p>
        </w:tc>
        <w:tc>
          <w:tcPr>
            <w:tcW w:w="800" w:type="dxa"/>
            <w:tcBorders>
              <w:top w:val="nil"/>
              <w:left w:val="nil"/>
              <w:bottom w:val="nil"/>
              <w:right w:val="nil"/>
            </w:tcBorders>
          </w:tcPr>
          <w:p w14:paraId="2BD63336" w14:textId="77777777" w:rsidR="00384494" w:rsidRPr="009626A0" w:rsidRDefault="00384494" w:rsidP="00384494">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84494" w:rsidRPr="009626A0" w:rsidRDefault="00384494" w:rsidP="00384494">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84494" w:rsidRPr="009626A0" w:rsidRDefault="00384494" w:rsidP="00384494">
            <w:pPr>
              <w:pStyle w:val="tablecell-centered"/>
              <w:rPr>
                <w:szCs w:val="20"/>
              </w:rPr>
            </w:pPr>
            <w:r>
              <w:rPr>
                <w:szCs w:val="20"/>
              </w:rPr>
              <w:t>0 to 4</w:t>
            </w:r>
          </w:p>
        </w:tc>
        <w:tc>
          <w:tcPr>
            <w:tcW w:w="889" w:type="dxa"/>
            <w:tcBorders>
              <w:top w:val="nil"/>
              <w:left w:val="nil"/>
              <w:bottom w:val="nil"/>
              <w:right w:val="nil"/>
            </w:tcBorders>
          </w:tcPr>
          <w:p w14:paraId="53238FC9" w14:textId="77777777" w:rsidR="00384494" w:rsidRPr="009626A0" w:rsidRDefault="00384494" w:rsidP="00384494">
            <w:pPr>
              <w:pStyle w:val="tablecell-centered"/>
              <w:rPr>
                <w:szCs w:val="20"/>
              </w:rPr>
            </w:pPr>
            <w:r>
              <w:rPr>
                <w:szCs w:val="20"/>
              </w:rPr>
              <w:t>3</w:t>
            </w:r>
          </w:p>
        </w:tc>
        <w:tc>
          <w:tcPr>
            <w:tcW w:w="2057" w:type="dxa"/>
            <w:tcBorders>
              <w:top w:val="nil"/>
              <w:left w:val="nil"/>
              <w:bottom w:val="nil"/>
            </w:tcBorders>
          </w:tcPr>
          <w:p w14:paraId="164FF753" w14:textId="77777777" w:rsidR="00384494" w:rsidRPr="009626A0" w:rsidRDefault="00384494" w:rsidP="00384494">
            <w:pPr>
              <w:pStyle w:val="tablecell-centered"/>
              <w:rPr>
                <w:szCs w:val="20"/>
              </w:rPr>
            </w:pPr>
            <w:r>
              <w:rPr>
                <w:szCs w:val="20"/>
              </w:rPr>
              <w:t>required</w:t>
            </w:r>
          </w:p>
        </w:tc>
      </w:tr>
      <w:tr w:rsidR="00384494" w14:paraId="233DE562" w14:textId="77777777" w:rsidTr="009929EB">
        <w:trPr>
          <w:jc w:val="center"/>
        </w:trPr>
        <w:tc>
          <w:tcPr>
            <w:tcW w:w="2144" w:type="dxa"/>
            <w:tcBorders>
              <w:top w:val="nil"/>
              <w:bottom w:val="nil"/>
              <w:right w:val="nil"/>
            </w:tcBorders>
          </w:tcPr>
          <w:p w14:paraId="08EF71E2" w14:textId="77777777" w:rsidR="00384494" w:rsidRPr="009626A0" w:rsidRDefault="00384494" w:rsidP="00384494">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384494" w:rsidRPr="009626A0" w:rsidRDefault="00384494" w:rsidP="00384494">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7C4CA409" w14:textId="77777777" w:rsidR="00384494" w:rsidRPr="009626A0" w:rsidRDefault="00384494" w:rsidP="00384494">
            <w:pPr>
              <w:pStyle w:val="tablecell-centered"/>
              <w:rPr>
                <w:szCs w:val="20"/>
              </w:rPr>
            </w:pPr>
            <w:r>
              <w:rPr>
                <w:szCs w:val="20"/>
              </w:rPr>
              <w:t>required</w:t>
            </w:r>
          </w:p>
        </w:tc>
      </w:tr>
      <w:tr w:rsidR="00384494" w14:paraId="5FF0C336" w14:textId="77777777" w:rsidTr="009929EB">
        <w:trPr>
          <w:jc w:val="center"/>
        </w:trPr>
        <w:tc>
          <w:tcPr>
            <w:tcW w:w="2144" w:type="dxa"/>
            <w:tcBorders>
              <w:top w:val="nil"/>
              <w:bottom w:val="nil"/>
              <w:right w:val="nil"/>
            </w:tcBorders>
          </w:tcPr>
          <w:p w14:paraId="18959AAC" w14:textId="77777777" w:rsidR="00384494" w:rsidRPr="009626A0" w:rsidRDefault="00384494" w:rsidP="00384494">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384494" w:rsidRPr="009626A0" w:rsidRDefault="00384494" w:rsidP="00384494">
            <w:pPr>
              <w:pStyle w:val="TableCellBody"/>
              <w:rPr>
                <w:szCs w:val="20"/>
              </w:rPr>
            </w:pPr>
            <w:r w:rsidRPr="009626A0">
              <w:rPr>
                <w:szCs w:val="20"/>
              </w:rPr>
              <w:t xml:space="preserve">Winter vegetation cover density for the major vegetation </w:t>
            </w:r>
            <w:r w:rsidRPr="009626A0">
              <w:rPr>
                <w:szCs w:val="20"/>
              </w:rPr>
              <w:lastRenderedPageBreak/>
              <w:t>type in each HRU</w:t>
            </w:r>
          </w:p>
        </w:tc>
        <w:tc>
          <w:tcPr>
            <w:tcW w:w="1243" w:type="dxa"/>
            <w:tcBorders>
              <w:top w:val="nil"/>
              <w:left w:val="nil"/>
              <w:bottom w:val="nil"/>
              <w:right w:val="nil"/>
            </w:tcBorders>
          </w:tcPr>
          <w:p w14:paraId="58B8FAF4" w14:textId="77777777" w:rsidR="00384494" w:rsidRPr="009626A0" w:rsidRDefault="00384494" w:rsidP="00384494">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4B8051D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84494" w:rsidRPr="009626A0" w:rsidRDefault="00384494" w:rsidP="00384494">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1553BB4A" w14:textId="77777777" w:rsidR="00384494" w:rsidRPr="009626A0" w:rsidRDefault="00384494" w:rsidP="00384494">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4844CBCA"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124AF048" w14:textId="77777777" w:rsidR="00384494" w:rsidRPr="009626A0" w:rsidRDefault="00384494" w:rsidP="00384494">
            <w:pPr>
              <w:pStyle w:val="tablecell-centered"/>
              <w:rPr>
                <w:szCs w:val="20"/>
              </w:rPr>
            </w:pPr>
            <w:r>
              <w:rPr>
                <w:szCs w:val="20"/>
              </w:rPr>
              <w:t>required</w:t>
            </w:r>
          </w:p>
        </w:tc>
      </w:tr>
      <w:tr w:rsidR="00384494" w14:paraId="0D0FF61B" w14:textId="77777777" w:rsidTr="009929EB">
        <w:trPr>
          <w:jc w:val="center"/>
        </w:trPr>
        <w:tc>
          <w:tcPr>
            <w:tcW w:w="2144" w:type="dxa"/>
            <w:tcBorders>
              <w:top w:val="nil"/>
              <w:bottom w:val="nil"/>
              <w:right w:val="nil"/>
            </w:tcBorders>
          </w:tcPr>
          <w:p w14:paraId="327DCC47" w14:textId="77777777" w:rsidR="00384494" w:rsidRPr="009626A0" w:rsidRDefault="00384494" w:rsidP="00384494">
            <w:pPr>
              <w:pStyle w:val="TableCellBody"/>
              <w:rPr>
                <w:b/>
                <w:szCs w:val="20"/>
              </w:rPr>
            </w:pPr>
            <w:r w:rsidRPr="00A669C9">
              <w:rPr>
                <w:b/>
                <w:szCs w:val="20"/>
              </w:rPr>
              <w:t>snow</w:t>
            </w:r>
            <w:r w:rsidRPr="009626A0">
              <w:rPr>
                <w:b/>
                <w:szCs w:val="20"/>
              </w:rPr>
              <w:t>_intcp</w:t>
            </w:r>
          </w:p>
        </w:tc>
        <w:tc>
          <w:tcPr>
            <w:tcW w:w="4782" w:type="dxa"/>
            <w:tcBorders>
              <w:top w:val="nil"/>
              <w:left w:val="nil"/>
              <w:bottom w:val="nil"/>
              <w:right w:val="nil"/>
            </w:tcBorders>
          </w:tcPr>
          <w:p w14:paraId="1F129B95" w14:textId="77777777" w:rsidR="00384494" w:rsidRPr="009626A0" w:rsidRDefault="00384494" w:rsidP="00384494">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74A00DE" w14:textId="77777777" w:rsidR="00384494" w:rsidRPr="009626A0" w:rsidRDefault="00384494" w:rsidP="00384494">
            <w:pPr>
              <w:pStyle w:val="tablecell-centered"/>
              <w:rPr>
                <w:szCs w:val="20"/>
              </w:rPr>
            </w:pPr>
            <w:r>
              <w:rPr>
                <w:szCs w:val="20"/>
              </w:rPr>
              <w:t>required</w:t>
            </w:r>
          </w:p>
        </w:tc>
      </w:tr>
      <w:tr w:rsidR="00384494" w14:paraId="6709B75C" w14:textId="77777777" w:rsidTr="009929EB">
        <w:trPr>
          <w:jc w:val="center"/>
        </w:trPr>
        <w:tc>
          <w:tcPr>
            <w:tcW w:w="2144" w:type="dxa"/>
            <w:tcBorders>
              <w:top w:val="nil"/>
              <w:bottom w:val="nil"/>
              <w:right w:val="nil"/>
            </w:tcBorders>
          </w:tcPr>
          <w:p w14:paraId="386118CA" w14:textId="77777777" w:rsidR="00384494" w:rsidRPr="009626A0" w:rsidRDefault="00384494" w:rsidP="00384494">
            <w:pPr>
              <w:pStyle w:val="TableCellBody"/>
              <w:rPr>
                <w:b/>
                <w:szCs w:val="20"/>
              </w:rPr>
            </w:pPr>
            <w:r w:rsidRPr="00A669C9">
              <w:rPr>
                <w:b/>
                <w:szCs w:val="20"/>
              </w:rPr>
              <w:t>srain</w:t>
            </w:r>
            <w:r w:rsidRPr="009626A0">
              <w:rPr>
                <w:b/>
                <w:szCs w:val="20"/>
              </w:rPr>
              <w:t>_intcp</w:t>
            </w:r>
          </w:p>
        </w:tc>
        <w:tc>
          <w:tcPr>
            <w:tcW w:w="4782" w:type="dxa"/>
            <w:tcBorders>
              <w:top w:val="nil"/>
              <w:left w:val="nil"/>
              <w:bottom w:val="nil"/>
              <w:right w:val="nil"/>
            </w:tcBorders>
          </w:tcPr>
          <w:p w14:paraId="0000D2F5" w14:textId="77777777" w:rsidR="00384494" w:rsidRPr="009626A0" w:rsidRDefault="00384494" w:rsidP="00384494">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84494" w:rsidRPr="009626A0" w:rsidRDefault="00384494" w:rsidP="00384494">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84494" w:rsidRPr="009626A0" w:rsidRDefault="00384494" w:rsidP="00384494">
            <w:pPr>
              <w:pStyle w:val="tablecell-centered"/>
              <w:tabs>
                <w:tab w:val="center" w:pos="306"/>
              </w:tabs>
              <w:rPr>
                <w:szCs w:val="20"/>
              </w:rPr>
            </w:pPr>
            <w:r>
              <w:rPr>
                <w:szCs w:val="20"/>
              </w:rPr>
              <w:t>required</w:t>
            </w:r>
          </w:p>
        </w:tc>
      </w:tr>
      <w:tr w:rsidR="00384494" w14:paraId="1DA2A425" w14:textId="77777777" w:rsidTr="009929EB">
        <w:trPr>
          <w:jc w:val="center"/>
        </w:trPr>
        <w:tc>
          <w:tcPr>
            <w:tcW w:w="2144" w:type="dxa"/>
            <w:tcBorders>
              <w:top w:val="nil"/>
              <w:bottom w:val="single" w:sz="4" w:space="0" w:color="auto"/>
              <w:right w:val="nil"/>
            </w:tcBorders>
          </w:tcPr>
          <w:p w14:paraId="7ACC2394" w14:textId="77777777" w:rsidR="00384494" w:rsidRPr="009626A0" w:rsidRDefault="00384494" w:rsidP="00384494">
            <w:pPr>
              <w:pStyle w:val="TableCellBody"/>
              <w:rPr>
                <w:b/>
                <w:szCs w:val="20"/>
              </w:rPr>
            </w:pPr>
            <w:r w:rsidRPr="00A669C9">
              <w:rPr>
                <w:b/>
                <w:szCs w:val="20"/>
              </w:rPr>
              <w:t>wrain</w:t>
            </w:r>
            <w:r w:rsidRPr="009626A0">
              <w:rPr>
                <w:b/>
                <w:szCs w:val="20"/>
              </w:rPr>
              <w:t>_intcp</w:t>
            </w:r>
          </w:p>
        </w:tc>
        <w:tc>
          <w:tcPr>
            <w:tcW w:w="4782" w:type="dxa"/>
            <w:tcBorders>
              <w:top w:val="nil"/>
              <w:left w:val="nil"/>
              <w:bottom w:val="single" w:sz="4" w:space="0" w:color="auto"/>
              <w:right w:val="nil"/>
            </w:tcBorders>
          </w:tcPr>
          <w:p w14:paraId="047DD8D5" w14:textId="77777777" w:rsidR="00384494" w:rsidRPr="009626A0" w:rsidRDefault="00384494" w:rsidP="00384494">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84494" w:rsidRPr="009626A0" w:rsidRDefault="00384494" w:rsidP="00384494">
            <w:pPr>
              <w:pStyle w:val="tablecell-centered"/>
              <w:rPr>
                <w:szCs w:val="20"/>
              </w:rPr>
            </w:pPr>
            <w:r>
              <w:rPr>
                <w:szCs w:val="20"/>
              </w:rPr>
              <w:t>required</w:t>
            </w:r>
          </w:p>
        </w:tc>
      </w:tr>
      <w:tr w:rsidR="00384494"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84494" w:rsidRPr="00330DD1" w:rsidRDefault="00384494" w:rsidP="00384494">
            <w:pPr>
              <w:pStyle w:val="TableSpanner"/>
            </w:pPr>
            <w:r>
              <w:t>Snow c</w:t>
            </w:r>
            <w:r w:rsidRPr="00330DD1">
              <w:t>omputaions</w:t>
            </w:r>
          </w:p>
        </w:tc>
      </w:tr>
      <w:tr w:rsidR="00384494" w14:paraId="51279CD3" w14:textId="77777777" w:rsidTr="009929EB">
        <w:trPr>
          <w:jc w:val="center"/>
        </w:trPr>
        <w:tc>
          <w:tcPr>
            <w:tcW w:w="2144" w:type="dxa"/>
            <w:tcBorders>
              <w:top w:val="nil"/>
              <w:bottom w:val="nil"/>
              <w:right w:val="nil"/>
            </w:tcBorders>
          </w:tcPr>
          <w:p w14:paraId="56079BD9" w14:textId="77777777" w:rsidR="00384494" w:rsidRPr="009626A0" w:rsidRDefault="00384494" w:rsidP="00384494">
            <w:pPr>
              <w:pStyle w:val="TableCellBody"/>
              <w:rPr>
                <w:b/>
                <w:szCs w:val="20"/>
              </w:rPr>
            </w:pPr>
            <w:r w:rsidRPr="00A669C9">
              <w:rPr>
                <w:b/>
                <w:szCs w:val="20"/>
              </w:rPr>
              <w:t>albset</w:t>
            </w:r>
            <w:r w:rsidRPr="009626A0">
              <w:rPr>
                <w:b/>
                <w:szCs w:val="20"/>
              </w:rPr>
              <w:t>_rna</w:t>
            </w:r>
          </w:p>
        </w:tc>
        <w:tc>
          <w:tcPr>
            <w:tcW w:w="4782" w:type="dxa"/>
            <w:tcBorders>
              <w:top w:val="nil"/>
              <w:left w:val="nil"/>
              <w:bottom w:val="nil"/>
              <w:right w:val="nil"/>
            </w:tcBorders>
          </w:tcPr>
          <w:p w14:paraId="7CF2B71C"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84494" w:rsidRPr="00517736" w:rsidRDefault="00384494" w:rsidP="00384494">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84494" w:rsidRPr="009626A0" w:rsidRDefault="00384494" w:rsidP="00384494">
            <w:pPr>
              <w:pStyle w:val="tablecell-centered"/>
              <w:rPr>
                <w:szCs w:val="20"/>
              </w:rPr>
            </w:pPr>
            <w:r w:rsidRPr="009626A0">
              <w:rPr>
                <w:szCs w:val="20"/>
              </w:rPr>
              <w:t>0.8</w:t>
            </w:r>
          </w:p>
        </w:tc>
        <w:tc>
          <w:tcPr>
            <w:tcW w:w="2057" w:type="dxa"/>
            <w:tcBorders>
              <w:top w:val="nil"/>
              <w:left w:val="nil"/>
              <w:bottom w:val="nil"/>
            </w:tcBorders>
          </w:tcPr>
          <w:p w14:paraId="6B345180" w14:textId="77777777" w:rsidR="00384494" w:rsidRPr="009626A0" w:rsidRDefault="00384494" w:rsidP="00384494">
            <w:pPr>
              <w:pStyle w:val="tablecell-centered"/>
              <w:rPr>
                <w:szCs w:val="20"/>
              </w:rPr>
            </w:pPr>
            <w:r>
              <w:rPr>
                <w:szCs w:val="20"/>
              </w:rPr>
              <w:t>required</w:t>
            </w:r>
          </w:p>
        </w:tc>
      </w:tr>
      <w:tr w:rsidR="00384494" w14:paraId="6E6765E9" w14:textId="77777777" w:rsidTr="009929EB">
        <w:trPr>
          <w:jc w:val="center"/>
        </w:trPr>
        <w:tc>
          <w:tcPr>
            <w:tcW w:w="2144" w:type="dxa"/>
            <w:tcBorders>
              <w:top w:val="nil"/>
              <w:bottom w:val="nil"/>
              <w:right w:val="nil"/>
            </w:tcBorders>
          </w:tcPr>
          <w:p w14:paraId="77B83845" w14:textId="77777777" w:rsidR="00384494" w:rsidRPr="009626A0" w:rsidRDefault="00384494" w:rsidP="00384494">
            <w:pPr>
              <w:pStyle w:val="TableCellBody"/>
              <w:rPr>
                <w:b/>
                <w:szCs w:val="20"/>
              </w:rPr>
            </w:pPr>
            <w:r w:rsidRPr="00A669C9">
              <w:rPr>
                <w:b/>
                <w:szCs w:val="20"/>
              </w:rPr>
              <w:t>albset</w:t>
            </w:r>
            <w:r w:rsidRPr="009626A0">
              <w:rPr>
                <w:b/>
                <w:szCs w:val="20"/>
              </w:rPr>
              <w:t>_rnm</w:t>
            </w:r>
          </w:p>
        </w:tc>
        <w:tc>
          <w:tcPr>
            <w:tcW w:w="4782" w:type="dxa"/>
            <w:tcBorders>
              <w:top w:val="nil"/>
              <w:left w:val="nil"/>
              <w:bottom w:val="nil"/>
              <w:right w:val="nil"/>
            </w:tcBorders>
          </w:tcPr>
          <w:p w14:paraId="7153A54D"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84494" w:rsidRPr="00517736" w:rsidRDefault="00384494" w:rsidP="00384494">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84494" w:rsidRPr="009626A0" w:rsidRDefault="00384494" w:rsidP="00384494">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84494" w:rsidRPr="009626A0" w:rsidRDefault="00384494" w:rsidP="00384494">
            <w:pPr>
              <w:pStyle w:val="tablecell-centered"/>
              <w:rPr>
                <w:szCs w:val="20"/>
              </w:rPr>
            </w:pPr>
            <w:r>
              <w:rPr>
                <w:szCs w:val="20"/>
              </w:rPr>
              <w:t>required</w:t>
            </w:r>
          </w:p>
        </w:tc>
      </w:tr>
      <w:tr w:rsidR="00384494" w14:paraId="6A95E16B" w14:textId="77777777" w:rsidTr="009929EB">
        <w:trPr>
          <w:jc w:val="center"/>
        </w:trPr>
        <w:tc>
          <w:tcPr>
            <w:tcW w:w="2144" w:type="dxa"/>
            <w:tcBorders>
              <w:top w:val="nil"/>
              <w:bottom w:val="nil"/>
              <w:right w:val="nil"/>
            </w:tcBorders>
          </w:tcPr>
          <w:p w14:paraId="0FBD9C73" w14:textId="77777777" w:rsidR="00384494" w:rsidRPr="009626A0" w:rsidRDefault="00384494" w:rsidP="00384494">
            <w:pPr>
              <w:pStyle w:val="TableCellBody"/>
              <w:rPr>
                <w:b/>
                <w:szCs w:val="20"/>
              </w:rPr>
            </w:pPr>
            <w:r w:rsidRPr="00A669C9">
              <w:rPr>
                <w:b/>
                <w:szCs w:val="20"/>
              </w:rPr>
              <w:t>albset</w:t>
            </w:r>
            <w:r w:rsidRPr="009626A0">
              <w:rPr>
                <w:b/>
                <w:szCs w:val="20"/>
              </w:rPr>
              <w:t>_sna</w:t>
            </w:r>
          </w:p>
        </w:tc>
        <w:tc>
          <w:tcPr>
            <w:tcW w:w="4782" w:type="dxa"/>
            <w:tcBorders>
              <w:top w:val="nil"/>
              <w:left w:val="nil"/>
              <w:bottom w:val="nil"/>
              <w:right w:val="nil"/>
            </w:tcBorders>
          </w:tcPr>
          <w:p w14:paraId="7827A48B" w14:textId="77777777" w:rsidR="00384494" w:rsidRPr="00517736" w:rsidRDefault="00384494" w:rsidP="00384494">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84494" w:rsidRPr="00517736" w:rsidRDefault="00384494" w:rsidP="00384494">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12769745" w14:textId="77777777" w:rsidR="00384494" w:rsidRPr="009626A0" w:rsidRDefault="00384494" w:rsidP="00384494">
            <w:pPr>
              <w:pStyle w:val="tablecell-centered"/>
              <w:rPr>
                <w:szCs w:val="20"/>
              </w:rPr>
            </w:pPr>
            <w:r>
              <w:rPr>
                <w:szCs w:val="20"/>
              </w:rPr>
              <w:t>required</w:t>
            </w:r>
          </w:p>
        </w:tc>
      </w:tr>
      <w:tr w:rsidR="00384494" w14:paraId="4600464E" w14:textId="77777777" w:rsidTr="009929EB">
        <w:trPr>
          <w:jc w:val="center"/>
        </w:trPr>
        <w:tc>
          <w:tcPr>
            <w:tcW w:w="2144" w:type="dxa"/>
            <w:tcBorders>
              <w:top w:val="nil"/>
              <w:bottom w:val="nil"/>
              <w:right w:val="nil"/>
            </w:tcBorders>
          </w:tcPr>
          <w:p w14:paraId="12F5BE49" w14:textId="77777777" w:rsidR="00384494" w:rsidRPr="009626A0" w:rsidRDefault="00384494" w:rsidP="00384494">
            <w:pPr>
              <w:pStyle w:val="TableCellBody"/>
              <w:rPr>
                <w:b/>
                <w:szCs w:val="20"/>
              </w:rPr>
            </w:pPr>
            <w:r w:rsidRPr="00A669C9">
              <w:rPr>
                <w:b/>
                <w:szCs w:val="20"/>
              </w:rPr>
              <w:t>albset</w:t>
            </w:r>
            <w:r w:rsidRPr="009626A0">
              <w:rPr>
                <w:b/>
                <w:szCs w:val="20"/>
              </w:rPr>
              <w:t>_snm</w:t>
            </w:r>
          </w:p>
        </w:tc>
        <w:tc>
          <w:tcPr>
            <w:tcW w:w="4782" w:type="dxa"/>
            <w:tcBorders>
              <w:top w:val="nil"/>
              <w:left w:val="nil"/>
              <w:bottom w:val="nil"/>
              <w:right w:val="nil"/>
            </w:tcBorders>
          </w:tcPr>
          <w:p w14:paraId="7891A605" w14:textId="77777777" w:rsidR="00384494" w:rsidRPr="00517736" w:rsidRDefault="00384494" w:rsidP="00384494">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84494" w:rsidRPr="00517736" w:rsidRDefault="00384494" w:rsidP="00384494">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5CFBE154" w14:textId="77777777" w:rsidR="00384494" w:rsidRPr="009626A0" w:rsidRDefault="00384494" w:rsidP="00384494">
            <w:pPr>
              <w:pStyle w:val="tablecell-centered"/>
              <w:rPr>
                <w:szCs w:val="20"/>
              </w:rPr>
            </w:pPr>
            <w:r>
              <w:rPr>
                <w:szCs w:val="20"/>
              </w:rPr>
              <w:t>required</w:t>
            </w:r>
          </w:p>
        </w:tc>
      </w:tr>
      <w:tr w:rsidR="00384494" w14:paraId="1E9ABF54" w14:textId="77777777" w:rsidTr="009929EB">
        <w:trPr>
          <w:jc w:val="center"/>
        </w:trPr>
        <w:tc>
          <w:tcPr>
            <w:tcW w:w="2144" w:type="dxa"/>
            <w:tcBorders>
              <w:top w:val="nil"/>
              <w:bottom w:val="nil"/>
              <w:right w:val="nil"/>
            </w:tcBorders>
          </w:tcPr>
          <w:p w14:paraId="139602AB" w14:textId="77777777" w:rsidR="00384494" w:rsidRPr="009626A0" w:rsidRDefault="00384494" w:rsidP="00384494">
            <w:pPr>
              <w:pStyle w:val="TableCellBody"/>
              <w:rPr>
                <w:b/>
                <w:szCs w:val="20"/>
              </w:rPr>
            </w:pPr>
            <w:r w:rsidRPr="00A669C9">
              <w:rPr>
                <w:b/>
                <w:szCs w:val="20"/>
              </w:rPr>
              <w:t>cecn</w:t>
            </w:r>
            <w:r w:rsidRPr="009626A0">
              <w:rPr>
                <w:b/>
                <w:szCs w:val="20"/>
              </w:rPr>
              <w:t>_coef</w:t>
            </w:r>
          </w:p>
        </w:tc>
        <w:tc>
          <w:tcPr>
            <w:tcW w:w="4782" w:type="dxa"/>
            <w:tcBorders>
              <w:top w:val="nil"/>
              <w:left w:val="nil"/>
              <w:bottom w:val="nil"/>
              <w:right w:val="nil"/>
            </w:tcBorders>
          </w:tcPr>
          <w:p w14:paraId="7CF115E9" w14:textId="79DE8140" w:rsidR="00384494" w:rsidRPr="00517736" w:rsidRDefault="00384494" w:rsidP="00384494">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nil"/>
              <w:right w:val="nil"/>
            </w:tcBorders>
          </w:tcPr>
          <w:p w14:paraId="58D118F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84494" w:rsidRPr="00517736" w:rsidRDefault="00384494" w:rsidP="00384494">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84494" w:rsidRPr="00517736" w:rsidRDefault="00384494" w:rsidP="00384494">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84494" w:rsidRPr="009626A0" w:rsidRDefault="00384494" w:rsidP="00384494">
            <w:pPr>
              <w:pStyle w:val="tablecell-centered"/>
              <w:rPr>
                <w:szCs w:val="20"/>
              </w:rPr>
            </w:pPr>
            <w:r w:rsidRPr="009626A0">
              <w:rPr>
                <w:szCs w:val="20"/>
              </w:rPr>
              <w:t>5.0</w:t>
            </w:r>
          </w:p>
        </w:tc>
        <w:tc>
          <w:tcPr>
            <w:tcW w:w="2057" w:type="dxa"/>
            <w:tcBorders>
              <w:top w:val="nil"/>
              <w:left w:val="nil"/>
              <w:bottom w:val="nil"/>
            </w:tcBorders>
          </w:tcPr>
          <w:p w14:paraId="1B86D4B4" w14:textId="77777777" w:rsidR="00384494" w:rsidRPr="009626A0" w:rsidRDefault="00384494" w:rsidP="00384494">
            <w:pPr>
              <w:pStyle w:val="tablecell-centered"/>
              <w:rPr>
                <w:szCs w:val="20"/>
              </w:rPr>
            </w:pPr>
            <w:r>
              <w:rPr>
                <w:szCs w:val="20"/>
              </w:rPr>
              <w:t>required</w:t>
            </w:r>
          </w:p>
        </w:tc>
      </w:tr>
      <w:tr w:rsidR="00384494" w14:paraId="2C2E1787" w14:textId="77777777" w:rsidTr="009929EB">
        <w:trPr>
          <w:jc w:val="center"/>
        </w:trPr>
        <w:tc>
          <w:tcPr>
            <w:tcW w:w="2144" w:type="dxa"/>
            <w:tcBorders>
              <w:top w:val="nil"/>
              <w:bottom w:val="nil"/>
              <w:right w:val="nil"/>
            </w:tcBorders>
          </w:tcPr>
          <w:p w14:paraId="31AACD5D" w14:textId="77777777" w:rsidR="00384494" w:rsidRPr="009626A0" w:rsidRDefault="00384494" w:rsidP="00384494">
            <w:pPr>
              <w:pStyle w:val="TableCellBody"/>
              <w:rPr>
                <w:b/>
                <w:szCs w:val="20"/>
              </w:rPr>
            </w:pPr>
            <w:r w:rsidRPr="00A669C9">
              <w:rPr>
                <w:b/>
                <w:szCs w:val="20"/>
              </w:rPr>
              <w:t>den</w:t>
            </w:r>
            <w:r w:rsidRPr="009626A0">
              <w:rPr>
                <w:b/>
                <w:szCs w:val="20"/>
              </w:rPr>
              <w:t>_init</w:t>
            </w:r>
          </w:p>
        </w:tc>
        <w:tc>
          <w:tcPr>
            <w:tcW w:w="4782" w:type="dxa"/>
            <w:tcBorders>
              <w:top w:val="nil"/>
              <w:left w:val="nil"/>
              <w:bottom w:val="nil"/>
              <w:right w:val="nil"/>
            </w:tcBorders>
          </w:tcPr>
          <w:p w14:paraId="00952615" w14:textId="77777777" w:rsidR="00384494" w:rsidRPr="00517736" w:rsidRDefault="00384494" w:rsidP="00384494">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6BAECE52" w14:textId="77777777" w:rsidR="00384494" w:rsidRPr="009626A0" w:rsidRDefault="00384494" w:rsidP="00384494">
            <w:pPr>
              <w:pStyle w:val="tablecell-centered"/>
              <w:rPr>
                <w:szCs w:val="20"/>
              </w:rPr>
            </w:pPr>
            <w:r>
              <w:rPr>
                <w:szCs w:val="20"/>
              </w:rPr>
              <w:t>required</w:t>
            </w:r>
          </w:p>
        </w:tc>
      </w:tr>
      <w:tr w:rsidR="00384494" w14:paraId="62EACDE1" w14:textId="77777777" w:rsidTr="009929EB">
        <w:trPr>
          <w:jc w:val="center"/>
        </w:trPr>
        <w:tc>
          <w:tcPr>
            <w:tcW w:w="2144" w:type="dxa"/>
            <w:tcBorders>
              <w:top w:val="nil"/>
              <w:bottom w:val="nil"/>
              <w:right w:val="nil"/>
            </w:tcBorders>
          </w:tcPr>
          <w:p w14:paraId="7F4953B5" w14:textId="77777777" w:rsidR="00384494" w:rsidRPr="009626A0" w:rsidRDefault="00384494" w:rsidP="00384494">
            <w:pPr>
              <w:pStyle w:val="TableCellBody"/>
              <w:rPr>
                <w:b/>
                <w:szCs w:val="20"/>
              </w:rPr>
            </w:pPr>
            <w:r w:rsidRPr="00A669C9">
              <w:rPr>
                <w:b/>
                <w:szCs w:val="20"/>
              </w:rPr>
              <w:t>den</w:t>
            </w:r>
            <w:r w:rsidRPr="009626A0">
              <w:rPr>
                <w:b/>
                <w:szCs w:val="20"/>
              </w:rPr>
              <w:t>_max</w:t>
            </w:r>
          </w:p>
        </w:tc>
        <w:tc>
          <w:tcPr>
            <w:tcW w:w="4782" w:type="dxa"/>
            <w:tcBorders>
              <w:top w:val="nil"/>
              <w:left w:val="nil"/>
              <w:bottom w:val="nil"/>
              <w:right w:val="nil"/>
            </w:tcBorders>
          </w:tcPr>
          <w:p w14:paraId="3B1D3367" w14:textId="77777777" w:rsidR="00384494" w:rsidRPr="00517736" w:rsidRDefault="00384494" w:rsidP="00384494">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84494" w:rsidRPr="00517736" w:rsidRDefault="00384494" w:rsidP="00384494">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6943A3AB" w14:textId="77777777" w:rsidR="00384494" w:rsidRPr="009626A0" w:rsidRDefault="00384494" w:rsidP="00384494">
            <w:pPr>
              <w:pStyle w:val="tablecell-centered"/>
              <w:rPr>
                <w:szCs w:val="20"/>
              </w:rPr>
            </w:pPr>
            <w:r>
              <w:rPr>
                <w:szCs w:val="20"/>
              </w:rPr>
              <w:t>required</w:t>
            </w:r>
          </w:p>
        </w:tc>
      </w:tr>
      <w:tr w:rsidR="00384494" w14:paraId="083243E0" w14:textId="77777777" w:rsidTr="009929EB">
        <w:trPr>
          <w:jc w:val="center"/>
        </w:trPr>
        <w:tc>
          <w:tcPr>
            <w:tcW w:w="2144" w:type="dxa"/>
            <w:tcBorders>
              <w:top w:val="nil"/>
              <w:bottom w:val="nil"/>
              <w:right w:val="nil"/>
            </w:tcBorders>
          </w:tcPr>
          <w:p w14:paraId="64E92D1E" w14:textId="77777777" w:rsidR="00384494" w:rsidRPr="009626A0" w:rsidRDefault="00384494" w:rsidP="00384494">
            <w:pPr>
              <w:pStyle w:val="TableCellBody"/>
              <w:rPr>
                <w:b/>
                <w:szCs w:val="20"/>
              </w:rPr>
            </w:pPr>
            <w:r w:rsidRPr="00A669C9">
              <w:rPr>
                <w:b/>
                <w:szCs w:val="20"/>
              </w:rPr>
              <w:t>emis</w:t>
            </w:r>
            <w:r w:rsidRPr="009626A0">
              <w:rPr>
                <w:b/>
                <w:szCs w:val="20"/>
              </w:rPr>
              <w:t>_noppt</w:t>
            </w:r>
          </w:p>
        </w:tc>
        <w:tc>
          <w:tcPr>
            <w:tcW w:w="4782" w:type="dxa"/>
            <w:tcBorders>
              <w:top w:val="nil"/>
              <w:left w:val="nil"/>
              <w:bottom w:val="nil"/>
              <w:right w:val="nil"/>
            </w:tcBorders>
          </w:tcPr>
          <w:p w14:paraId="6074C5D1" w14:textId="60A1106F" w:rsidR="00384494" w:rsidRPr="00517736" w:rsidRDefault="00384494" w:rsidP="00384494">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77667DF7"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84494" w:rsidRPr="00517736" w:rsidRDefault="00384494" w:rsidP="00384494">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84494" w:rsidRPr="009626A0" w:rsidRDefault="00384494" w:rsidP="00384494">
            <w:pPr>
              <w:pStyle w:val="tablecell-centered"/>
              <w:rPr>
                <w:szCs w:val="20"/>
              </w:rPr>
            </w:pPr>
            <w:r w:rsidRPr="009626A0">
              <w:rPr>
                <w:szCs w:val="20"/>
              </w:rPr>
              <w:t>0.757</w:t>
            </w:r>
          </w:p>
        </w:tc>
        <w:tc>
          <w:tcPr>
            <w:tcW w:w="2057" w:type="dxa"/>
            <w:tcBorders>
              <w:top w:val="nil"/>
              <w:left w:val="nil"/>
              <w:bottom w:val="nil"/>
            </w:tcBorders>
          </w:tcPr>
          <w:p w14:paraId="261ED731" w14:textId="77777777" w:rsidR="00384494" w:rsidRPr="009626A0" w:rsidRDefault="00384494" w:rsidP="00384494">
            <w:pPr>
              <w:pStyle w:val="tablecell-centered"/>
              <w:rPr>
                <w:szCs w:val="20"/>
              </w:rPr>
            </w:pPr>
            <w:r>
              <w:rPr>
                <w:szCs w:val="20"/>
              </w:rPr>
              <w:t>required</w:t>
            </w:r>
          </w:p>
        </w:tc>
      </w:tr>
      <w:tr w:rsidR="00384494" w14:paraId="72C6AD21" w14:textId="77777777" w:rsidTr="009929EB">
        <w:trPr>
          <w:jc w:val="center"/>
        </w:trPr>
        <w:tc>
          <w:tcPr>
            <w:tcW w:w="2144" w:type="dxa"/>
            <w:tcBorders>
              <w:top w:val="nil"/>
              <w:bottom w:val="nil"/>
              <w:right w:val="nil"/>
            </w:tcBorders>
          </w:tcPr>
          <w:p w14:paraId="0B62B062" w14:textId="77777777" w:rsidR="00384494" w:rsidRPr="009626A0" w:rsidRDefault="00384494" w:rsidP="00384494">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84494" w:rsidRPr="00517736" w:rsidRDefault="00384494" w:rsidP="00384494">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D386E6A"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84494" w:rsidRPr="00517736" w:rsidRDefault="00384494" w:rsidP="00384494">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64E65138" w14:textId="77777777" w:rsidR="00384494" w:rsidRPr="009626A0" w:rsidRDefault="00384494" w:rsidP="00384494">
            <w:pPr>
              <w:pStyle w:val="tablecell-centered"/>
              <w:rPr>
                <w:szCs w:val="20"/>
              </w:rPr>
            </w:pPr>
            <w:r>
              <w:rPr>
                <w:szCs w:val="20"/>
              </w:rPr>
              <w:t>required</w:t>
            </w:r>
          </w:p>
        </w:tc>
      </w:tr>
      <w:tr w:rsidR="00384494" w14:paraId="1FC8F42B" w14:textId="77777777" w:rsidTr="009929EB">
        <w:trPr>
          <w:jc w:val="center"/>
        </w:trPr>
        <w:tc>
          <w:tcPr>
            <w:tcW w:w="2144" w:type="dxa"/>
            <w:tcBorders>
              <w:top w:val="nil"/>
              <w:bottom w:val="nil"/>
              <w:right w:val="nil"/>
            </w:tcBorders>
          </w:tcPr>
          <w:p w14:paraId="4AECB862" w14:textId="77777777" w:rsidR="00384494" w:rsidRPr="009626A0" w:rsidRDefault="00384494" w:rsidP="00384494">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384494" w:rsidRPr="00517736" w:rsidRDefault="00384494" w:rsidP="00384494">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551BD8D0"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84494" w:rsidRPr="00517736" w:rsidRDefault="00384494" w:rsidP="00384494">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84494" w:rsidRPr="00517736" w:rsidRDefault="00384494" w:rsidP="00384494">
            <w:pPr>
              <w:pStyle w:val="tablecell-centered"/>
              <w:rPr>
                <w:szCs w:val="20"/>
              </w:rPr>
            </w:pPr>
            <w:r w:rsidRPr="00517736">
              <w:rPr>
                <w:szCs w:val="20"/>
              </w:rPr>
              <w:t xml:space="preserve">1 to </w:t>
            </w:r>
            <w:r w:rsidRPr="00517736">
              <w:rPr>
                <w:b/>
                <w:szCs w:val="20"/>
              </w:rPr>
              <w:t>ndepl</w:t>
            </w:r>
          </w:p>
        </w:tc>
        <w:tc>
          <w:tcPr>
            <w:tcW w:w="889" w:type="dxa"/>
            <w:tcBorders>
              <w:top w:val="nil"/>
              <w:left w:val="nil"/>
              <w:bottom w:val="nil"/>
              <w:right w:val="nil"/>
            </w:tcBorders>
          </w:tcPr>
          <w:p w14:paraId="4606538F" w14:textId="77777777" w:rsidR="00384494" w:rsidRPr="009626A0" w:rsidRDefault="00384494" w:rsidP="00384494">
            <w:pPr>
              <w:pStyle w:val="tablecell-centered"/>
              <w:rPr>
                <w:szCs w:val="20"/>
              </w:rPr>
            </w:pPr>
            <w:r w:rsidRPr="009626A0">
              <w:rPr>
                <w:szCs w:val="20"/>
              </w:rPr>
              <w:t>1</w:t>
            </w:r>
          </w:p>
        </w:tc>
        <w:tc>
          <w:tcPr>
            <w:tcW w:w="2057" w:type="dxa"/>
            <w:tcBorders>
              <w:top w:val="nil"/>
              <w:left w:val="nil"/>
              <w:bottom w:val="nil"/>
            </w:tcBorders>
          </w:tcPr>
          <w:p w14:paraId="7BC06AAA" w14:textId="77777777" w:rsidR="00384494" w:rsidRPr="009626A0" w:rsidRDefault="00384494" w:rsidP="00384494">
            <w:pPr>
              <w:pStyle w:val="tablecell-centered"/>
              <w:rPr>
                <w:szCs w:val="20"/>
              </w:rPr>
            </w:pPr>
            <w:r>
              <w:rPr>
                <w:szCs w:val="20"/>
              </w:rPr>
              <w:t>required</w:t>
            </w:r>
          </w:p>
        </w:tc>
      </w:tr>
      <w:tr w:rsidR="00384494" w14:paraId="1828C076" w14:textId="77777777" w:rsidTr="009929EB">
        <w:trPr>
          <w:jc w:val="center"/>
        </w:trPr>
        <w:tc>
          <w:tcPr>
            <w:tcW w:w="2144" w:type="dxa"/>
            <w:tcBorders>
              <w:top w:val="nil"/>
              <w:bottom w:val="nil"/>
              <w:right w:val="nil"/>
            </w:tcBorders>
          </w:tcPr>
          <w:p w14:paraId="7B4BEB90" w14:textId="77777777" w:rsidR="00384494" w:rsidRPr="009626A0" w:rsidRDefault="00384494" w:rsidP="00384494">
            <w:pPr>
              <w:pStyle w:val="TableCellBody"/>
              <w:rPr>
                <w:b/>
                <w:szCs w:val="20"/>
              </w:rPr>
            </w:pPr>
            <w:r w:rsidRPr="00E339EC">
              <w:rPr>
                <w:b/>
                <w:szCs w:val="20"/>
              </w:rPr>
              <w:t>melt</w:t>
            </w:r>
            <w:r w:rsidRPr="009626A0">
              <w:rPr>
                <w:b/>
                <w:szCs w:val="20"/>
              </w:rPr>
              <w:t>_force</w:t>
            </w:r>
          </w:p>
        </w:tc>
        <w:tc>
          <w:tcPr>
            <w:tcW w:w="4782" w:type="dxa"/>
            <w:tcBorders>
              <w:top w:val="nil"/>
              <w:left w:val="nil"/>
              <w:bottom w:val="nil"/>
              <w:right w:val="nil"/>
            </w:tcBorders>
          </w:tcPr>
          <w:p w14:paraId="2A98DA44" w14:textId="0CD64015" w:rsidR="00384494" w:rsidRPr="00517736" w:rsidRDefault="00384494" w:rsidP="00384494">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C848E1A"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84494" w:rsidRPr="009626A0" w:rsidRDefault="00384494" w:rsidP="00384494">
            <w:pPr>
              <w:pStyle w:val="tablecell-centered"/>
              <w:rPr>
                <w:szCs w:val="20"/>
              </w:rPr>
            </w:pPr>
            <w:r>
              <w:rPr>
                <w:szCs w:val="20"/>
              </w:rPr>
              <w:t>140</w:t>
            </w:r>
          </w:p>
        </w:tc>
        <w:tc>
          <w:tcPr>
            <w:tcW w:w="2057" w:type="dxa"/>
            <w:tcBorders>
              <w:top w:val="nil"/>
              <w:left w:val="nil"/>
              <w:bottom w:val="nil"/>
            </w:tcBorders>
          </w:tcPr>
          <w:p w14:paraId="58ADA1E5" w14:textId="77777777" w:rsidR="00384494" w:rsidRPr="009626A0" w:rsidRDefault="00384494" w:rsidP="00384494">
            <w:pPr>
              <w:pStyle w:val="tablecell-centered"/>
              <w:rPr>
                <w:szCs w:val="20"/>
              </w:rPr>
            </w:pPr>
            <w:r>
              <w:rPr>
                <w:szCs w:val="20"/>
              </w:rPr>
              <w:t>required</w:t>
            </w:r>
          </w:p>
        </w:tc>
      </w:tr>
      <w:tr w:rsidR="00384494" w14:paraId="3AA5DDAF" w14:textId="77777777" w:rsidTr="009929EB">
        <w:trPr>
          <w:jc w:val="center"/>
        </w:trPr>
        <w:tc>
          <w:tcPr>
            <w:tcW w:w="2144" w:type="dxa"/>
            <w:tcBorders>
              <w:top w:val="nil"/>
              <w:bottom w:val="nil"/>
              <w:right w:val="nil"/>
            </w:tcBorders>
          </w:tcPr>
          <w:p w14:paraId="6E6C226A" w14:textId="77777777" w:rsidR="00384494" w:rsidRPr="009626A0" w:rsidRDefault="00384494" w:rsidP="00384494">
            <w:pPr>
              <w:pStyle w:val="TableCellBody"/>
              <w:rPr>
                <w:b/>
                <w:szCs w:val="20"/>
              </w:rPr>
            </w:pPr>
            <w:r w:rsidRPr="00E339EC">
              <w:rPr>
                <w:b/>
                <w:szCs w:val="20"/>
              </w:rPr>
              <w:t>melt</w:t>
            </w:r>
            <w:r w:rsidRPr="009626A0">
              <w:rPr>
                <w:b/>
                <w:szCs w:val="20"/>
              </w:rPr>
              <w:t>_look</w:t>
            </w:r>
          </w:p>
        </w:tc>
        <w:tc>
          <w:tcPr>
            <w:tcW w:w="4782" w:type="dxa"/>
            <w:tcBorders>
              <w:top w:val="nil"/>
              <w:left w:val="nil"/>
              <w:bottom w:val="nil"/>
              <w:right w:val="nil"/>
            </w:tcBorders>
          </w:tcPr>
          <w:p w14:paraId="45713B83" w14:textId="70E16F59" w:rsidR="00384494" w:rsidRPr="00517736" w:rsidRDefault="00384494" w:rsidP="00384494">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6AF5D76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84494" w:rsidRPr="009626A0" w:rsidRDefault="00384494" w:rsidP="00384494">
            <w:pPr>
              <w:pStyle w:val="tablecell-centered"/>
              <w:rPr>
                <w:szCs w:val="20"/>
              </w:rPr>
            </w:pPr>
            <w:r w:rsidRPr="009626A0">
              <w:rPr>
                <w:szCs w:val="20"/>
              </w:rPr>
              <w:t>90</w:t>
            </w:r>
          </w:p>
        </w:tc>
        <w:tc>
          <w:tcPr>
            <w:tcW w:w="2057" w:type="dxa"/>
            <w:tcBorders>
              <w:top w:val="nil"/>
              <w:left w:val="nil"/>
              <w:bottom w:val="nil"/>
            </w:tcBorders>
          </w:tcPr>
          <w:p w14:paraId="0D27604B" w14:textId="77777777" w:rsidR="00384494" w:rsidRPr="009626A0" w:rsidRDefault="00384494" w:rsidP="00384494">
            <w:pPr>
              <w:pStyle w:val="tablecell-centered"/>
              <w:rPr>
                <w:szCs w:val="20"/>
              </w:rPr>
            </w:pPr>
            <w:r>
              <w:rPr>
                <w:szCs w:val="20"/>
              </w:rPr>
              <w:t>required</w:t>
            </w:r>
          </w:p>
        </w:tc>
      </w:tr>
      <w:tr w:rsidR="00384494" w14:paraId="378B9575" w14:textId="77777777" w:rsidTr="009929EB">
        <w:trPr>
          <w:jc w:val="center"/>
        </w:trPr>
        <w:tc>
          <w:tcPr>
            <w:tcW w:w="2144" w:type="dxa"/>
            <w:tcBorders>
              <w:top w:val="nil"/>
              <w:bottom w:val="nil"/>
              <w:right w:val="nil"/>
            </w:tcBorders>
          </w:tcPr>
          <w:p w14:paraId="08366482" w14:textId="77777777" w:rsidR="00384494" w:rsidRPr="009626A0" w:rsidRDefault="00384494" w:rsidP="00384494">
            <w:pPr>
              <w:pStyle w:val="TableCellBody"/>
              <w:rPr>
                <w:b/>
                <w:szCs w:val="20"/>
              </w:rPr>
            </w:pPr>
            <w:r w:rsidRPr="00E339EC">
              <w:rPr>
                <w:b/>
                <w:szCs w:val="20"/>
              </w:rPr>
              <w:t>settle</w:t>
            </w:r>
            <w:r w:rsidRPr="009626A0">
              <w:rPr>
                <w:b/>
                <w:szCs w:val="20"/>
              </w:rPr>
              <w:t>_const</w:t>
            </w:r>
          </w:p>
        </w:tc>
        <w:tc>
          <w:tcPr>
            <w:tcW w:w="4782" w:type="dxa"/>
            <w:tcBorders>
              <w:top w:val="nil"/>
              <w:left w:val="nil"/>
              <w:bottom w:val="nil"/>
              <w:right w:val="nil"/>
            </w:tcBorders>
          </w:tcPr>
          <w:p w14:paraId="29BA9237" w14:textId="77777777" w:rsidR="00384494" w:rsidRPr="00517736" w:rsidRDefault="00384494" w:rsidP="00384494">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28BD951C"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4CDD5B1" w14:textId="77777777" w:rsidR="00384494" w:rsidRPr="009626A0" w:rsidRDefault="00384494" w:rsidP="00384494">
            <w:pPr>
              <w:pStyle w:val="tablecell-centered"/>
              <w:rPr>
                <w:szCs w:val="20"/>
              </w:rPr>
            </w:pPr>
            <w:r>
              <w:rPr>
                <w:szCs w:val="20"/>
              </w:rPr>
              <w:t>required</w:t>
            </w:r>
          </w:p>
        </w:tc>
      </w:tr>
      <w:tr w:rsidR="00384494" w14:paraId="15C52E26" w14:textId="77777777" w:rsidTr="009929EB">
        <w:trPr>
          <w:jc w:val="center"/>
        </w:trPr>
        <w:tc>
          <w:tcPr>
            <w:tcW w:w="2144" w:type="dxa"/>
            <w:tcBorders>
              <w:top w:val="nil"/>
              <w:bottom w:val="nil"/>
              <w:right w:val="nil"/>
            </w:tcBorders>
          </w:tcPr>
          <w:p w14:paraId="00F17F27" w14:textId="77777777" w:rsidR="00384494" w:rsidRPr="009626A0" w:rsidRDefault="00384494" w:rsidP="00384494">
            <w:pPr>
              <w:pStyle w:val="TableCellBody"/>
              <w:rPr>
                <w:b/>
                <w:szCs w:val="20"/>
              </w:rPr>
            </w:pPr>
            <w:r w:rsidRPr="00E339EC">
              <w:rPr>
                <w:b/>
                <w:szCs w:val="20"/>
              </w:rPr>
              <w:lastRenderedPageBreak/>
              <w:t>snarea</w:t>
            </w:r>
            <w:r w:rsidRPr="009626A0">
              <w:rPr>
                <w:b/>
                <w:szCs w:val="20"/>
              </w:rPr>
              <w:t>_curve</w:t>
            </w:r>
          </w:p>
        </w:tc>
        <w:tc>
          <w:tcPr>
            <w:tcW w:w="4782" w:type="dxa"/>
            <w:tcBorders>
              <w:top w:val="nil"/>
              <w:left w:val="nil"/>
              <w:bottom w:val="nil"/>
              <w:right w:val="nil"/>
            </w:tcBorders>
          </w:tcPr>
          <w:p w14:paraId="4BA79FE2" w14:textId="77777777" w:rsidR="00384494" w:rsidRPr="009626A0" w:rsidRDefault="00384494" w:rsidP="00384494">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384494" w:rsidRPr="009626A0" w:rsidRDefault="00384494" w:rsidP="00384494">
            <w:pPr>
              <w:pStyle w:val="TableCellBody"/>
              <w:jc w:val="center"/>
              <w:rPr>
                <w:b/>
                <w:szCs w:val="20"/>
              </w:rPr>
            </w:pPr>
            <w:r w:rsidRPr="009626A0">
              <w:rPr>
                <w:b/>
                <w:szCs w:val="20"/>
              </w:rPr>
              <w:t>ndeplval</w:t>
            </w:r>
          </w:p>
        </w:tc>
        <w:tc>
          <w:tcPr>
            <w:tcW w:w="800" w:type="dxa"/>
            <w:tcBorders>
              <w:top w:val="nil"/>
              <w:left w:val="nil"/>
              <w:bottom w:val="nil"/>
              <w:right w:val="nil"/>
            </w:tcBorders>
          </w:tcPr>
          <w:p w14:paraId="32580C6E"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384494" w:rsidRPr="009626A0" w:rsidRDefault="00384494" w:rsidP="00384494">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47474F97" w14:textId="77777777" w:rsidR="00384494" w:rsidRPr="009626A0" w:rsidRDefault="00384494" w:rsidP="00384494">
            <w:pPr>
              <w:pStyle w:val="tablecell-centered"/>
              <w:rPr>
                <w:szCs w:val="20"/>
              </w:rPr>
            </w:pPr>
            <w:r>
              <w:rPr>
                <w:szCs w:val="20"/>
              </w:rPr>
              <w:t>required</w:t>
            </w:r>
          </w:p>
        </w:tc>
      </w:tr>
      <w:tr w:rsidR="00384494" w14:paraId="17D9DF30" w14:textId="77777777" w:rsidTr="009929EB">
        <w:trPr>
          <w:jc w:val="center"/>
        </w:trPr>
        <w:tc>
          <w:tcPr>
            <w:tcW w:w="2144" w:type="dxa"/>
            <w:tcBorders>
              <w:top w:val="nil"/>
              <w:bottom w:val="nil"/>
              <w:right w:val="nil"/>
            </w:tcBorders>
          </w:tcPr>
          <w:p w14:paraId="4888168F" w14:textId="77777777" w:rsidR="00384494" w:rsidRPr="009626A0" w:rsidRDefault="00384494" w:rsidP="00384494">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384494" w:rsidRPr="009626A0" w:rsidRDefault="00384494" w:rsidP="00384494">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2B6473C"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384494" w:rsidRPr="009626A0" w:rsidRDefault="00384494" w:rsidP="00384494">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384494" w:rsidRPr="009626A0" w:rsidRDefault="00384494" w:rsidP="00384494">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384494" w:rsidRPr="009626A0" w:rsidRDefault="00384494" w:rsidP="00384494">
            <w:pPr>
              <w:pStyle w:val="tablecell-centered"/>
              <w:rPr>
                <w:szCs w:val="20"/>
              </w:rPr>
            </w:pPr>
            <w:r w:rsidRPr="009626A0">
              <w:rPr>
                <w:szCs w:val="20"/>
              </w:rPr>
              <w:t>50.0</w:t>
            </w:r>
          </w:p>
        </w:tc>
        <w:tc>
          <w:tcPr>
            <w:tcW w:w="2057" w:type="dxa"/>
            <w:tcBorders>
              <w:top w:val="nil"/>
              <w:left w:val="nil"/>
              <w:bottom w:val="nil"/>
            </w:tcBorders>
          </w:tcPr>
          <w:p w14:paraId="00AA1450" w14:textId="77777777" w:rsidR="00384494" w:rsidRPr="009626A0" w:rsidRDefault="00384494" w:rsidP="00384494">
            <w:pPr>
              <w:pStyle w:val="tablecell-centered"/>
              <w:rPr>
                <w:szCs w:val="20"/>
              </w:rPr>
            </w:pPr>
            <w:r>
              <w:rPr>
                <w:szCs w:val="20"/>
              </w:rPr>
              <w:t>required</w:t>
            </w:r>
          </w:p>
        </w:tc>
      </w:tr>
      <w:tr w:rsidR="00384494" w14:paraId="65BD6A16" w14:textId="77777777" w:rsidTr="009929EB">
        <w:trPr>
          <w:jc w:val="center"/>
        </w:trPr>
        <w:tc>
          <w:tcPr>
            <w:tcW w:w="2144" w:type="dxa"/>
            <w:tcBorders>
              <w:top w:val="nil"/>
              <w:bottom w:val="nil"/>
              <w:right w:val="nil"/>
            </w:tcBorders>
          </w:tcPr>
          <w:p w14:paraId="3AF50A2B" w14:textId="1A71A9B7" w:rsidR="00384494" w:rsidRPr="00517736" w:rsidRDefault="00384494" w:rsidP="00384494">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384494" w:rsidRPr="00517736" w:rsidRDefault="00384494" w:rsidP="00384494">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130E3E43" w14:textId="428C5D86"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384494" w:rsidRPr="00517736" w:rsidRDefault="00384494" w:rsidP="00384494">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6EAC5ECA" w14:textId="24667E0C" w:rsidR="00384494" w:rsidRDefault="00384494" w:rsidP="00384494">
            <w:pPr>
              <w:pStyle w:val="tablecell-centered"/>
              <w:rPr>
                <w:szCs w:val="20"/>
              </w:rPr>
            </w:pPr>
            <w:r>
              <w:rPr>
                <w:szCs w:val="20"/>
              </w:rPr>
              <w:t>required</w:t>
            </w:r>
          </w:p>
        </w:tc>
      </w:tr>
      <w:tr w:rsidR="00384494" w14:paraId="5A9159B7" w14:textId="77777777" w:rsidTr="009929EB">
        <w:trPr>
          <w:jc w:val="center"/>
        </w:trPr>
        <w:tc>
          <w:tcPr>
            <w:tcW w:w="2144" w:type="dxa"/>
            <w:tcBorders>
              <w:top w:val="nil"/>
              <w:bottom w:val="single" w:sz="4" w:space="0" w:color="auto"/>
              <w:right w:val="nil"/>
            </w:tcBorders>
          </w:tcPr>
          <w:p w14:paraId="1C53E8AB" w14:textId="77777777" w:rsidR="00384494" w:rsidRPr="00517736" w:rsidRDefault="00384494" w:rsidP="00384494">
            <w:pPr>
              <w:pStyle w:val="tablecell-centered"/>
              <w:jc w:val="left"/>
              <w:rPr>
                <w:b/>
                <w:szCs w:val="20"/>
              </w:rPr>
            </w:pPr>
            <w:r w:rsidRPr="00517736">
              <w:rPr>
                <w:b/>
                <w:szCs w:val="20"/>
              </w:rPr>
              <w:t>tstorm_mo</w:t>
            </w:r>
          </w:p>
        </w:tc>
        <w:tc>
          <w:tcPr>
            <w:tcW w:w="4782" w:type="dxa"/>
            <w:tcBorders>
              <w:top w:val="nil"/>
              <w:left w:val="nil"/>
              <w:bottom w:val="single" w:sz="4" w:space="0" w:color="auto"/>
              <w:right w:val="nil"/>
            </w:tcBorders>
          </w:tcPr>
          <w:p w14:paraId="5A1197E3" w14:textId="1D8F93AD" w:rsidR="00384494" w:rsidRPr="00517736" w:rsidRDefault="00384494" w:rsidP="00384494">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single" w:sz="4" w:space="0" w:color="auto"/>
              <w:right w:val="nil"/>
            </w:tcBorders>
          </w:tcPr>
          <w:p w14:paraId="4F11337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384494" w:rsidRPr="00517736" w:rsidRDefault="00384494" w:rsidP="00384494">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384494" w:rsidRPr="00517736" w:rsidRDefault="00384494" w:rsidP="00384494">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384494" w:rsidRPr="009626A0" w:rsidRDefault="00384494" w:rsidP="00384494">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384494" w:rsidRPr="009626A0" w:rsidRDefault="00384494" w:rsidP="00384494">
            <w:pPr>
              <w:pStyle w:val="tablecell-centered"/>
              <w:rPr>
                <w:szCs w:val="20"/>
              </w:rPr>
            </w:pPr>
            <w:r>
              <w:rPr>
                <w:szCs w:val="20"/>
              </w:rPr>
              <w:t>required</w:t>
            </w:r>
          </w:p>
        </w:tc>
      </w:tr>
      <w:tr w:rsidR="00384494"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384494" w:rsidRPr="00330DD1" w:rsidRDefault="00384494" w:rsidP="00384494">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384494" w14:paraId="2667DF7C" w14:textId="77777777" w:rsidTr="009929EB">
        <w:trPr>
          <w:jc w:val="center"/>
        </w:trPr>
        <w:tc>
          <w:tcPr>
            <w:tcW w:w="2144" w:type="dxa"/>
            <w:tcBorders>
              <w:top w:val="nil"/>
              <w:bottom w:val="nil"/>
              <w:right w:val="nil"/>
            </w:tcBorders>
          </w:tcPr>
          <w:p w14:paraId="3E2714B0" w14:textId="77777777" w:rsidR="00384494" w:rsidRPr="009626A0" w:rsidRDefault="00384494" w:rsidP="00384494">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384494" w:rsidRPr="009626A0" w:rsidRDefault="00384494" w:rsidP="00384494">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76A4AC03" w14:textId="77777777" w:rsidR="00384494" w:rsidRPr="009626A0" w:rsidRDefault="00384494" w:rsidP="00384494">
            <w:pPr>
              <w:pStyle w:val="tablecell-centered"/>
              <w:rPr>
                <w:szCs w:val="20"/>
              </w:rPr>
            </w:pPr>
            <w:r>
              <w:rPr>
                <w:szCs w:val="20"/>
              </w:rPr>
              <w:t>required</w:t>
            </w:r>
          </w:p>
        </w:tc>
      </w:tr>
      <w:tr w:rsidR="00384494" w14:paraId="03B7FC93" w14:textId="77777777" w:rsidTr="009929EB">
        <w:trPr>
          <w:jc w:val="center"/>
        </w:trPr>
        <w:tc>
          <w:tcPr>
            <w:tcW w:w="2144" w:type="dxa"/>
            <w:tcBorders>
              <w:top w:val="nil"/>
              <w:bottom w:val="nil"/>
              <w:right w:val="nil"/>
            </w:tcBorders>
          </w:tcPr>
          <w:p w14:paraId="79F55D34" w14:textId="77777777" w:rsidR="00384494" w:rsidRPr="009626A0" w:rsidRDefault="00384494" w:rsidP="00384494">
            <w:pPr>
              <w:pStyle w:val="TableCellBody"/>
              <w:rPr>
                <w:b/>
                <w:szCs w:val="20"/>
              </w:rPr>
            </w:pPr>
            <w:r w:rsidRPr="00E339EC">
              <w:rPr>
                <w:b/>
                <w:szCs w:val="20"/>
              </w:rPr>
              <w:t>carea</w:t>
            </w:r>
            <w:r w:rsidRPr="009626A0">
              <w:rPr>
                <w:b/>
                <w:szCs w:val="20"/>
              </w:rPr>
              <w:t>_min</w:t>
            </w:r>
          </w:p>
        </w:tc>
        <w:tc>
          <w:tcPr>
            <w:tcW w:w="4782" w:type="dxa"/>
            <w:tcBorders>
              <w:top w:val="nil"/>
              <w:left w:val="nil"/>
              <w:bottom w:val="nil"/>
              <w:right w:val="nil"/>
            </w:tcBorders>
          </w:tcPr>
          <w:p w14:paraId="550586D4" w14:textId="77777777" w:rsidR="00384494" w:rsidRPr="009626A0" w:rsidRDefault="00384494" w:rsidP="00384494">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77E412F3" w14:textId="3FF157DB" w:rsidR="00384494" w:rsidRPr="00C21343" w:rsidRDefault="00384494" w:rsidP="00384494">
            <w:pPr>
              <w:pStyle w:val="tablecell-centered"/>
              <w:rPr>
                <w:strike/>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srunoff_carea</w:t>
            </w:r>
          </w:p>
        </w:tc>
      </w:tr>
      <w:tr w:rsidR="00384494" w14:paraId="31B9E5E1" w14:textId="77777777" w:rsidTr="009929EB">
        <w:trPr>
          <w:jc w:val="center"/>
        </w:trPr>
        <w:tc>
          <w:tcPr>
            <w:tcW w:w="2144" w:type="dxa"/>
            <w:tcBorders>
              <w:top w:val="nil"/>
              <w:bottom w:val="nil"/>
              <w:right w:val="nil"/>
            </w:tcBorders>
          </w:tcPr>
          <w:p w14:paraId="44615677" w14:textId="57D365D7" w:rsidR="00384494" w:rsidRPr="009626A0" w:rsidRDefault="00384494" w:rsidP="00384494">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384494" w:rsidRPr="009626A0" w:rsidRDefault="00384494" w:rsidP="00384494">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384494" w:rsidRPr="007B0592" w:rsidRDefault="00384494" w:rsidP="00384494">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384494" w:rsidRPr="00E7110A" w:rsidRDefault="00384494" w:rsidP="00384494">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7106ECDE" w14:textId="77777777" w:rsidR="00384494" w:rsidRPr="009626A0" w:rsidRDefault="00384494" w:rsidP="00384494">
            <w:pPr>
              <w:pStyle w:val="tablecell-centered"/>
              <w:rPr>
                <w:szCs w:val="20"/>
              </w:rPr>
            </w:pPr>
            <w:r>
              <w:rPr>
                <w:szCs w:val="20"/>
              </w:rPr>
              <w:t>required</w:t>
            </w:r>
          </w:p>
        </w:tc>
      </w:tr>
      <w:tr w:rsidR="00384494" w14:paraId="67A037E8" w14:textId="77777777" w:rsidTr="009929EB">
        <w:trPr>
          <w:jc w:val="center"/>
        </w:trPr>
        <w:tc>
          <w:tcPr>
            <w:tcW w:w="2144" w:type="dxa"/>
            <w:tcBorders>
              <w:top w:val="nil"/>
              <w:bottom w:val="nil"/>
              <w:right w:val="nil"/>
            </w:tcBorders>
          </w:tcPr>
          <w:p w14:paraId="43B4C26D" w14:textId="77777777" w:rsidR="00384494" w:rsidRPr="009626A0" w:rsidRDefault="00384494" w:rsidP="00384494">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384494" w:rsidRPr="009626A0" w:rsidRDefault="00384494" w:rsidP="00384494">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384494" w:rsidRPr="00E7110A" w:rsidRDefault="00384494" w:rsidP="00384494">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384494" w:rsidRPr="009626A0" w:rsidRDefault="00384494" w:rsidP="00384494">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384494" w:rsidRPr="009626A0" w:rsidRDefault="00384494" w:rsidP="00384494">
            <w:pPr>
              <w:pStyle w:val="tablecell-centered"/>
              <w:rPr>
                <w:szCs w:val="20"/>
              </w:rPr>
            </w:pPr>
            <w:r>
              <w:rPr>
                <w:szCs w:val="20"/>
              </w:rPr>
              <w:t>required</w:t>
            </w:r>
          </w:p>
        </w:tc>
      </w:tr>
      <w:tr w:rsidR="00384494" w14:paraId="7B48694B" w14:textId="77777777" w:rsidTr="009929EB">
        <w:trPr>
          <w:jc w:val="center"/>
        </w:trPr>
        <w:tc>
          <w:tcPr>
            <w:tcW w:w="2144" w:type="dxa"/>
            <w:tcBorders>
              <w:top w:val="nil"/>
              <w:bottom w:val="nil"/>
              <w:right w:val="nil"/>
            </w:tcBorders>
          </w:tcPr>
          <w:p w14:paraId="088D9DFF" w14:textId="77777777" w:rsidR="00384494" w:rsidRPr="007B0592" w:rsidRDefault="00384494" w:rsidP="00384494">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384494" w:rsidRPr="007B0592" w:rsidRDefault="00384494" w:rsidP="00384494">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384494" w:rsidRPr="007B0592" w:rsidRDefault="00384494" w:rsidP="00384494">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384494" w:rsidRPr="007B0592" w:rsidRDefault="00384494" w:rsidP="00384494">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384494" w:rsidRPr="007B0592" w:rsidRDefault="00384494" w:rsidP="00384494">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384494" w:rsidRPr="007B0592" w:rsidRDefault="00384494" w:rsidP="00384494">
            <w:pPr>
              <w:pStyle w:val="tablecell-centered"/>
              <w:rPr>
                <w:szCs w:val="20"/>
              </w:rPr>
            </w:pPr>
            <w:r w:rsidRPr="007B0592">
              <w:rPr>
                <w:szCs w:val="20"/>
              </w:rPr>
              <w:t>0.005</w:t>
            </w:r>
          </w:p>
        </w:tc>
        <w:tc>
          <w:tcPr>
            <w:tcW w:w="2057" w:type="dxa"/>
            <w:tcBorders>
              <w:top w:val="nil"/>
              <w:left w:val="nil"/>
              <w:bottom w:val="nil"/>
            </w:tcBorders>
          </w:tcPr>
          <w:p w14:paraId="58958627" w14:textId="77777777" w:rsidR="00384494" w:rsidRPr="007B0592" w:rsidRDefault="00384494" w:rsidP="00384494">
            <w:pPr>
              <w:pStyle w:val="tablecell-centered"/>
              <w:rPr>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srunoff_smidx</w:t>
            </w:r>
          </w:p>
        </w:tc>
      </w:tr>
      <w:tr w:rsidR="00384494" w14:paraId="635C0699" w14:textId="77777777" w:rsidTr="009929EB">
        <w:trPr>
          <w:jc w:val="center"/>
        </w:trPr>
        <w:tc>
          <w:tcPr>
            <w:tcW w:w="2144" w:type="dxa"/>
            <w:tcBorders>
              <w:top w:val="nil"/>
              <w:bottom w:val="nil"/>
              <w:right w:val="nil"/>
            </w:tcBorders>
          </w:tcPr>
          <w:p w14:paraId="23FC6E5D" w14:textId="77777777" w:rsidR="00384494" w:rsidRPr="009626A0" w:rsidRDefault="00384494" w:rsidP="00384494">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384494" w:rsidRPr="009626A0" w:rsidRDefault="00384494" w:rsidP="00384494">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384494" w:rsidRPr="009626A0" w:rsidRDefault="00384494" w:rsidP="00384494">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1160D55D"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0BE4F3DA" w14:textId="77777777" w:rsidR="00384494" w:rsidRPr="009626A0" w:rsidRDefault="00384494" w:rsidP="00384494">
            <w:pPr>
              <w:pStyle w:val="tablecell-centered"/>
              <w:rPr>
                <w:szCs w:val="20"/>
              </w:rPr>
            </w:pPr>
            <w:r w:rsidRPr="009626A0">
              <w:rPr>
                <w:szCs w:val="20"/>
              </w:rPr>
              <w:t>0.3</w:t>
            </w:r>
          </w:p>
        </w:tc>
        <w:tc>
          <w:tcPr>
            <w:tcW w:w="2057" w:type="dxa"/>
            <w:tcBorders>
              <w:top w:val="nil"/>
              <w:left w:val="nil"/>
              <w:bottom w:val="nil"/>
            </w:tcBorders>
          </w:tcPr>
          <w:p w14:paraId="696BB06C" w14:textId="77777777" w:rsidR="00384494" w:rsidRPr="009626A0" w:rsidRDefault="00384494" w:rsidP="00384494">
            <w:pPr>
              <w:pStyle w:val="tablecell-centered"/>
              <w:rPr>
                <w:szCs w:val="20"/>
              </w:rPr>
            </w:pPr>
            <w:r>
              <w:rPr>
                <w:b/>
                <w:szCs w:val="20"/>
              </w:rPr>
              <w:t xml:space="preserve">srunoff_module </w:t>
            </w:r>
            <w:r w:rsidRPr="008538D9">
              <w:rPr>
                <w:szCs w:val="20"/>
              </w:rPr>
              <w:t>=</w:t>
            </w:r>
            <w:r>
              <w:rPr>
                <w:szCs w:val="20"/>
              </w:rPr>
              <w:t xml:space="preserve"> </w:t>
            </w:r>
            <w:r>
              <w:rPr>
                <w:rFonts w:ascii="Courier New" w:hAnsi="Courier New" w:cs="Courier New"/>
                <w:szCs w:val="20"/>
              </w:rPr>
              <w:t>srunoff_smidx</w:t>
            </w:r>
          </w:p>
        </w:tc>
      </w:tr>
      <w:tr w:rsidR="00384494" w14:paraId="074673DF" w14:textId="77777777" w:rsidTr="009929EB">
        <w:trPr>
          <w:jc w:val="center"/>
        </w:trPr>
        <w:tc>
          <w:tcPr>
            <w:tcW w:w="2144" w:type="dxa"/>
            <w:tcBorders>
              <w:top w:val="nil"/>
              <w:bottom w:val="single" w:sz="4" w:space="0" w:color="auto"/>
              <w:right w:val="nil"/>
            </w:tcBorders>
          </w:tcPr>
          <w:p w14:paraId="5C75F831" w14:textId="77777777" w:rsidR="00384494" w:rsidRPr="009626A0" w:rsidDel="00E4386E" w:rsidRDefault="00384494" w:rsidP="00384494">
            <w:pPr>
              <w:pStyle w:val="TableCellBody"/>
              <w:rPr>
                <w:b/>
                <w:szCs w:val="20"/>
              </w:rPr>
            </w:pPr>
            <w:r w:rsidRPr="00E339EC">
              <w:rPr>
                <w:b/>
                <w:szCs w:val="20"/>
              </w:rPr>
              <w:t>snowinfil</w:t>
            </w:r>
            <w:r w:rsidRPr="009626A0">
              <w:rPr>
                <w:b/>
                <w:szCs w:val="20"/>
              </w:rPr>
              <w:t>_max</w:t>
            </w:r>
          </w:p>
        </w:tc>
        <w:tc>
          <w:tcPr>
            <w:tcW w:w="4782" w:type="dxa"/>
            <w:tcBorders>
              <w:top w:val="nil"/>
              <w:left w:val="nil"/>
              <w:bottom w:val="single" w:sz="4" w:space="0" w:color="auto"/>
              <w:right w:val="nil"/>
            </w:tcBorders>
          </w:tcPr>
          <w:p w14:paraId="34BF5D1F" w14:textId="77777777" w:rsidR="00384494" w:rsidRPr="009626A0" w:rsidDel="00E4386E" w:rsidRDefault="00384494" w:rsidP="00384494">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384494" w:rsidRPr="009626A0" w:rsidDel="00E4386E"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384494" w:rsidRPr="009626A0" w:rsidDel="00E4386E"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384494" w:rsidRPr="009626A0" w:rsidDel="00E4386E" w:rsidRDefault="00384494" w:rsidP="00384494">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384494" w:rsidRPr="009626A0" w:rsidDel="00E4386E" w:rsidRDefault="00384494" w:rsidP="00384494">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384494" w:rsidRPr="009626A0" w:rsidDel="00E4386E" w:rsidRDefault="00384494" w:rsidP="00384494">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384494" w:rsidRPr="009626A0" w:rsidDel="00E4386E" w:rsidRDefault="00384494" w:rsidP="00384494">
            <w:pPr>
              <w:pStyle w:val="tablecell-centered"/>
              <w:rPr>
                <w:szCs w:val="20"/>
              </w:rPr>
            </w:pPr>
            <w:r>
              <w:rPr>
                <w:szCs w:val="20"/>
              </w:rPr>
              <w:t>required</w:t>
            </w:r>
          </w:p>
        </w:tc>
      </w:tr>
      <w:tr w:rsidR="00384494"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384494" w:rsidRPr="00330DD1" w:rsidRDefault="00384494" w:rsidP="00384494">
            <w:pPr>
              <w:pStyle w:val="TableSpanner"/>
            </w:pPr>
            <w:r>
              <w:t>Surface depression storage</w:t>
            </w:r>
          </w:p>
        </w:tc>
      </w:tr>
      <w:tr w:rsidR="00384494" w14:paraId="05237D01" w14:textId="77777777" w:rsidTr="009929EB">
        <w:trPr>
          <w:jc w:val="center"/>
        </w:trPr>
        <w:tc>
          <w:tcPr>
            <w:tcW w:w="2144" w:type="dxa"/>
            <w:tcBorders>
              <w:top w:val="nil"/>
              <w:bottom w:val="nil"/>
              <w:right w:val="nil"/>
            </w:tcBorders>
          </w:tcPr>
          <w:p w14:paraId="578590B3" w14:textId="77777777" w:rsidR="00384494" w:rsidRPr="00B76ADE" w:rsidRDefault="00384494" w:rsidP="00384494">
            <w:pPr>
              <w:pStyle w:val="TableCellBody"/>
              <w:rPr>
                <w:b/>
                <w:szCs w:val="20"/>
                <w:highlight w:val="cyan"/>
              </w:rPr>
            </w:pPr>
            <w:r w:rsidRPr="00B76ADE">
              <w:rPr>
                <w:b/>
                <w:szCs w:val="20"/>
                <w:highlight w:val="cyan"/>
              </w:rPr>
              <w:t>dprst_area</w:t>
            </w:r>
          </w:p>
        </w:tc>
        <w:tc>
          <w:tcPr>
            <w:tcW w:w="4782" w:type="dxa"/>
            <w:tcBorders>
              <w:top w:val="nil"/>
              <w:left w:val="nil"/>
              <w:bottom w:val="nil"/>
              <w:right w:val="nil"/>
            </w:tcBorders>
          </w:tcPr>
          <w:p w14:paraId="3A0CFA8B" w14:textId="2D3453E0" w:rsidR="00384494" w:rsidRPr="00B76ADE" w:rsidRDefault="00384494" w:rsidP="00384494">
            <w:pPr>
              <w:pStyle w:val="TableCellBody"/>
              <w:rPr>
                <w:szCs w:val="20"/>
              </w:rPr>
            </w:pPr>
            <w:r w:rsidRPr="00B76ADE">
              <w:rPr>
                <w:szCs w:val="20"/>
              </w:rPr>
              <w:t xml:space="preserve">Aggregate sum of surface-depression storage areas of each HRU (recommend that </w:t>
            </w:r>
            <w:r w:rsidRPr="00B76ADE">
              <w:rPr>
                <w:b/>
                <w:szCs w:val="20"/>
              </w:rPr>
              <w:t>dprst_frac_hru</w:t>
            </w:r>
            <w:r w:rsidRPr="00B76ADE">
              <w:rPr>
                <w:szCs w:val="20"/>
              </w:rPr>
              <w:t xml:space="preserve"> be used instead of </w:t>
            </w:r>
            <w:r w:rsidRPr="00B76ADE">
              <w:rPr>
                <w:b/>
                <w:szCs w:val="20"/>
              </w:rPr>
              <w:t>dprst_area</w:t>
            </w:r>
            <w:r w:rsidRPr="00B76ADE">
              <w:rPr>
                <w:szCs w:val="20"/>
              </w:rPr>
              <w:t>)</w:t>
            </w:r>
          </w:p>
        </w:tc>
        <w:tc>
          <w:tcPr>
            <w:tcW w:w="1243" w:type="dxa"/>
            <w:tcBorders>
              <w:top w:val="nil"/>
              <w:left w:val="nil"/>
              <w:bottom w:val="nil"/>
              <w:right w:val="nil"/>
            </w:tcBorders>
          </w:tcPr>
          <w:p w14:paraId="1EF48655" w14:textId="77777777" w:rsidR="00384494" w:rsidRPr="00B76ADE" w:rsidRDefault="00384494" w:rsidP="00384494">
            <w:pPr>
              <w:pStyle w:val="TableCellBody"/>
              <w:jc w:val="center"/>
              <w:rPr>
                <w:b/>
                <w:szCs w:val="20"/>
              </w:rPr>
            </w:pPr>
            <w:r w:rsidRPr="00B76ADE">
              <w:rPr>
                <w:b/>
                <w:szCs w:val="20"/>
              </w:rPr>
              <w:t>nhru</w:t>
            </w:r>
          </w:p>
        </w:tc>
        <w:tc>
          <w:tcPr>
            <w:tcW w:w="800" w:type="dxa"/>
            <w:tcBorders>
              <w:top w:val="nil"/>
              <w:left w:val="nil"/>
              <w:bottom w:val="nil"/>
              <w:right w:val="nil"/>
            </w:tcBorders>
          </w:tcPr>
          <w:p w14:paraId="25D22A92" w14:textId="77777777" w:rsidR="00384494" w:rsidRPr="00B76ADE" w:rsidRDefault="00384494" w:rsidP="00384494">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384494" w:rsidRPr="00B76ADE" w:rsidRDefault="00384494" w:rsidP="00384494">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384494" w:rsidRPr="00B76ADE" w:rsidRDefault="00384494" w:rsidP="00384494">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384494" w:rsidRPr="00B76ADE" w:rsidRDefault="00384494" w:rsidP="00384494">
            <w:pPr>
              <w:pStyle w:val="tablecell-centered"/>
              <w:rPr>
                <w:szCs w:val="20"/>
              </w:rPr>
            </w:pPr>
            <w:r w:rsidRPr="00B76ADE">
              <w:rPr>
                <w:szCs w:val="20"/>
              </w:rPr>
              <w:t>0.0</w:t>
            </w:r>
          </w:p>
        </w:tc>
        <w:tc>
          <w:tcPr>
            <w:tcW w:w="2057" w:type="dxa"/>
            <w:tcBorders>
              <w:top w:val="nil"/>
              <w:left w:val="nil"/>
              <w:bottom w:val="nil"/>
            </w:tcBorders>
          </w:tcPr>
          <w:p w14:paraId="445ED523" w14:textId="21987078" w:rsidR="00384494" w:rsidRPr="00B76ADE" w:rsidRDefault="00384494" w:rsidP="00384494">
            <w:pPr>
              <w:pStyle w:val="tablecell-centered"/>
              <w:rPr>
                <w:szCs w:val="20"/>
                <w:highlight w:val="cyan"/>
              </w:rPr>
            </w:pPr>
            <w:r w:rsidRPr="00B76ADE">
              <w:rPr>
                <w:b/>
                <w:szCs w:val="20"/>
                <w:highlight w:val="cyan"/>
              </w:rPr>
              <w:t xml:space="preserve">dprst_flag </w:t>
            </w:r>
            <w:r w:rsidRPr="00B76ADE">
              <w:rPr>
                <w:szCs w:val="20"/>
                <w:highlight w:val="cyan"/>
              </w:rPr>
              <w:t>= 1</w:t>
            </w:r>
            <w:r w:rsidR="00B76ADE">
              <w:rPr>
                <w:szCs w:val="20"/>
                <w:highlight w:val="cyan"/>
              </w:rPr>
              <w:t xml:space="preserve"> and </w:t>
            </w:r>
            <w:r w:rsidR="00B76ADE" w:rsidRPr="00B76ADE">
              <w:rPr>
                <w:b/>
                <w:szCs w:val="20"/>
                <w:highlight w:val="cyan"/>
              </w:rPr>
              <w:t>model_mode</w:t>
            </w:r>
            <w:r w:rsidR="00B76ADE">
              <w:rPr>
                <w:szCs w:val="20"/>
                <w:highlight w:val="cyan"/>
              </w:rPr>
              <w:t xml:space="preserve"> = </w:t>
            </w:r>
            <w:r w:rsidR="00B76ADE" w:rsidRPr="00B76ADE">
              <w:rPr>
                <w:rFonts w:ascii="Courier New" w:hAnsi="Courier New" w:cs="Courier New"/>
                <w:szCs w:val="20"/>
                <w:highlight w:val="cyan"/>
              </w:rPr>
              <w:t>PRMS</w:t>
            </w:r>
          </w:p>
        </w:tc>
      </w:tr>
      <w:tr w:rsidR="00384494" w14:paraId="33BB7CA0" w14:textId="77777777" w:rsidTr="009929EB">
        <w:trPr>
          <w:jc w:val="center"/>
        </w:trPr>
        <w:tc>
          <w:tcPr>
            <w:tcW w:w="2144" w:type="dxa"/>
            <w:tcBorders>
              <w:top w:val="nil"/>
              <w:bottom w:val="nil"/>
              <w:right w:val="nil"/>
            </w:tcBorders>
          </w:tcPr>
          <w:p w14:paraId="3D7F484F" w14:textId="77777777" w:rsidR="00384494" w:rsidRPr="009626A0" w:rsidRDefault="00384494" w:rsidP="00384494">
            <w:pPr>
              <w:pStyle w:val="TableCellBody"/>
              <w:rPr>
                <w:b/>
                <w:szCs w:val="20"/>
              </w:rPr>
            </w:pPr>
            <w:r w:rsidRPr="00E339EC">
              <w:rPr>
                <w:b/>
                <w:szCs w:val="20"/>
              </w:rPr>
              <w:t>dprst</w:t>
            </w:r>
            <w:r w:rsidRPr="009626A0">
              <w:rPr>
                <w:b/>
                <w:szCs w:val="20"/>
              </w:rPr>
              <w:t>_depth_avg</w:t>
            </w:r>
          </w:p>
        </w:tc>
        <w:tc>
          <w:tcPr>
            <w:tcW w:w="4782" w:type="dxa"/>
            <w:tcBorders>
              <w:top w:val="nil"/>
              <w:left w:val="nil"/>
              <w:bottom w:val="nil"/>
              <w:right w:val="nil"/>
            </w:tcBorders>
          </w:tcPr>
          <w:p w14:paraId="5705DA56" w14:textId="77777777" w:rsidR="00384494" w:rsidRPr="009626A0" w:rsidRDefault="00384494" w:rsidP="00384494">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384494" w:rsidRPr="009626A0" w:rsidRDefault="00384494" w:rsidP="00384494">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384494" w:rsidRPr="009626A0" w:rsidRDefault="00384494" w:rsidP="00384494">
            <w:pPr>
              <w:pStyle w:val="tablecell-centered"/>
              <w:rPr>
                <w:szCs w:val="20"/>
              </w:rPr>
            </w:pPr>
            <w:r w:rsidRPr="009626A0">
              <w:rPr>
                <w:szCs w:val="20"/>
              </w:rPr>
              <w:t>132.0</w:t>
            </w:r>
          </w:p>
        </w:tc>
        <w:tc>
          <w:tcPr>
            <w:tcW w:w="2057" w:type="dxa"/>
            <w:tcBorders>
              <w:top w:val="nil"/>
              <w:left w:val="nil"/>
              <w:bottom w:val="nil"/>
            </w:tcBorders>
          </w:tcPr>
          <w:p w14:paraId="6CF95194"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2DC9D1CF" w14:textId="77777777" w:rsidTr="009929EB">
        <w:trPr>
          <w:jc w:val="center"/>
        </w:trPr>
        <w:tc>
          <w:tcPr>
            <w:tcW w:w="2144" w:type="dxa"/>
            <w:tcBorders>
              <w:top w:val="nil"/>
              <w:bottom w:val="nil"/>
              <w:right w:val="nil"/>
            </w:tcBorders>
          </w:tcPr>
          <w:p w14:paraId="3AA8C24B" w14:textId="77777777" w:rsidR="00384494" w:rsidRPr="009626A0" w:rsidDel="00071B36" w:rsidRDefault="00384494" w:rsidP="00384494">
            <w:pPr>
              <w:pStyle w:val="TableCellBody"/>
              <w:rPr>
                <w:b/>
                <w:szCs w:val="20"/>
              </w:rPr>
            </w:pPr>
            <w:r w:rsidRPr="00E339EC">
              <w:rPr>
                <w:b/>
                <w:szCs w:val="20"/>
              </w:rPr>
              <w:t>dprst</w:t>
            </w:r>
            <w:r w:rsidRPr="009626A0">
              <w:rPr>
                <w:b/>
                <w:szCs w:val="20"/>
              </w:rPr>
              <w:t>_et_coef</w:t>
            </w:r>
          </w:p>
        </w:tc>
        <w:tc>
          <w:tcPr>
            <w:tcW w:w="4782" w:type="dxa"/>
            <w:tcBorders>
              <w:top w:val="nil"/>
              <w:left w:val="nil"/>
              <w:bottom w:val="nil"/>
              <w:right w:val="nil"/>
            </w:tcBorders>
          </w:tcPr>
          <w:p w14:paraId="77328B9D" w14:textId="5D15A5BD" w:rsidR="00384494" w:rsidRPr="009626A0" w:rsidRDefault="00384494" w:rsidP="00384494">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ACFAA67"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3BC91F7D"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10FC3B0B" w14:textId="77777777" w:rsidTr="009929EB">
        <w:trPr>
          <w:jc w:val="center"/>
        </w:trPr>
        <w:tc>
          <w:tcPr>
            <w:tcW w:w="2144" w:type="dxa"/>
            <w:tcBorders>
              <w:top w:val="nil"/>
              <w:bottom w:val="nil"/>
              <w:right w:val="nil"/>
            </w:tcBorders>
          </w:tcPr>
          <w:p w14:paraId="3282AC0C" w14:textId="77777777" w:rsidR="00384494" w:rsidRPr="009626A0" w:rsidRDefault="00384494" w:rsidP="00384494">
            <w:pPr>
              <w:pStyle w:val="TableCellBody"/>
              <w:rPr>
                <w:b/>
                <w:szCs w:val="20"/>
              </w:rPr>
            </w:pPr>
            <w:r w:rsidRPr="00E339EC">
              <w:rPr>
                <w:b/>
                <w:szCs w:val="20"/>
              </w:rPr>
              <w:t>dprst</w:t>
            </w:r>
            <w:r w:rsidRPr="009626A0">
              <w:rPr>
                <w:b/>
                <w:szCs w:val="20"/>
              </w:rPr>
              <w:t>_flow_coef</w:t>
            </w:r>
          </w:p>
        </w:tc>
        <w:tc>
          <w:tcPr>
            <w:tcW w:w="4782" w:type="dxa"/>
            <w:tcBorders>
              <w:top w:val="nil"/>
              <w:left w:val="nil"/>
              <w:bottom w:val="nil"/>
              <w:right w:val="nil"/>
            </w:tcBorders>
          </w:tcPr>
          <w:p w14:paraId="5A0F0487" w14:textId="77777777" w:rsidR="00384494" w:rsidRPr="00E7110A" w:rsidRDefault="00384494" w:rsidP="00384494">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384494" w:rsidRPr="00E7110A" w:rsidRDefault="00384494" w:rsidP="00384494">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384494" w:rsidRPr="00E7110A" w:rsidRDefault="00384494" w:rsidP="00384494">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384494" w:rsidRPr="00E7110A" w:rsidRDefault="00384494" w:rsidP="00384494">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384494" w:rsidRPr="00E7110A" w:rsidRDefault="00384494" w:rsidP="00384494">
            <w:pPr>
              <w:pStyle w:val="tablecell-centered"/>
              <w:rPr>
                <w:szCs w:val="20"/>
              </w:rPr>
            </w:pPr>
            <w:r w:rsidRPr="00E7110A">
              <w:rPr>
                <w:szCs w:val="20"/>
              </w:rPr>
              <w:t>0.00001 to 0.5</w:t>
            </w:r>
          </w:p>
        </w:tc>
        <w:tc>
          <w:tcPr>
            <w:tcW w:w="889" w:type="dxa"/>
            <w:tcBorders>
              <w:top w:val="nil"/>
              <w:left w:val="nil"/>
              <w:bottom w:val="nil"/>
              <w:right w:val="nil"/>
            </w:tcBorders>
          </w:tcPr>
          <w:p w14:paraId="0DF69346"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477C9210"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1E6965" w14:paraId="0A023A96" w14:textId="77777777" w:rsidTr="009929EB">
        <w:trPr>
          <w:jc w:val="center"/>
        </w:trPr>
        <w:tc>
          <w:tcPr>
            <w:tcW w:w="2144" w:type="dxa"/>
            <w:tcBorders>
              <w:top w:val="nil"/>
              <w:bottom w:val="nil"/>
              <w:right w:val="nil"/>
            </w:tcBorders>
          </w:tcPr>
          <w:p w14:paraId="711C75CE" w14:textId="3C8FB051" w:rsidR="001E6965" w:rsidRPr="00E339EC" w:rsidRDefault="001E6965" w:rsidP="001E6965">
            <w:pPr>
              <w:pStyle w:val="TableCellBody"/>
              <w:rPr>
                <w:b/>
                <w:szCs w:val="20"/>
              </w:rPr>
            </w:pPr>
            <w:r w:rsidRPr="001E6965">
              <w:rPr>
                <w:b/>
                <w:szCs w:val="20"/>
                <w:highlight w:val="cyan"/>
              </w:rPr>
              <w:t>dprst_frac_hru</w:t>
            </w:r>
          </w:p>
        </w:tc>
        <w:tc>
          <w:tcPr>
            <w:tcW w:w="4782" w:type="dxa"/>
            <w:tcBorders>
              <w:top w:val="nil"/>
              <w:left w:val="nil"/>
              <w:bottom w:val="nil"/>
              <w:right w:val="nil"/>
            </w:tcBorders>
          </w:tcPr>
          <w:p w14:paraId="6BE040CA" w14:textId="6F6BDB0E" w:rsidR="001E6965" w:rsidRPr="00E7110A" w:rsidRDefault="001E6965" w:rsidP="001E6965">
            <w:pPr>
              <w:pStyle w:val="TableCellBody"/>
              <w:rPr>
                <w:szCs w:val="20"/>
              </w:rPr>
            </w:pPr>
            <w:r w:rsidRPr="00E7110A">
              <w:t>Fraction of each HRU area that has surface depressions (If specified the parameter dprst_area is ignored if it also is specified)</w:t>
            </w:r>
          </w:p>
        </w:tc>
        <w:tc>
          <w:tcPr>
            <w:tcW w:w="1243" w:type="dxa"/>
            <w:tcBorders>
              <w:top w:val="nil"/>
              <w:left w:val="nil"/>
              <w:bottom w:val="nil"/>
              <w:right w:val="nil"/>
            </w:tcBorders>
          </w:tcPr>
          <w:p w14:paraId="15228763" w14:textId="17BF9ACE"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8B09A22" w14:textId="2CA287E9"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015A70" w:rsidR="001E6965" w:rsidRPr="00E7110A" w:rsidRDefault="001E6965" w:rsidP="001E6965">
            <w:pPr>
              <w:pStyle w:val="tablecell-centered"/>
              <w:rPr>
                <w:szCs w:val="20"/>
              </w:rPr>
            </w:pPr>
            <w:r w:rsidRPr="001E6965">
              <w:rPr>
                <w:szCs w:val="20"/>
              </w:rPr>
              <w:t>0.0</w:t>
            </w:r>
            <w:r w:rsidRPr="00E7110A">
              <w:rPr>
                <w:szCs w:val="20"/>
              </w:rPr>
              <w:t xml:space="preserve"> to 0.999</w:t>
            </w:r>
          </w:p>
        </w:tc>
        <w:tc>
          <w:tcPr>
            <w:tcW w:w="889" w:type="dxa"/>
            <w:tcBorders>
              <w:top w:val="nil"/>
              <w:left w:val="nil"/>
              <w:bottom w:val="nil"/>
              <w:right w:val="nil"/>
            </w:tcBorders>
          </w:tcPr>
          <w:p w14:paraId="75633937" w14:textId="18F75AF9" w:rsidR="001E6965" w:rsidRPr="009626A0" w:rsidRDefault="001E6965" w:rsidP="001E6965">
            <w:pPr>
              <w:pStyle w:val="tablecell-centered"/>
              <w:rPr>
                <w:szCs w:val="20"/>
              </w:rPr>
            </w:pPr>
            <w:r w:rsidRPr="001E6965">
              <w:rPr>
                <w:szCs w:val="20"/>
              </w:rPr>
              <w:t>0.0</w:t>
            </w:r>
          </w:p>
        </w:tc>
        <w:tc>
          <w:tcPr>
            <w:tcW w:w="2057" w:type="dxa"/>
            <w:tcBorders>
              <w:top w:val="nil"/>
              <w:left w:val="nil"/>
              <w:bottom w:val="nil"/>
            </w:tcBorders>
          </w:tcPr>
          <w:p w14:paraId="7A96E5FE" w14:textId="20D6D4A4" w:rsidR="001E6965" w:rsidRPr="00EC28FD" w:rsidRDefault="001E6965" w:rsidP="001E6965">
            <w:pPr>
              <w:pStyle w:val="tablecell-centered"/>
              <w:rPr>
                <w:b/>
                <w:szCs w:val="20"/>
              </w:rPr>
            </w:pPr>
            <w:r w:rsidRPr="00EC28FD">
              <w:rPr>
                <w:b/>
                <w:szCs w:val="20"/>
              </w:rPr>
              <w:t xml:space="preserve">dprst_flag </w:t>
            </w:r>
            <w:r w:rsidRPr="00EC28FD">
              <w:rPr>
                <w:szCs w:val="20"/>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B263699" w14:textId="77777777" w:rsidTr="009929EB">
        <w:trPr>
          <w:jc w:val="center"/>
        </w:trPr>
        <w:tc>
          <w:tcPr>
            <w:tcW w:w="2144" w:type="dxa"/>
            <w:tcBorders>
              <w:top w:val="nil"/>
              <w:bottom w:val="nil"/>
              <w:right w:val="nil"/>
            </w:tcBorders>
          </w:tcPr>
          <w:p w14:paraId="69671A59" w14:textId="0B867F93" w:rsidR="001E6965" w:rsidRPr="00E339EC" w:rsidRDefault="001E6965" w:rsidP="001E6965">
            <w:pPr>
              <w:pStyle w:val="TableCellBody"/>
              <w:rPr>
                <w:b/>
                <w:szCs w:val="20"/>
              </w:rPr>
            </w:pPr>
            <w:r w:rsidRPr="001E6965">
              <w:rPr>
                <w:b/>
                <w:szCs w:val="20"/>
                <w:highlight w:val="green"/>
              </w:rPr>
              <w:t>dprst_frac</w:t>
            </w:r>
          </w:p>
        </w:tc>
        <w:tc>
          <w:tcPr>
            <w:tcW w:w="4782" w:type="dxa"/>
            <w:tcBorders>
              <w:top w:val="nil"/>
              <w:left w:val="nil"/>
              <w:bottom w:val="nil"/>
              <w:right w:val="nil"/>
            </w:tcBorders>
          </w:tcPr>
          <w:p w14:paraId="336AA877" w14:textId="3A98094E" w:rsidR="001E6965" w:rsidRPr="00E7110A" w:rsidRDefault="001E6965" w:rsidP="001E6965">
            <w:pPr>
              <w:pStyle w:val="Reference"/>
              <w:spacing w:line="276" w:lineRule="auto"/>
              <w:ind w:left="0" w:firstLine="0"/>
              <w:rPr>
                <w:sz w:val="20"/>
              </w:rPr>
            </w:pPr>
            <w:r w:rsidRPr="00E7110A">
              <w:t>Fraction of each HRU area that has surface depressions (</w:t>
            </w:r>
            <w:r w:rsidRPr="00E7110A">
              <w:rPr>
                <w:sz w:val="20"/>
              </w:rPr>
              <w:t>If specified the parameter dprst_area is ignored if it also is specified)</w:t>
            </w:r>
          </w:p>
        </w:tc>
        <w:tc>
          <w:tcPr>
            <w:tcW w:w="1243" w:type="dxa"/>
            <w:tcBorders>
              <w:top w:val="nil"/>
              <w:left w:val="nil"/>
              <w:bottom w:val="nil"/>
              <w:right w:val="nil"/>
            </w:tcBorders>
          </w:tcPr>
          <w:p w14:paraId="1DCDB8CC" w14:textId="16858D8D"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1E6965" w:rsidRPr="00E7110A" w:rsidRDefault="001E6965" w:rsidP="001E6965">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1E6965" w:rsidRPr="009626A0" w:rsidRDefault="001E6965" w:rsidP="001E6965">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0B09B284" w14:textId="77777777" w:rsidTr="009929EB">
        <w:trPr>
          <w:jc w:val="center"/>
        </w:trPr>
        <w:tc>
          <w:tcPr>
            <w:tcW w:w="2144" w:type="dxa"/>
            <w:tcBorders>
              <w:top w:val="nil"/>
              <w:bottom w:val="nil"/>
              <w:right w:val="nil"/>
            </w:tcBorders>
          </w:tcPr>
          <w:p w14:paraId="3771D68F" w14:textId="77777777" w:rsidR="001E6965" w:rsidRPr="009626A0" w:rsidRDefault="001E6965" w:rsidP="001E6965">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1E6965" w:rsidRPr="00E7110A" w:rsidRDefault="001E6965" w:rsidP="001E6965">
            <w:pPr>
              <w:pStyle w:val="TableCellBody"/>
              <w:rPr>
                <w:szCs w:val="20"/>
              </w:rPr>
            </w:pPr>
            <w:r w:rsidRPr="00E7110A">
              <w:rPr>
                <w:szCs w:val="20"/>
              </w:rPr>
              <w:t xml:space="preserve">Fraction of maximum surface-depression storage that </w:t>
            </w:r>
            <w:r w:rsidRPr="00E7110A">
              <w:rPr>
                <w:szCs w:val="20"/>
              </w:rPr>
              <w:lastRenderedPageBreak/>
              <w:t>contains water at the start of a simulation</w:t>
            </w:r>
          </w:p>
        </w:tc>
        <w:tc>
          <w:tcPr>
            <w:tcW w:w="1243" w:type="dxa"/>
            <w:tcBorders>
              <w:top w:val="nil"/>
              <w:left w:val="nil"/>
              <w:bottom w:val="nil"/>
              <w:right w:val="nil"/>
            </w:tcBorders>
          </w:tcPr>
          <w:p w14:paraId="4A290C52" w14:textId="77777777" w:rsidR="001E6965" w:rsidRPr="00E7110A" w:rsidRDefault="001E6965" w:rsidP="001E6965">
            <w:pPr>
              <w:pStyle w:val="TableCellBody"/>
              <w:jc w:val="center"/>
              <w:rPr>
                <w:b/>
                <w:szCs w:val="20"/>
              </w:rPr>
            </w:pPr>
            <w:r w:rsidRPr="00E7110A">
              <w:rPr>
                <w:b/>
                <w:szCs w:val="20"/>
              </w:rPr>
              <w:lastRenderedPageBreak/>
              <w:t>nhru</w:t>
            </w:r>
          </w:p>
        </w:tc>
        <w:tc>
          <w:tcPr>
            <w:tcW w:w="800" w:type="dxa"/>
            <w:tcBorders>
              <w:top w:val="nil"/>
              <w:left w:val="nil"/>
              <w:bottom w:val="nil"/>
              <w:right w:val="nil"/>
            </w:tcBorders>
          </w:tcPr>
          <w:p w14:paraId="23CA941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1E6965" w:rsidRPr="00E7110A" w:rsidRDefault="001E6965" w:rsidP="001E6965">
            <w:pPr>
              <w:pStyle w:val="tablecell-centered"/>
              <w:rPr>
                <w:szCs w:val="20"/>
              </w:rPr>
            </w:pPr>
            <w:r w:rsidRPr="00E7110A">
              <w:rPr>
                <w:szCs w:val="20"/>
              </w:rPr>
              <w:t xml:space="preserve">decimal </w:t>
            </w:r>
            <w:r w:rsidRPr="00E7110A">
              <w:rPr>
                <w:szCs w:val="20"/>
              </w:rPr>
              <w:lastRenderedPageBreak/>
              <w:t>fraction</w:t>
            </w:r>
          </w:p>
        </w:tc>
        <w:tc>
          <w:tcPr>
            <w:tcW w:w="1154" w:type="dxa"/>
            <w:tcBorders>
              <w:top w:val="nil"/>
              <w:left w:val="nil"/>
              <w:bottom w:val="nil"/>
              <w:right w:val="nil"/>
            </w:tcBorders>
          </w:tcPr>
          <w:p w14:paraId="67428B6F" w14:textId="77777777" w:rsidR="001E6965" w:rsidRPr="00E7110A" w:rsidRDefault="001E6965" w:rsidP="001E6965">
            <w:pPr>
              <w:pStyle w:val="tablecell-centered"/>
              <w:rPr>
                <w:szCs w:val="20"/>
              </w:rPr>
            </w:pPr>
            <w:r w:rsidRPr="00E7110A">
              <w:rPr>
                <w:szCs w:val="20"/>
              </w:rPr>
              <w:lastRenderedPageBreak/>
              <w:t>0.0 to 1.0</w:t>
            </w:r>
          </w:p>
        </w:tc>
        <w:tc>
          <w:tcPr>
            <w:tcW w:w="889" w:type="dxa"/>
            <w:tcBorders>
              <w:top w:val="nil"/>
              <w:left w:val="nil"/>
              <w:bottom w:val="nil"/>
              <w:right w:val="nil"/>
            </w:tcBorders>
          </w:tcPr>
          <w:p w14:paraId="7EEC0919" w14:textId="77777777" w:rsidR="001E6965" w:rsidRPr="009626A0" w:rsidRDefault="001E6965" w:rsidP="001E6965">
            <w:pPr>
              <w:pStyle w:val="tablecell-centered"/>
              <w:rPr>
                <w:szCs w:val="20"/>
              </w:rPr>
            </w:pPr>
            <w:r w:rsidRPr="009626A0">
              <w:rPr>
                <w:szCs w:val="20"/>
              </w:rPr>
              <w:t>0.5</w:t>
            </w:r>
          </w:p>
        </w:tc>
        <w:tc>
          <w:tcPr>
            <w:tcW w:w="2057" w:type="dxa"/>
            <w:tcBorders>
              <w:top w:val="nil"/>
              <w:left w:val="nil"/>
              <w:bottom w:val="nil"/>
            </w:tcBorders>
          </w:tcPr>
          <w:p w14:paraId="4025F3E0"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62007D31" w14:textId="77777777" w:rsidTr="009929EB">
        <w:trPr>
          <w:jc w:val="center"/>
        </w:trPr>
        <w:tc>
          <w:tcPr>
            <w:tcW w:w="2144" w:type="dxa"/>
            <w:tcBorders>
              <w:top w:val="nil"/>
              <w:bottom w:val="nil"/>
              <w:right w:val="nil"/>
            </w:tcBorders>
          </w:tcPr>
          <w:p w14:paraId="0E123923" w14:textId="77777777" w:rsidR="001E6965" w:rsidRPr="009626A0" w:rsidRDefault="001E6965" w:rsidP="001E6965">
            <w:pPr>
              <w:pStyle w:val="TableCellBody"/>
              <w:rPr>
                <w:b/>
                <w:szCs w:val="20"/>
              </w:rPr>
            </w:pPr>
            <w:r w:rsidRPr="00E339EC">
              <w:rPr>
                <w:b/>
                <w:szCs w:val="20"/>
              </w:rPr>
              <w:t>dprst</w:t>
            </w:r>
            <w:r w:rsidRPr="009626A0">
              <w:rPr>
                <w:b/>
                <w:szCs w:val="20"/>
              </w:rPr>
              <w:t>_frac_open</w:t>
            </w:r>
          </w:p>
        </w:tc>
        <w:tc>
          <w:tcPr>
            <w:tcW w:w="4782" w:type="dxa"/>
            <w:tcBorders>
              <w:top w:val="nil"/>
              <w:left w:val="nil"/>
              <w:bottom w:val="nil"/>
              <w:right w:val="nil"/>
            </w:tcBorders>
          </w:tcPr>
          <w:p w14:paraId="6C26BC9E" w14:textId="450F2D5F" w:rsidR="001E6965" w:rsidRPr="00E7110A" w:rsidRDefault="001E6965" w:rsidP="001E6965">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1E6965" w:rsidRPr="00E7110A" w:rsidRDefault="001E6965" w:rsidP="001E6965">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1E6965" w:rsidRPr="00E7110A" w:rsidRDefault="001E6965" w:rsidP="001E6965">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1E6965" w:rsidRPr="009626A0" w:rsidRDefault="001E6965" w:rsidP="001E6965">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24A42624" w14:textId="77777777" w:rsidTr="009929EB">
        <w:trPr>
          <w:jc w:val="center"/>
        </w:trPr>
        <w:tc>
          <w:tcPr>
            <w:tcW w:w="2144" w:type="dxa"/>
            <w:tcBorders>
              <w:top w:val="nil"/>
              <w:bottom w:val="nil"/>
              <w:right w:val="nil"/>
            </w:tcBorders>
          </w:tcPr>
          <w:p w14:paraId="47CFB683" w14:textId="77777777" w:rsidR="001E6965" w:rsidRPr="009626A0" w:rsidRDefault="001E6965" w:rsidP="001E6965">
            <w:pPr>
              <w:pStyle w:val="TableCellBody"/>
              <w:rPr>
                <w:b/>
                <w:szCs w:val="20"/>
              </w:rPr>
            </w:pPr>
            <w:r w:rsidRPr="00E339EC">
              <w:rPr>
                <w:b/>
                <w:szCs w:val="20"/>
              </w:rPr>
              <w:t>dprst</w:t>
            </w:r>
            <w:r w:rsidRPr="009626A0">
              <w:rPr>
                <w:b/>
                <w:szCs w:val="20"/>
              </w:rPr>
              <w:t>_seep_rate_clos</w:t>
            </w:r>
          </w:p>
        </w:tc>
        <w:tc>
          <w:tcPr>
            <w:tcW w:w="4782" w:type="dxa"/>
            <w:tcBorders>
              <w:top w:val="nil"/>
              <w:left w:val="nil"/>
              <w:bottom w:val="nil"/>
              <w:right w:val="nil"/>
            </w:tcBorders>
          </w:tcPr>
          <w:p w14:paraId="0699A725" w14:textId="77777777" w:rsidR="001E6965" w:rsidRPr="00E7110A" w:rsidRDefault="001E6965" w:rsidP="001E6965">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50B0C196"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3E199BDF"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777D7FFE"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7E88E353" w14:textId="77777777" w:rsidTr="009929EB">
        <w:trPr>
          <w:jc w:val="center"/>
        </w:trPr>
        <w:tc>
          <w:tcPr>
            <w:tcW w:w="2144" w:type="dxa"/>
            <w:tcBorders>
              <w:top w:val="nil"/>
              <w:bottom w:val="nil"/>
              <w:right w:val="nil"/>
            </w:tcBorders>
          </w:tcPr>
          <w:p w14:paraId="4857F816" w14:textId="77777777" w:rsidR="001E6965" w:rsidRPr="009626A0" w:rsidRDefault="001E6965" w:rsidP="001E6965">
            <w:pPr>
              <w:pStyle w:val="TableCellBody"/>
              <w:rPr>
                <w:b/>
                <w:szCs w:val="20"/>
              </w:rPr>
            </w:pPr>
            <w:r w:rsidRPr="00E339EC">
              <w:rPr>
                <w:b/>
                <w:szCs w:val="20"/>
              </w:rPr>
              <w:t>dprst</w:t>
            </w:r>
            <w:r w:rsidRPr="009626A0">
              <w:rPr>
                <w:b/>
                <w:szCs w:val="20"/>
              </w:rPr>
              <w:t>_seep_rate_open</w:t>
            </w:r>
          </w:p>
        </w:tc>
        <w:tc>
          <w:tcPr>
            <w:tcW w:w="4782" w:type="dxa"/>
            <w:tcBorders>
              <w:top w:val="nil"/>
              <w:left w:val="nil"/>
              <w:bottom w:val="nil"/>
              <w:right w:val="nil"/>
            </w:tcBorders>
          </w:tcPr>
          <w:p w14:paraId="71D548FE" w14:textId="77777777" w:rsidR="001E6965" w:rsidRPr="00E7110A" w:rsidRDefault="001E6965" w:rsidP="001E6965">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418AE7E2"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1BC5E076"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1140D06F"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3E909D4E" w14:textId="77777777" w:rsidTr="009929EB">
        <w:trPr>
          <w:jc w:val="center"/>
        </w:trPr>
        <w:tc>
          <w:tcPr>
            <w:tcW w:w="2144" w:type="dxa"/>
            <w:tcBorders>
              <w:top w:val="nil"/>
              <w:bottom w:val="nil"/>
              <w:right w:val="nil"/>
            </w:tcBorders>
          </w:tcPr>
          <w:p w14:paraId="6485DF69" w14:textId="77777777" w:rsidR="001E6965" w:rsidRPr="009626A0" w:rsidRDefault="001E6965" w:rsidP="001E6965">
            <w:pPr>
              <w:pStyle w:val="TableCellBody"/>
              <w:rPr>
                <w:b/>
                <w:szCs w:val="20"/>
              </w:rPr>
            </w:pPr>
            <w:r w:rsidRPr="00E339EC">
              <w:rPr>
                <w:b/>
                <w:szCs w:val="20"/>
              </w:rPr>
              <w:t>op_</w:t>
            </w:r>
            <w:r w:rsidRPr="009626A0">
              <w:rPr>
                <w:b/>
                <w:szCs w:val="20"/>
              </w:rPr>
              <w:t>flow_thres</w:t>
            </w:r>
          </w:p>
        </w:tc>
        <w:tc>
          <w:tcPr>
            <w:tcW w:w="4782" w:type="dxa"/>
            <w:tcBorders>
              <w:top w:val="nil"/>
              <w:left w:val="nil"/>
              <w:bottom w:val="nil"/>
              <w:right w:val="nil"/>
            </w:tcBorders>
          </w:tcPr>
          <w:p w14:paraId="7ED8AD83" w14:textId="2D566EAE" w:rsidR="001E6965" w:rsidRPr="00E7110A" w:rsidRDefault="001E6965" w:rsidP="001E6965">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1E6965" w:rsidRPr="00E7110A" w:rsidRDefault="001E6965" w:rsidP="001E6965">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1E6965" w:rsidRPr="009626A0" w:rsidRDefault="001E6965" w:rsidP="001E6965">
            <w:pPr>
              <w:pStyle w:val="tablecell-centered"/>
              <w:rPr>
                <w:szCs w:val="20"/>
              </w:rPr>
            </w:pPr>
            <w:r w:rsidRPr="009626A0">
              <w:rPr>
                <w:szCs w:val="20"/>
              </w:rPr>
              <w:t>1.0</w:t>
            </w:r>
          </w:p>
        </w:tc>
        <w:tc>
          <w:tcPr>
            <w:tcW w:w="2057" w:type="dxa"/>
            <w:tcBorders>
              <w:top w:val="nil"/>
              <w:left w:val="nil"/>
              <w:bottom w:val="nil"/>
            </w:tcBorders>
          </w:tcPr>
          <w:p w14:paraId="6EF816D3"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14961444" w14:textId="77777777" w:rsidTr="009929EB">
        <w:trPr>
          <w:jc w:val="center"/>
        </w:trPr>
        <w:tc>
          <w:tcPr>
            <w:tcW w:w="2144" w:type="dxa"/>
            <w:tcBorders>
              <w:top w:val="nil"/>
              <w:bottom w:val="nil"/>
              <w:right w:val="nil"/>
            </w:tcBorders>
          </w:tcPr>
          <w:p w14:paraId="2F8133B0" w14:textId="1C4E0BCD" w:rsidR="001E6965" w:rsidRPr="00E75635" w:rsidRDefault="001E6965" w:rsidP="001E6965">
            <w:pPr>
              <w:pStyle w:val="TableCellBody"/>
              <w:rPr>
                <w:b/>
                <w:szCs w:val="20"/>
                <w:highlight w:val="magenta"/>
              </w:rPr>
            </w:pPr>
            <w:r w:rsidRPr="00517736">
              <w:rPr>
                <w:b/>
                <w:szCs w:val="20"/>
              </w:rPr>
              <w:t>sro_to_dprst_imperv</w:t>
            </w:r>
          </w:p>
        </w:tc>
        <w:tc>
          <w:tcPr>
            <w:tcW w:w="4782" w:type="dxa"/>
            <w:tcBorders>
              <w:top w:val="nil"/>
              <w:left w:val="nil"/>
              <w:bottom w:val="nil"/>
              <w:right w:val="nil"/>
            </w:tcBorders>
          </w:tcPr>
          <w:p w14:paraId="0AA8B58A" w14:textId="12F2A421" w:rsidR="001E6965" w:rsidRPr="009626A0" w:rsidRDefault="001E6965" w:rsidP="001E6965">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7029F482" w14:textId="53EF3EEE" w:rsidR="001E6965" w:rsidRPr="00EC28FD" w:rsidRDefault="001E6965" w:rsidP="001E6965">
            <w:pPr>
              <w:pStyle w:val="tablecell-centered"/>
              <w:rPr>
                <w:b/>
                <w:szCs w:val="20"/>
              </w:rPr>
            </w:pPr>
            <w:r w:rsidRPr="00EC28FD">
              <w:rPr>
                <w:b/>
                <w:szCs w:val="20"/>
              </w:rPr>
              <w:t xml:space="preserve">dprst_flag </w:t>
            </w:r>
            <w:r w:rsidRPr="00EC28FD">
              <w:rPr>
                <w:szCs w:val="20"/>
              </w:rPr>
              <w:t>= 1</w:t>
            </w:r>
          </w:p>
        </w:tc>
      </w:tr>
      <w:tr w:rsidR="001E6965" w14:paraId="2C0C8422" w14:textId="77777777" w:rsidTr="009929EB">
        <w:trPr>
          <w:jc w:val="center"/>
        </w:trPr>
        <w:tc>
          <w:tcPr>
            <w:tcW w:w="2144" w:type="dxa"/>
            <w:tcBorders>
              <w:top w:val="nil"/>
              <w:bottom w:val="nil"/>
              <w:right w:val="nil"/>
            </w:tcBorders>
          </w:tcPr>
          <w:p w14:paraId="4CEF8E87" w14:textId="1D104396" w:rsidR="001E6965" w:rsidRPr="001E6965" w:rsidRDefault="001E6965" w:rsidP="001E6965">
            <w:pPr>
              <w:pStyle w:val="TableCellBody"/>
              <w:rPr>
                <w:b/>
                <w:szCs w:val="20"/>
                <w:highlight w:val="cyan"/>
              </w:rPr>
            </w:pPr>
            <w:r w:rsidRPr="001E6965">
              <w:rPr>
                <w:b/>
                <w:szCs w:val="20"/>
                <w:highlight w:val="cyan"/>
              </w:rPr>
              <w:t>sro_to_dprst</w:t>
            </w:r>
          </w:p>
        </w:tc>
        <w:tc>
          <w:tcPr>
            <w:tcW w:w="4782" w:type="dxa"/>
            <w:tcBorders>
              <w:top w:val="nil"/>
              <w:left w:val="nil"/>
              <w:bottom w:val="nil"/>
              <w:right w:val="nil"/>
            </w:tcBorders>
          </w:tcPr>
          <w:p w14:paraId="1D3BBF0A" w14:textId="3EC94E7E" w:rsidR="001E6965" w:rsidRPr="001E6965" w:rsidRDefault="001E6965" w:rsidP="001E6965">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1E6965" w:rsidRPr="001E6965" w:rsidRDefault="001E6965" w:rsidP="001E6965">
            <w:pPr>
              <w:pStyle w:val="TableCellBody"/>
              <w:jc w:val="center"/>
              <w:rPr>
                <w:b/>
                <w:szCs w:val="20"/>
              </w:rPr>
            </w:pPr>
            <w:r w:rsidRPr="001E6965">
              <w:rPr>
                <w:b/>
                <w:szCs w:val="20"/>
              </w:rPr>
              <w:t>nhru</w:t>
            </w:r>
          </w:p>
        </w:tc>
        <w:tc>
          <w:tcPr>
            <w:tcW w:w="800" w:type="dxa"/>
            <w:tcBorders>
              <w:top w:val="nil"/>
              <w:left w:val="nil"/>
              <w:bottom w:val="nil"/>
              <w:right w:val="nil"/>
            </w:tcBorders>
          </w:tcPr>
          <w:p w14:paraId="1F71D6E9" w14:textId="77777777" w:rsidR="001E6965" w:rsidRPr="001E6965" w:rsidRDefault="001E6965" w:rsidP="001E6965">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1E6965" w:rsidRPr="001E6965" w:rsidRDefault="001E6965" w:rsidP="001E6965">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1E6965" w:rsidRPr="001E6965" w:rsidRDefault="001E6965" w:rsidP="001E6965">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1E6965" w:rsidRPr="001E6965" w:rsidRDefault="001E6965" w:rsidP="001E6965">
            <w:pPr>
              <w:pStyle w:val="tablecell-centered"/>
              <w:rPr>
                <w:szCs w:val="20"/>
              </w:rPr>
            </w:pPr>
            <w:r w:rsidRPr="001E6965">
              <w:rPr>
                <w:szCs w:val="20"/>
              </w:rPr>
              <w:t>0.2</w:t>
            </w:r>
          </w:p>
        </w:tc>
        <w:tc>
          <w:tcPr>
            <w:tcW w:w="2057" w:type="dxa"/>
            <w:tcBorders>
              <w:top w:val="nil"/>
              <w:left w:val="nil"/>
              <w:bottom w:val="nil"/>
            </w:tcBorders>
          </w:tcPr>
          <w:p w14:paraId="35B641F1" w14:textId="7FE0D030" w:rsidR="001E6965" w:rsidRPr="001E6965" w:rsidRDefault="001E6965" w:rsidP="001E6965">
            <w:pPr>
              <w:pStyle w:val="tablecell-centered"/>
              <w:rPr>
                <w:szCs w:val="20"/>
                <w:highlight w:val="cyan"/>
              </w:rPr>
            </w:pPr>
            <w:r w:rsidRPr="001E6965">
              <w:rPr>
                <w:b/>
                <w:szCs w:val="20"/>
                <w:highlight w:val="cyan"/>
              </w:rPr>
              <w:t xml:space="preserve">dprst_flag </w:t>
            </w:r>
            <w:r w:rsidRPr="001E6965">
              <w:rPr>
                <w:szCs w:val="20"/>
                <w:highlight w:val="cyan"/>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F5A924D" w14:textId="77777777" w:rsidTr="009929EB">
        <w:trPr>
          <w:jc w:val="center"/>
        </w:trPr>
        <w:tc>
          <w:tcPr>
            <w:tcW w:w="2144" w:type="dxa"/>
            <w:tcBorders>
              <w:top w:val="nil"/>
              <w:bottom w:val="nil"/>
              <w:right w:val="nil"/>
            </w:tcBorders>
          </w:tcPr>
          <w:p w14:paraId="14338A69" w14:textId="63AEAC41" w:rsidR="001E6965" w:rsidRPr="00E339EC" w:rsidRDefault="001E6965" w:rsidP="001E6965">
            <w:pPr>
              <w:pStyle w:val="TableCellBody"/>
              <w:rPr>
                <w:b/>
                <w:szCs w:val="20"/>
              </w:rPr>
            </w:pPr>
            <w:r w:rsidRPr="00A23929">
              <w:rPr>
                <w:b/>
                <w:szCs w:val="20"/>
                <w:highlight w:val="green"/>
              </w:rPr>
              <w:t>sro_to_dprst_perv</w:t>
            </w:r>
          </w:p>
        </w:tc>
        <w:tc>
          <w:tcPr>
            <w:tcW w:w="4782" w:type="dxa"/>
            <w:tcBorders>
              <w:top w:val="nil"/>
              <w:left w:val="nil"/>
              <w:bottom w:val="nil"/>
              <w:right w:val="nil"/>
            </w:tcBorders>
          </w:tcPr>
          <w:p w14:paraId="18519A8A" w14:textId="3F131C98" w:rsidR="001E6965" w:rsidRPr="009626A0" w:rsidRDefault="001E6965" w:rsidP="001E6965">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645BC327" w14:textId="105E07A4"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3259D67E" w14:textId="77777777" w:rsidTr="009929EB">
        <w:trPr>
          <w:jc w:val="center"/>
        </w:trPr>
        <w:tc>
          <w:tcPr>
            <w:tcW w:w="2144" w:type="dxa"/>
            <w:tcBorders>
              <w:top w:val="nil"/>
              <w:bottom w:val="nil"/>
              <w:right w:val="nil"/>
            </w:tcBorders>
          </w:tcPr>
          <w:p w14:paraId="7735CE10" w14:textId="77777777" w:rsidR="001E6965" w:rsidRPr="009626A0" w:rsidRDefault="001E6965" w:rsidP="001E6965">
            <w:pPr>
              <w:pStyle w:val="TableCellBody"/>
              <w:rPr>
                <w:b/>
                <w:szCs w:val="20"/>
              </w:rPr>
            </w:pPr>
            <w:r w:rsidRPr="009626A0">
              <w:rPr>
                <w:b/>
                <w:szCs w:val="20"/>
              </w:rPr>
              <w:t>va</w:t>
            </w:r>
            <w:r w:rsidRPr="00E339EC">
              <w:rPr>
                <w:b/>
                <w:szCs w:val="20"/>
              </w:rPr>
              <w:t>_clos</w:t>
            </w:r>
            <w:r w:rsidRPr="009626A0">
              <w:rPr>
                <w:b/>
                <w:szCs w:val="20"/>
              </w:rPr>
              <w:t>_exp</w:t>
            </w:r>
          </w:p>
        </w:tc>
        <w:tc>
          <w:tcPr>
            <w:tcW w:w="4782" w:type="dxa"/>
            <w:tcBorders>
              <w:top w:val="nil"/>
              <w:left w:val="nil"/>
              <w:bottom w:val="nil"/>
              <w:right w:val="nil"/>
            </w:tcBorders>
          </w:tcPr>
          <w:p w14:paraId="662F211D" w14:textId="2A1D107C" w:rsidR="001E6965" w:rsidRPr="00C21981" w:rsidRDefault="001E6965" w:rsidP="001E6965">
            <w:pPr>
              <w:pStyle w:val="TableCellBody"/>
              <w:rPr>
                <w:szCs w:val="20"/>
              </w:rPr>
            </w:pPr>
            <w:r w:rsidRPr="00C21981">
              <w:rPr>
                <w:szCs w:val="20"/>
              </w:rPr>
              <w:t>Coefficient in the exponential equation relating maximum surface area to the fraction that closed depressions are full to compute current surface area for each HRU; 0.001 is an approximate rectangle; 1.0 is a triangle</w:t>
            </w:r>
          </w:p>
        </w:tc>
        <w:tc>
          <w:tcPr>
            <w:tcW w:w="1243" w:type="dxa"/>
            <w:tcBorders>
              <w:top w:val="nil"/>
              <w:left w:val="nil"/>
              <w:bottom w:val="nil"/>
              <w:right w:val="nil"/>
            </w:tcBorders>
          </w:tcPr>
          <w:p w14:paraId="3916458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1E6965" w:rsidRPr="00C21981" w:rsidRDefault="001E6965" w:rsidP="001E6965">
            <w:pPr>
              <w:pStyle w:val="tablecell-centered"/>
              <w:rPr>
                <w:szCs w:val="20"/>
              </w:rPr>
            </w:pPr>
            <w:r w:rsidRPr="00C21981">
              <w:rPr>
                <w:szCs w:val="20"/>
              </w:rPr>
              <w:t>0.001</w:t>
            </w:r>
          </w:p>
        </w:tc>
        <w:tc>
          <w:tcPr>
            <w:tcW w:w="2057" w:type="dxa"/>
            <w:tcBorders>
              <w:top w:val="nil"/>
              <w:left w:val="nil"/>
              <w:bottom w:val="nil"/>
            </w:tcBorders>
          </w:tcPr>
          <w:p w14:paraId="4B2DAD30"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37779C46" w14:textId="77777777" w:rsidTr="009929EB">
        <w:trPr>
          <w:jc w:val="center"/>
        </w:trPr>
        <w:tc>
          <w:tcPr>
            <w:tcW w:w="2144" w:type="dxa"/>
            <w:tcBorders>
              <w:top w:val="nil"/>
              <w:bottom w:val="single" w:sz="4" w:space="0" w:color="auto"/>
              <w:right w:val="nil"/>
            </w:tcBorders>
          </w:tcPr>
          <w:p w14:paraId="3B866143" w14:textId="77777777" w:rsidR="001E6965" w:rsidRPr="009626A0" w:rsidRDefault="001E6965" w:rsidP="001E6965">
            <w:pPr>
              <w:pStyle w:val="TableCellBody"/>
              <w:rPr>
                <w:b/>
                <w:szCs w:val="20"/>
              </w:rPr>
            </w:pPr>
            <w:r w:rsidRPr="00E339EC">
              <w:rPr>
                <w:b/>
                <w:szCs w:val="20"/>
              </w:rPr>
              <w:t>va</w:t>
            </w:r>
            <w:r w:rsidRPr="009626A0">
              <w:rPr>
                <w:b/>
                <w:szCs w:val="20"/>
              </w:rPr>
              <w:t>_open_exp</w:t>
            </w:r>
          </w:p>
        </w:tc>
        <w:tc>
          <w:tcPr>
            <w:tcW w:w="4782" w:type="dxa"/>
            <w:tcBorders>
              <w:top w:val="nil"/>
              <w:left w:val="nil"/>
              <w:bottom w:val="single" w:sz="4" w:space="0" w:color="auto"/>
              <w:right w:val="nil"/>
            </w:tcBorders>
          </w:tcPr>
          <w:p w14:paraId="2D4E17BD" w14:textId="592BC6D3" w:rsidR="001E6965" w:rsidRPr="00C21981" w:rsidRDefault="001E6965" w:rsidP="001E6965">
            <w:pPr>
              <w:pStyle w:val="TableCellBody"/>
              <w:rPr>
                <w:szCs w:val="20"/>
              </w:rPr>
            </w:pPr>
            <w:r w:rsidRPr="00C21981">
              <w:rPr>
                <w:szCs w:val="20"/>
              </w:rPr>
              <w:t>Coefficient in the exponential equation relating maximum surface area to the fraction that open depressions are full to compute current surface area for each HRU; 0.001 is an approximate rectangle; 1.0 is a triangle</w:t>
            </w:r>
          </w:p>
        </w:tc>
        <w:tc>
          <w:tcPr>
            <w:tcW w:w="1243" w:type="dxa"/>
            <w:tcBorders>
              <w:top w:val="nil"/>
              <w:left w:val="nil"/>
              <w:bottom w:val="single" w:sz="4" w:space="0" w:color="auto"/>
              <w:right w:val="nil"/>
            </w:tcBorders>
          </w:tcPr>
          <w:p w14:paraId="27F183A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single" w:sz="4" w:space="0" w:color="auto"/>
              <w:right w:val="nil"/>
            </w:tcBorders>
          </w:tcPr>
          <w:p w14:paraId="775571C4"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1E6965" w:rsidRPr="00C21981" w:rsidRDefault="001E6965" w:rsidP="001E6965">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1E6965" w:rsidRPr="00330DD1" w:rsidRDefault="001E6965" w:rsidP="001E6965">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1E6965" w14:paraId="68C1CCCC" w14:textId="77777777" w:rsidTr="009929EB">
        <w:trPr>
          <w:jc w:val="center"/>
        </w:trPr>
        <w:tc>
          <w:tcPr>
            <w:tcW w:w="2144" w:type="dxa"/>
            <w:tcBorders>
              <w:top w:val="nil"/>
              <w:bottom w:val="nil"/>
              <w:right w:val="nil"/>
            </w:tcBorders>
          </w:tcPr>
          <w:p w14:paraId="5B61423D" w14:textId="77777777" w:rsidR="001E6965" w:rsidRPr="009626A0" w:rsidRDefault="001E6965" w:rsidP="001E6965">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3D3713DF" w14:textId="4AB85EEC" w:rsidR="001E6965" w:rsidRPr="009626A0" w:rsidRDefault="001E6965" w:rsidP="001E6965">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4167243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1D879B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0103CF1" w14:textId="77777777" w:rsidTr="009929EB">
        <w:trPr>
          <w:jc w:val="center"/>
        </w:trPr>
        <w:tc>
          <w:tcPr>
            <w:tcW w:w="2144" w:type="dxa"/>
            <w:tcBorders>
              <w:top w:val="nil"/>
              <w:bottom w:val="nil"/>
              <w:right w:val="nil"/>
            </w:tcBorders>
          </w:tcPr>
          <w:p w14:paraId="6DDAA937" w14:textId="77777777" w:rsidR="001E6965" w:rsidRPr="009626A0" w:rsidRDefault="001E6965" w:rsidP="001E6965">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296AECE0" w:rsidR="001E6965" w:rsidRPr="009626A0" w:rsidRDefault="001E6965" w:rsidP="001E6965">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1E6965" w:rsidRPr="009626A0" w:rsidRDefault="001E6965" w:rsidP="001E6965">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1E6965" w:rsidRPr="00C21981" w:rsidRDefault="001E6965" w:rsidP="001E6965">
            <w:pPr>
              <w:pStyle w:val="tablecell-centered"/>
              <w:rPr>
                <w:szCs w:val="20"/>
              </w:rPr>
            </w:pPr>
            <w:r w:rsidRPr="00C21981">
              <w:rPr>
                <w:szCs w:val="20"/>
              </w:rPr>
              <w:t>0.8</w:t>
            </w:r>
          </w:p>
        </w:tc>
        <w:tc>
          <w:tcPr>
            <w:tcW w:w="2057" w:type="dxa"/>
            <w:tcBorders>
              <w:top w:val="nil"/>
              <w:left w:val="nil"/>
              <w:bottom w:val="nil"/>
            </w:tcBorders>
          </w:tcPr>
          <w:p w14:paraId="496AC4E4"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35CD12A" w14:textId="77777777" w:rsidTr="009929EB">
        <w:trPr>
          <w:jc w:val="center"/>
        </w:trPr>
        <w:tc>
          <w:tcPr>
            <w:tcW w:w="2144" w:type="dxa"/>
            <w:tcBorders>
              <w:top w:val="nil"/>
              <w:bottom w:val="nil"/>
              <w:right w:val="nil"/>
            </w:tcBorders>
          </w:tcPr>
          <w:p w14:paraId="060BAB54" w14:textId="77777777" w:rsidR="001E6965" w:rsidRPr="009626A0" w:rsidRDefault="001E6965" w:rsidP="001E6965">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7B2F9253" w:rsidR="001E6965" w:rsidRPr="009626A0" w:rsidRDefault="001E6965" w:rsidP="001E6965">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1E6965" w:rsidRPr="00C21981" w:rsidRDefault="001E6965" w:rsidP="001E6965">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09B29723"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600635B4" w14:textId="77777777" w:rsidTr="009929EB">
        <w:trPr>
          <w:jc w:val="center"/>
        </w:trPr>
        <w:tc>
          <w:tcPr>
            <w:tcW w:w="2144" w:type="dxa"/>
            <w:tcBorders>
              <w:top w:val="nil"/>
              <w:bottom w:val="nil"/>
              <w:right w:val="nil"/>
            </w:tcBorders>
          </w:tcPr>
          <w:p w14:paraId="3AD0FB9E" w14:textId="77777777" w:rsidR="001E6965" w:rsidRPr="009626A0" w:rsidRDefault="001E6965" w:rsidP="001E6965">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1E6965" w:rsidRPr="009626A0" w:rsidRDefault="001E6965" w:rsidP="001E6965">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B932156"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1E6965" w:rsidRPr="009626A0"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1E6965" w:rsidRPr="00C21981" w:rsidRDefault="001E6965" w:rsidP="001E6965">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1E6965" w:rsidRPr="00C21981" w:rsidRDefault="001E6965" w:rsidP="001E6965">
            <w:pPr>
              <w:pStyle w:val="tablecell-centered"/>
              <w:rPr>
                <w:szCs w:val="20"/>
              </w:rPr>
            </w:pPr>
            <w:r w:rsidRPr="00C21981">
              <w:rPr>
                <w:szCs w:val="20"/>
              </w:rPr>
              <w:t>999.0</w:t>
            </w:r>
          </w:p>
        </w:tc>
        <w:tc>
          <w:tcPr>
            <w:tcW w:w="2057" w:type="dxa"/>
            <w:tcBorders>
              <w:top w:val="nil"/>
              <w:left w:val="nil"/>
              <w:bottom w:val="nil"/>
            </w:tcBorders>
          </w:tcPr>
          <w:p w14:paraId="4F6E92E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3541FDA5" w14:textId="77777777" w:rsidTr="009929EB">
        <w:trPr>
          <w:jc w:val="center"/>
        </w:trPr>
        <w:tc>
          <w:tcPr>
            <w:tcW w:w="2144" w:type="dxa"/>
            <w:tcBorders>
              <w:top w:val="nil"/>
              <w:bottom w:val="nil"/>
              <w:right w:val="nil"/>
            </w:tcBorders>
          </w:tcPr>
          <w:p w14:paraId="69472469" w14:textId="77777777" w:rsidR="001E6965" w:rsidRPr="009626A0" w:rsidRDefault="001E6965" w:rsidP="001E6965">
            <w:pPr>
              <w:pStyle w:val="TableCellBody"/>
              <w:rPr>
                <w:b/>
                <w:szCs w:val="20"/>
              </w:rPr>
            </w:pPr>
            <w:r w:rsidRPr="00E339EC">
              <w:rPr>
                <w:b/>
                <w:szCs w:val="20"/>
              </w:rPr>
              <w:lastRenderedPageBreak/>
              <w:t>slowcoef</w:t>
            </w:r>
            <w:r w:rsidRPr="009626A0">
              <w:rPr>
                <w:b/>
                <w:szCs w:val="20"/>
              </w:rPr>
              <w:t>_lin</w:t>
            </w:r>
          </w:p>
        </w:tc>
        <w:tc>
          <w:tcPr>
            <w:tcW w:w="4782" w:type="dxa"/>
            <w:tcBorders>
              <w:top w:val="nil"/>
              <w:left w:val="nil"/>
              <w:bottom w:val="nil"/>
              <w:right w:val="nil"/>
            </w:tcBorders>
          </w:tcPr>
          <w:p w14:paraId="694CD12B" w14:textId="19235059" w:rsidR="001E6965" w:rsidRPr="009626A0" w:rsidRDefault="001E6965" w:rsidP="001E6965">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1E6965" w:rsidRPr="00C21981" w:rsidRDefault="001E6965" w:rsidP="001E6965">
            <w:pPr>
              <w:pStyle w:val="tablecell-centered"/>
              <w:rPr>
                <w:szCs w:val="20"/>
              </w:rPr>
            </w:pPr>
            <w:r w:rsidRPr="00C21981">
              <w:rPr>
                <w:szCs w:val="20"/>
              </w:rPr>
              <w:t>0.015</w:t>
            </w:r>
          </w:p>
        </w:tc>
        <w:tc>
          <w:tcPr>
            <w:tcW w:w="2057" w:type="dxa"/>
            <w:tcBorders>
              <w:top w:val="nil"/>
              <w:left w:val="nil"/>
              <w:bottom w:val="nil"/>
            </w:tcBorders>
          </w:tcPr>
          <w:p w14:paraId="51C2B260" w14:textId="26D977AE"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5F200D95" w14:textId="77777777" w:rsidTr="009929EB">
        <w:trPr>
          <w:jc w:val="center"/>
        </w:trPr>
        <w:tc>
          <w:tcPr>
            <w:tcW w:w="2144" w:type="dxa"/>
            <w:tcBorders>
              <w:top w:val="nil"/>
              <w:bottom w:val="nil"/>
              <w:right w:val="nil"/>
            </w:tcBorders>
          </w:tcPr>
          <w:p w14:paraId="3FAC6494" w14:textId="77777777" w:rsidR="001E6965" w:rsidRPr="009626A0" w:rsidRDefault="001E6965" w:rsidP="001E6965">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43B47D90" w:rsidR="001E6965" w:rsidRPr="009626A0" w:rsidRDefault="001E6965" w:rsidP="001E6965">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4D0F3A7" w14:textId="13178DA2"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025F32D2" w14:textId="77777777" w:rsidTr="009929EB">
        <w:trPr>
          <w:jc w:val="center"/>
        </w:trPr>
        <w:tc>
          <w:tcPr>
            <w:tcW w:w="2144" w:type="dxa"/>
            <w:tcBorders>
              <w:top w:val="nil"/>
              <w:bottom w:val="nil"/>
              <w:right w:val="nil"/>
            </w:tcBorders>
          </w:tcPr>
          <w:p w14:paraId="6BB5E4A5" w14:textId="624D2E59" w:rsidR="001E6965" w:rsidRPr="00A70B70" w:rsidRDefault="001E6965" w:rsidP="001E6965">
            <w:pPr>
              <w:pStyle w:val="TableCellBody"/>
              <w:rPr>
                <w:b/>
                <w:szCs w:val="20"/>
                <w:highlight w:val="cyan"/>
              </w:rPr>
            </w:pPr>
            <w:r w:rsidRPr="00A70B70">
              <w:rPr>
                <w:b/>
                <w:szCs w:val="20"/>
                <w:highlight w:val="cyan"/>
              </w:rPr>
              <w:t>soil_moist_init</w:t>
            </w:r>
          </w:p>
        </w:tc>
        <w:tc>
          <w:tcPr>
            <w:tcW w:w="4782" w:type="dxa"/>
            <w:tcBorders>
              <w:top w:val="nil"/>
              <w:left w:val="nil"/>
              <w:bottom w:val="nil"/>
              <w:right w:val="nil"/>
            </w:tcBorders>
          </w:tcPr>
          <w:p w14:paraId="3C116DC6" w14:textId="536B2A77" w:rsidR="001E6965" w:rsidRPr="00A70B70" w:rsidRDefault="001E6965" w:rsidP="001E6965">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559A808"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1E6965" w:rsidRPr="00A70B70"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1E6965" w:rsidRPr="00A70B70" w:rsidRDefault="001E6965" w:rsidP="001E6965">
            <w:pPr>
              <w:pStyle w:val="tablecell-centered"/>
              <w:rPr>
                <w:szCs w:val="20"/>
              </w:rPr>
            </w:pPr>
            <w:r w:rsidRPr="00A70B70">
              <w:rPr>
                <w:szCs w:val="20"/>
              </w:rPr>
              <w:t>3.0</w:t>
            </w:r>
          </w:p>
        </w:tc>
        <w:tc>
          <w:tcPr>
            <w:tcW w:w="2057" w:type="dxa"/>
            <w:tcBorders>
              <w:top w:val="nil"/>
              <w:left w:val="nil"/>
              <w:bottom w:val="nil"/>
            </w:tcBorders>
          </w:tcPr>
          <w:p w14:paraId="37A2FA0A" w14:textId="127A9C36" w:rsidR="001E6965" w:rsidRPr="00A70B70" w:rsidRDefault="001E6965" w:rsidP="001E6965">
            <w:pPr>
              <w:pStyle w:val="tablecell-centered"/>
              <w:rPr>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688C52A" w14:textId="77777777" w:rsidTr="009929EB">
        <w:trPr>
          <w:jc w:val="center"/>
        </w:trPr>
        <w:tc>
          <w:tcPr>
            <w:tcW w:w="2144" w:type="dxa"/>
            <w:tcBorders>
              <w:top w:val="nil"/>
              <w:bottom w:val="nil"/>
              <w:right w:val="nil"/>
            </w:tcBorders>
          </w:tcPr>
          <w:p w14:paraId="5FF9C0EC" w14:textId="7BA735AA" w:rsidR="001E6965" w:rsidRPr="00E339EC" w:rsidRDefault="001E6965" w:rsidP="001E6965">
            <w:pPr>
              <w:pStyle w:val="TableCellBody"/>
              <w:rPr>
                <w:b/>
                <w:szCs w:val="20"/>
              </w:rPr>
            </w:pPr>
            <w:r w:rsidRPr="00C657D8">
              <w:rPr>
                <w:b/>
                <w:szCs w:val="20"/>
                <w:highlight w:val="green"/>
              </w:rPr>
              <w:t>soil_moist_init_frac</w:t>
            </w:r>
          </w:p>
        </w:tc>
        <w:tc>
          <w:tcPr>
            <w:tcW w:w="4782" w:type="dxa"/>
            <w:tcBorders>
              <w:top w:val="nil"/>
              <w:left w:val="nil"/>
              <w:bottom w:val="nil"/>
              <w:right w:val="nil"/>
            </w:tcBorders>
          </w:tcPr>
          <w:p w14:paraId="0B6B1613" w14:textId="56C07680" w:rsidR="001E6965" w:rsidRPr="009626A0" w:rsidRDefault="001E6965" w:rsidP="001E6965">
            <w:pPr>
              <w:pStyle w:val="TableCellBody"/>
              <w:rPr>
                <w:szCs w:val="20"/>
              </w:rPr>
            </w:pPr>
            <w:r w:rsidRPr="002A31CB">
              <w:rPr>
                <w:szCs w:val="20"/>
              </w:rPr>
              <w:t xml:space="preserve">Initial fraction of available water in the capillary reservoir (fraction of </w:t>
            </w:r>
            <w:r w:rsidRPr="00493225">
              <w:rPr>
                <w:b/>
                <w:szCs w:val="20"/>
              </w:rPr>
              <w:t>soil_moist_max</w:t>
            </w:r>
            <w:r w:rsidRPr="002A31CB">
              <w:rPr>
                <w:szCs w:val="20"/>
              </w:rPr>
              <w:t xml:space="preserve"> for each HRU</w:t>
            </w:r>
          </w:p>
        </w:tc>
        <w:tc>
          <w:tcPr>
            <w:tcW w:w="1243" w:type="dxa"/>
            <w:tcBorders>
              <w:top w:val="nil"/>
              <w:left w:val="nil"/>
              <w:bottom w:val="nil"/>
              <w:right w:val="nil"/>
            </w:tcBorders>
          </w:tcPr>
          <w:p w14:paraId="263A7F71" w14:textId="0A519D35"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D37CFCB" w14:textId="7808C015"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1E6965" w:rsidRPr="00C21981" w:rsidRDefault="001E6965" w:rsidP="001E6965">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68B3873E" w14:textId="77777777" w:rsidTr="009929EB">
        <w:trPr>
          <w:jc w:val="center"/>
        </w:trPr>
        <w:tc>
          <w:tcPr>
            <w:tcW w:w="2144" w:type="dxa"/>
            <w:tcBorders>
              <w:top w:val="nil"/>
              <w:bottom w:val="nil"/>
              <w:right w:val="nil"/>
            </w:tcBorders>
          </w:tcPr>
          <w:p w14:paraId="192D45F5" w14:textId="77777777" w:rsidR="001E6965" w:rsidRPr="009626A0" w:rsidDel="00E4386E" w:rsidRDefault="001E6965" w:rsidP="001E6965">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3D157135" w:rsidR="001E6965" w:rsidRPr="009626A0" w:rsidDel="00E4386E" w:rsidRDefault="001E6965" w:rsidP="001E6965">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1E6965" w:rsidRPr="009626A0" w:rsidDel="00E4386E"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1E6965" w:rsidRPr="009626A0" w:rsidDel="00E4386E"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1E6965" w:rsidRPr="009626A0" w:rsidDel="00E4386E"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1E6965" w:rsidRPr="00C21981" w:rsidDel="00E4386E" w:rsidRDefault="001E6965" w:rsidP="001E6965">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1E6965" w:rsidRPr="00C21981" w:rsidDel="00E4386E" w:rsidRDefault="001E6965" w:rsidP="001E6965">
            <w:pPr>
              <w:pStyle w:val="tablecell-centered"/>
              <w:rPr>
                <w:szCs w:val="20"/>
              </w:rPr>
            </w:pPr>
            <w:r w:rsidRPr="00C21981">
              <w:rPr>
                <w:szCs w:val="20"/>
              </w:rPr>
              <w:t>2.0</w:t>
            </w:r>
          </w:p>
        </w:tc>
        <w:tc>
          <w:tcPr>
            <w:tcW w:w="2057" w:type="dxa"/>
            <w:tcBorders>
              <w:top w:val="nil"/>
              <w:left w:val="nil"/>
              <w:bottom w:val="nil"/>
            </w:tcBorders>
          </w:tcPr>
          <w:p w14:paraId="1B09F974" w14:textId="77777777" w:rsidR="001E6965" w:rsidRPr="009626A0" w:rsidDel="00E4386E" w:rsidRDefault="001E6965" w:rsidP="001E6965">
            <w:pPr>
              <w:pStyle w:val="tablecell-centered"/>
              <w:rPr>
                <w:szCs w:val="20"/>
              </w:rPr>
            </w:pPr>
            <w:r>
              <w:rPr>
                <w:szCs w:val="20"/>
              </w:rPr>
              <w:t>required</w:t>
            </w:r>
          </w:p>
        </w:tc>
      </w:tr>
      <w:tr w:rsidR="001E6965" w14:paraId="33BDE26F" w14:textId="77777777" w:rsidTr="009929EB">
        <w:trPr>
          <w:jc w:val="center"/>
        </w:trPr>
        <w:tc>
          <w:tcPr>
            <w:tcW w:w="2144" w:type="dxa"/>
            <w:tcBorders>
              <w:top w:val="nil"/>
              <w:bottom w:val="nil"/>
              <w:right w:val="nil"/>
            </w:tcBorders>
          </w:tcPr>
          <w:p w14:paraId="4A5846E4" w14:textId="447BCF04" w:rsidR="001E6965" w:rsidRPr="00A70B70" w:rsidRDefault="001E6965" w:rsidP="001E6965">
            <w:pPr>
              <w:pStyle w:val="TableCellBody"/>
              <w:rPr>
                <w:b/>
                <w:szCs w:val="20"/>
                <w:highlight w:val="cyan"/>
              </w:rPr>
            </w:pPr>
            <w:r w:rsidRPr="00A70B70">
              <w:rPr>
                <w:b/>
                <w:szCs w:val="20"/>
                <w:highlight w:val="cyan"/>
              </w:rPr>
              <w:t>soil_rechr_init</w:t>
            </w:r>
          </w:p>
        </w:tc>
        <w:tc>
          <w:tcPr>
            <w:tcW w:w="4782" w:type="dxa"/>
            <w:tcBorders>
              <w:top w:val="nil"/>
              <w:left w:val="nil"/>
              <w:bottom w:val="nil"/>
              <w:right w:val="nil"/>
            </w:tcBorders>
          </w:tcPr>
          <w:p w14:paraId="37A46BD9" w14:textId="09DC3687" w:rsidR="001E6965" w:rsidRPr="00A70B70" w:rsidRDefault="001E6965" w:rsidP="001E6965">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r w:rsidRPr="00A70B70">
              <w:rPr>
                <w:b/>
                <w:szCs w:val="20"/>
              </w:rPr>
              <w:t>soil_moist_init</w:t>
            </w:r>
          </w:p>
        </w:tc>
        <w:tc>
          <w:tcPr>
            <w:tcW w:w="1243" w:type="dxa"/>
            <w:tcBorders>
              <w:top w:val="nil"/>
              <w:left w:val="nil"/>
              <w:bottom w:val="nil"/>
              <w:right w:val="nil"/>
            </w:tcBorders>
          </w:tcPr>
          <w:p w14:paraId="39CA479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0283016"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1E6965" w:rsidRPr="00A70B70" w:rsidDel="00E4386E"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1E6965" w:rsidRPr="00A70B70" w:rsidDel="00E4386E" w:rsidRDefault="001E6965" w:rsidP="001E6965">
            <w:pPr>
              <w:pStyle w:val="tablecell-centered"/>
              <w:rPr>
                <w:szCs w:val="20"/>
              </w:rPr>
            </w:pPr>
            <w:r w:rsidRPr="00A70B70">
              <w:rPr>
                <w:szCs w:val="20"/>
              </w:rPr>
              <w:t>1.0</w:t>
            </w:r>
          </w:p>
        </w:tc>
        <w:tc>
          <w:tcPr>
            <w:tcW w:w="2057" w:type="dxa"/>
            <w:tcBorders>
              <w:top w:val="nil"/>
              <w:left w:val="nil"/>
              <w:bottom w:val="nil"/>
            </w:tcBorders>
          </w:tcPr>
          <w:p w14:paraId="4E83DCE3" w14:textId="5DBEA9A0" w:rsidR="001E6965" w:rsidRPr="00C657D8" w:rsidDel="00E4386E"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53CAA28B" w14:textId="77777777" w:rsidTr="009929EB">
        <w:trPr>
          <w:jc w:val="center"/>
        </w:trPr>
        <w:tc>
          <w:tcPr>
            <w:tcW w:w="2144" w:type="dxa"/>
            <w:tcBorders>
              <w:top w:val="nil"/>
              <w:bottom w:val="nil"/>
              <w:right w:val="nil"/>
            </w:tcBorders>
          </w:tcPr>
          <w:p w14:paraId="1CD67FAF" w14:textId="30B96F74" w:rsidR="001E6965" w:rsidRPr="00E339EC" w:rsidRDefault="001E6965" w:rsidP="001E6965">
            <w:pPr>
              <w:pStyle w:val="TableCellBody"/>
              <w:rPr>
                <w:b/>
                <w:szCs w:val="20"/>
              </w:rPr>
            </w:pPr>
            <w:r w:rsidRPr="00C657D8">
              <w:rPr>
                <w:b/>
                <w:szCs w:val="20"/>
                <w:highlight w:val="green"/>
              </w:rPr>
              <w:t>soil_rechr_init_frac</w:t>
            </w:r>
          </w:p>
        </w:tc>
        <w:tc>
          <w:tcPr>
            <w:tcW w:w="4782" w:type="dxa"/>
            <w:tcBorders>
              <w:top w:val="nil"/>
              <w:left w:val="nil"/>
              <w:bottom w:val="nil"/>
              <w:right w:val="nil"/>
            </w:tcBorders>
          </w:tcPr>
          <w:p w14:paraId="6BED2E18" w14:textId="3F082FDB" w:rsidR="001E6965" w:rsidRPr="009626A0" w:rsidRDefault="001E6965" w:rsidP="001E6965">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1E6965" w:rsidRPr="005E3559"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1E6965" w:rsidRDefault="001E6965" w:rsidP="001E6965">
            <w:pPr>
              <w:pStyle w:val="tablecell-centered"/>
              <w:rPr>
                <w:szCs w:val="20"/>
              </w:rPr>
            </w:pPr>
            <w:r>
              <w:rPr>
                <w:szCs w:val="20"/>
              </w:rPr>
              <w:t>0.0</w:t>
            </w:r>
          </w:p>
        </w:tc>
        <w:tc>
          <w:tcPr>
            <w:tcW w:w="2057" w:type="dxa"/>
            <w:tcBorders>
              <w:top w:val="nil"/>
              <w:left w:val="nil"/>
              <w:bottom w:val="nil"/>
            </w:tcBorders>
          </w:tcPr>
          <w:p w14:paraId="57E6FED2" w14:textId="3726EC37"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0639AC3C" w14:textId="77777777" w:rsidTr="009929EB">
        <w:trPr>
          <w:jc w:val="center"/>
        </w:trPr>
        <w:tc>
          <w:tcPr>
            <w:tcW w:w="2144" w:type="dxa"/>
            <w:tcBorders>
              <w:top w:val="nil"/>
              <w:bottom w:val="nil"/>
              <w:right w:val="nil"/>
            </w:tcBorders>
          </w:tcPr>
          <w:p w14:paraId="16A47A5E" w14:textId="6D9D0B1D" w:rsidR="001E6965" w:rsidRPr="00A70B70" w:rsidRDefault="001E6965" w:rsidP="001E6965">
            <w:pPr>
              <w:pStyle w:val="TableCellBody"/>
              <w:rPr>
                <w:b/>
                <w:szCs w:val="20"/>
              </w:rPr>
            </w:pPr>
            <w:r w:rsidRPr="00A70B70">
              <w:rPr>
                <w:b/>
                <w:szCs w:val="20"/>
                <w:highlight w:val="cyan"/>
              </w:rPr>
              <w:t>soil_rechr_max</w:t>
            </w:r>
          </w:p>
        </w:tc>
        <w:tc>
          <w:tcPr>
            <w:tcW w:w="4782" w:type="dxa"/>
            <w:tcBorders>
              <w:top w:val="nil"/>
              <w:left w:val="nil"/>
              <w:bottom w:val="nil"/>
              <w:right w:val="nil"/>
            </w:tcBorders>
          </w:tcPr>
          <w:p w14:paraId="3EF72AE9" w14:textId="2EFAF519" w:rsidR="001E6965" w:rsidRPr="00A70B70" w:rsidRDefault="001E6965" w:rsidP="001E6965">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r w:rsidRPr="00A70B70">
              <w:rPr>
                <w:b/>
                <w:szCs w:val="20"/>
              </w:rPr>
              <w:t>soil_moist_max</w:t>
            </w:r>
          </w:p>
        </w:tc>
        <w:tc>
          <w:tcPr>
            <w:tcW w:w="1243" w:type="dxa"/>
            <w:tcBorders>
              <w:top w:val="nil"/>
              <w:left w:val="nil"/>
              <w:bottom w:val="nil"/>
              <w:right w:val="nil"/>
            </w:tcBorders>
          </w:tcPr>
          <w:p w14:paraId="2B36006A"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51BABF31"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1E6965" w:rsidRPr="00A70B70" w:rsidRDefault="001E6965" w:rsidP="001E6965">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1E6965" w:rsidRPr="00A70B70" w:rsidRDefault="001E6965" w:rsidP="001E6965">
            <w:pPr>
              <w:pStyle w:val="tablecell-centered"/>
              <w:rPr>
                <w:szCs w:val="20"/>
              </w:rPr>
            </w:pPr>
            <w:r w:rsidRPr="00A70B70">
              <w:rPr>
                <w:szCs w:val="20"/>
              </w:rPr>
              <w:t>1.5</w:t>
            </w:r>
          </w:p>
        </w:tc>
        <w:tc>
          <w:tcPr>
            <w:tcW w:w="2057" w:type="dxa"/>
            <w:tcBorders>
              <w:top w:val="nil"/>
              <w:left w:val="nil"/>
              <w:bottom w:val="nil"/>
            </w:tcBorders>
          </w:tcPr>
          <w:p w14:paraId="070FDA63" w14:textId="6AE51D79" w:rsidR="001E6965" w:rsidRPr="00A70B70" w:rsidRDefault="001E6965" w:rsidP="001E6965">
            <w:pPr>
              <w:pStyle w:val="tablecell-centered"/>
              <w:rPr>
                <w:szCs w:val="20"/>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14E5818A" w14:textId="77777777" w:rsidTr="009929EB">
        <w:trPr>
          <w:jc w:val="center"/>
        </w:trPr>
        <w:tc>
          <w:tcPr>
            <w:tcW w:w="2144" w:type="dxa"/>
            <w:tcBorders>
              <w:top w:val="nil"/>
              <w:bottom w:val="nil"/>
              <w:right w:val="nil"/>
            </w:tcBorders>
          </w:tcPr>
          <w:p w14:paraId="194D683C" w14:textId="1662F6B7" w:rsidR="001E6965" w:rsidRPr="00E339EC" w:rsidRDefault="001E6965" w:rsidP="001E6965">
            <w:pPr>
              <w:pStyle w:val="TableCellBody"/>
              <w:rPr>
                <w:b/>
                <w:szCs w:val="20"/>
              </w:rPr>
            </w:pPr>
            <w:r w:rsidRPr="00493225">
              <w:rPr>
                <w:b/>
                <w:szCs w:val="20"/>
                <w:highlight w:val="green"/>
              </w:rPr>
              <w:t>soil_rechr_max_frac</w:t>
            </w:r>
          </w:p>
        </w:tc>
        <w:tc>
          <w:tcPr>
            <w:tcW w:w="4782" w:type="dxa"/>
            <w:tcBorders>
              <w:top w:val="nil"/>
              <w:left w:val="nil"/>
              <w:bottom w:val="nil"/>
              <w:right w:val="nil"/>
            </w:tcBorders>
          </w:tcPr>
          <w:p w14:paraId="49A48590" w14:textId="05B7ADB4" w:rsidR="001E6965" w:rsidRPr="00C21981" w:rsidRDefault="001E6965" w:rsidP="001E6965">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1E6965" w:rsidRPr="00C21981" w:rsidRDefault="001E6965" w:rsidP="001E6965">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1E6965" w:rsidRDefault="001E6965" w:rsidP="001E6965">
            <w:pPr>
              <w:pStyle w:val="tablecell-centered"/>
              <w:rPr>
                <w:szCs w:val="20"/>
              </w:rPr>
            </w:pPr>
            <w:r>
              <w:rPr>
                <w:szCs w:val="20"/>
              </w:rPr>
              <w:t>1.0</w:t>
            </w:r>
          </w:p>
        </w:tc>
        <w:tc>
          <w:tcPr>
            <w:tcW w:w="2057" w:type="dxa"/>
            <w:tcBorders>
              <w:top w:val="nil"/>
              <w:left w:val="nil"/>
              <w:bottom w:val="nil"/>
            </w:tcBorders>
          </w:tcPr>
          <w:p w14:paraId="2214D96A" w14:textId="1F68E697" w:rsidR="001E6965" w:rsidRDefault="001E6965" w:rsidP="001E6965">
            <w:pPr>
              <w:pStyle w:val="tablecell-centered"/>
              <w:rPr>
                <w:szCs w:val="20"/>
              </w:rPr>
            </w:pPr>
            <w:r>
              <w:rPr>
                <w:szCs w:val="20"/>
              </w:rPr>
              <w:t>required</w:t>
            </w:r>
          </w:p>
        </w:tc>
      </w:tr>
      <w:tr w:rsidR="001E6965" w14:paraId="2117F1B5" w14:textId="77777777" w:rsidTr="009929EB">
        <w:trPr>
          <w:jc w:val="center"/>
        </w:trPr>
        <w:tc>
          <w:tcPr>
            <w:tcW w:w="2144" w:type="dxa"/>
            <w:tcBorders>
              <w:top w:val="nil"/>
              <w:bottom w:val="nil"/>
              <w:right w:val="nil"/>
            </w:tcBorders>
          </w:tcPr>
          <w:p w14:paraId="6D9129F9" w14:textId="77777777" w:rsidR="001E6965" w:rsidRPr="009626A0" w:rsidRDefault="001E6965" w:rsidP="001E6965">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1E6965" w:rsidRPr="00C21981" w:rsidRDefault="001E6965" w:rsidP="001E6965">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1E6965" w:rsidRPr="00C21981" w:rsidRDefault="001E6965" w:rsidP="001E6965">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1E6965" w:rsidRPr="00C21981" w:rsidRDefault="001E6965" w:rsidP="001E6965">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1E6965" w:rsidRPr="009626A0" w:rsidRDefault="001E6965" w:rsidP="001E6965">
            <w:pPr>
              <w:pStyle w:val="tablecell-centered"/>
              <w:rPr>
                <w:szCs w:val="20"/>
              </w:rPr>
            </w:pPr>
            <w:r>
              <w:rPr>
                <w:szCs w:val="20"/>
              </w:rPr>
              <w:t>0.0</w:t>
            </w:r>
          </w:p>
        </w:tc>
        <w:tc>
          <w:tcPr>
            <w:tcW w:w="2057" w:type="dxa"/>
            <w:tcBorders>
              <w:top w:val="nil"/>
              <w:left w:val="nil"/>
              <w:bottom w:val="nil"/>
            </w:tcBorders>
          </w:tcPr>
          <w:p w14:paraId="0A19F6A6" w14:textId="77777777" w:rsidR="001E6965" w:rsidRPr="009626A0" w:rsidRDefault="001E6965" w:rsidP="001E6965">
            <w:pPr>
              <w:pStyle w:val="tablecell-centered"/>
              <w:rPr>
                <w:szCs w:val="20"/>
              </w:rPr>
            </w:pPr>
            <w:r>
              <w:rPr>
                <w:szCs w:val="20"/>
              </w:rPr>
              <w:t>required</w:t>
            </w:r>
          </w:p>
        </w:tc>
      </w:tr>
      <w:tr w:rsidR="001E6965" w14:paraId="2C1A56DC" w14:textId="77777777" w:rsidTr="009929EB">
        <w:trPr>
          <w:jc w:val="center"/>
        </w:trPr>
        <w:tc>
          <w:tcPr>
            <w:tcW w:w="2144" w:type="dxa"/>
            <w:tcBorders>
              <w:top w:val="nil"/>
              <w:bottom w:val="nil"/>
              <w:right w:val="nil"/>
            </w:tcBorders>
          </w:tcPr>
          <w:p w14:paraId="2EA07775" w14:textId="77777777" w:rsidR="001E6965" w:rsidRPr="009626A0" w:rsidRDefault="001E6965" w:rsidP="001E6965">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1E6965" w:rsidRPr="00C21981" w:rsidRDefault="001E6965" w:rsidP="001E6965">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1E6965" w:rsidRPr="00C21981" w:rsidRDefault="001E6965" w:rsidP="001E6965">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1E6965" w:rsidRPr="00C21981" w:rsidRDefault="001E6965" w:rsidP="001E6965">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1E6965" w:rsidRPr="009626A0" w:rsidRDefault="001E6965" w:rsidP="001E6965">
            <w:pPr>
              <w:pStyle w:val="tablecell-centered"/>
              <w:rPr>
                <w:szCs w:val="20"/>
              </w:rPr>
            </w:pPr>
            <w:r>
              <w:rPr>
                <w:szCs w:val="20"/>
              </w:rPr>
              <w:t>1.0</w:t>
            </w:r>
          </w:p>
        </w:tc>
        <w:tc>
          <w:tcPr>
            <w:tcW w:w="2057" w:type="dxa"/>
            <w:tcBorders>
              <w:top w:val="nil"/>
              <w:left w:val="nil"/>
              <w:bottom w:val="nil"/>
            </w:tcBorders>
          </w:tcPr>
          <w:p w14:paraId="2045AD69" w14:textId="77777777" w:rsidR="001E6965" w:rsidRPr="009626A0" w:rsidRDefault="001E6965" w:rsidP="001E6965">
            <w:pPr>
              <w:pStyle w:val="tablecell-centered"/>
              <w:rPr>
                <w:szCs w:val="20"/>
              </w:rPr>
            </w:pPr>
            <w:r>
              <w:rPr>
                <w:szCs w:val="20"/>
              </w:rPr>
              <w:t>required</w:t>
            </w:r>
          </w:p>
        </w:tc>
      </w:tr>
      <w:tr w:rsidR="001E6965" w14:paraId="754BEBC9" w14:textId="77777777" w:rsidTr="00723D2C">
        <w:trPr>
          <w:jc w:val="center"/>
        </w:trPr>
        <w:tc>
          <w:tcPr>
            <w:tcW w:w="2144" w:type="dxa"/>
            <w:tcBorders>
              <w:top w:val="nil"/>
              <w:bottom w:val="nil"/>
              <w:right w:val="nil"/>
            </w:tcBorders>
          </w:tcPr>
          <w:p w14:paraId="0982F4DE" w14:textId="77777777" w:rsidR="001E6965" w:rsidRPr="009626A0" w:rsidRDefault="001E6965" w:rsidP="001E6965">
            <w:pPr>
              <w:pStyle w:val="TableCellBody"/>
              <w:rPr>
                <w:b/>
                <w:szCs w:val="20"/>
              </w:rPr>
            </w:pPr>
            <w:r w:rsidRPr="00E339EC">
              <w:rPr>
                <w:b/>
                <w:szCs w:val="20"/>
              </w:rPr>
              <w:t>ssr2gw</w:t>
            </w:r>
            <w:r w:rsidRPr="009626A0">
              <w:rPr>
                <w:b/>
                <w:szCs w:val="20"/>
              </w:rPr>
              <w:t>_rate</w:t>
            </w:r>
          </w:p>
        </w:tc>
        <w:tc>
          <w:tcPr>
            <w:tcW w:w="4782" w:type="dxa"/>
            <w:tcBorders>
              <w:top w:val="nil"/>
              <w:left w:val="nil"/>
              <w:bottom w:val="nil"/>
              <w:right w:val="nil"/>
            </w:tcBorders>
          </w:tcPr>
          <w:p w14:paraId="7FF88BF0" w14:textId="77777777" w:rsidR="001E6965" w:rsidRPr="00C21981" w:rsidRDefault="001E6965" w:rsidP="001E6965">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1E6965" w:rsidRPr="00C21981" w:rsidRDefault="001E6965" w:rsidP="001E6965">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1E6965" w:rsidRPr="00C21981" w:rsidRDefault="001E6965" w:rsidP="001E6965">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1E6965" w:rsidRPr="009626A0" w:rsidRDefault="001E6965" w:rsidP="001E6965">
            <w:pPr>
              <w:pStyle w:val="tablecell-centered"/>
              <w:rPr>
                <w:szCs w:val="20"/>
              </w:rPr>
            </w:pPr>
            <w:r>
              <w:rPr>
                <w:szCs w:val="20"/>
              </w:rPr>
              <w:t>0.1</w:t>
            </w:r>
          </w:p>
        </w:tc>
        <w:tc>
          <w:tcPr>
            <w:tcW w:w="2057" w:type="dxa"/>
            <w:tcBorders>
              <w:top w:val="nil"/>
              <w:left w:val="nil"/>
              <w:bottom w:val="nil"/>
            </w:tcBorders>
          </w:tcPr>
          <w:p w14:paraId="6BE96EC8" w14:textId="77777777" w:rsidR="001E6965" w:rsidRPr="009626A0" w:rsidRDefault="001E6965" w:rsidP="001E6965">
            <w:pPr>
              <w:pStyle w:val="tablecell-centered"/>
              <w:rPr>
                <w:szCs w:val="20"/>
              </w:rPr>
            </w:pPr>
            <w:r>
              <w:rPr>
                <w:szCs w:val="20"/>
              </w:rPr>
              <w:t>required</w:t>
            </w:r>
          </w:p>
        </w:tc>
      </w:tr>
      <w:tr w:rsidR="001E6965" w14:paraId="3C854BE9" w14:textId="77777777" w:rsidTr="00723D2C">
        <w:trPr>
          <w:jc w:val="center"/>
        </w:trPr>
        <w:tc>
          <w:tcPr>
            <w:tcW w:w="2144" w:type="dxa"/>
            <w:tcBorders>
              <w:top w:val="nil"/>
              <w:bottom w:val="nil"/>
              <w:right w:val="nil"/>
            </w:tcBorders>
          </w:tcPr>
          <w:p w14:paraId="090FB4CD" w14:textId="76B2D6BF" w:rsidR="001E6965" w:rsidRPr="00A70B70" w:rsidRDefault="001E6965" w:rsidP="001E6965">
            <w:pPr>
              <w:pStyle w:val="TableCellBody"/>
              <w:rPr>
                <w:b/>
                <w:szCs w:val="20"/>
                <w:highlight w:val="cyan"/>
              </w:rPr>
            </w:pPr>
            <w:r w:rsidRPr="00A70B70">
              <w:rPr>
                <w:b/>
                <w:szCs w:val="20"/>
                <w:highlight w:val="cyan"/>
              </w:rPr>
              <w:t>ssstor_init</w:t>
            </w:r>
          </w:p>
        </w:tc>
        <w:tc>
          <w:tcPr>
            <w:tcW w:w="4782" w:type="dxa"/>
            <w:tcBorders>
              <w:top w:val="nil"/>
              <w:left w:val="nil"/>
              <w:bottom w:val="nil"/>
              <w:right w:val="nil"/>
            </w:tcBorders>
          </w:tcPr>
          <w:p w14:paraId="3A97CF33" w14:textId="33427EB4" w:rsidR="001E6965" w:rsidRPr="00A70B70" w:rsidRDefault="001E6965" w:rsidP="001E6965">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1E6965" w:rsidRPr="00A70B70" w:rsidRDefault="001E6965" w:rsidP="001E6965">
            <w:pPr>
              <w:pStyle w:val="TableCellBody"/>
              <w:jc w:val="center"/>
              <w:rPr>
                <w:b/>
                <w:szCs w:val="20"/>
              </w:rPr>
            </w:pPr>
            <w:r w:rsidRPr="00A70B70">
              <w:rPr>
                <w:b/>
                <w:szCs w:val="20"/>
              </w:rPr>
              <w:t>nssr</w:t>
            </w:r>
          </w:p>
        </w:tc>
        <w:tc>
          <w:tcPr>
            <w:tcW w:w="800" w:type="dxa"/>
            <w:tcBorders>
              <w:top w:val="nil"/>
              <w:left w:val="nil"/>
              <w:bottom w:val="nil"/>
              <w:right w:val="nil"/>
            </w:tcBorders>
          </w:tcPr>
          <w:p w14:paraId="021A16C4"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1E6965" w:rsidRPr="00A70B70" w:rsidRDefault="001E6965" w:rsidP="001E6965">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1E6965" w:rsidRPr="00A70B70" w:rsidRDefault="001E6965" w:rsidP="001E6965">
            <w:pPr>
              <w:pStyle w:val="tablecell-centered"/>
              <w:rPr>
                <w:szCs w:val="20"/>
              </w:rPr>
            </w:pPr>
            <w:r w:rsidRPr="00A70B70">
              <w:rPr>
                <w:szCs w:val="20"/>
              </w:rPr>
              <w:t>0.0</w:t>
            </w:r>
          </w:p>
        </w:tc>
        <w:tc>
          <w:tcPr>
            <w:tcW w:w="2057" w:type="dxa"/>
            <w:tcBorders>
              <w:top w:val="nil"/>
              <w:left w:val="nil"/>
              <w:bottom w:val="nil"/>
            </w:tcBorders>
          </w:tcPr>
          <w:p w14:paraId="22CA0DEF" w14:textId="6861B88B" w:rsidR="001E6965" w:rsidRPr="00723D2C"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E836D6F" w14:textId="77777777" w:rsidTr="00723D2C">
        <w:trPr>
          <w:jc w:val="center"/>
        </w:trPr>
        <w:tc>
          <w:tcPr>
            <w:tcW w:w="2144" w:type="dxa"/>
            <w:tcBorders>
              <w:top w:val="nil"/>
              <w:bottom w:val="single" w:sz="4" w:space="0" w:color="auto"/>
              <w:right w:val="nil"/>
            </w:tcBorders>
          </w:tcPr>
          <w:p w14:paraId="0AB7262A" w14:textId="5F042F27" w:rsidR="001E6965" w:rsidRPr="00E339EC" w:rsidRDefault="001E6965" w:rsidP="001E6965">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1E6965" w:rsidRPr="00C21981" w:rsidRDefault="001E6965" w:rsidP="001E6965">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1E6965" w:rsidRPr="00C21981"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1E6965" w:rsidRDefault="001E6965" w:rsidP="001E6965">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1E6965" w:rsidRDefault="001E6965" w:rsidP="001E6965">
            <w:pPr>
              <w:pStyle w:val="tablecell-centered"/>
              <w:rPr>
                <w:szCs w:val="20"/>
              </w:rPr>
            </w:pPr>
            <w:r>
              <w:rPr>
                <w:szCs w:val="20"/>
              </w:rPr>
              <w:t>required</w:t>
            </w:r>
          </w:p>
        </w:tc>
      </w:tr>
      <w:tr w:rsidR="001E6965"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1E6965" w:rsidRPr="00330DD1" w:rsidRDefault="001E6965" w:rsidP="001E6965">
            <w:pPr>
              <w:pStyle w:val="TableSpanner"/>
            </w:pPr>
            <w:r>
              <w:t>Groundwater f</w:t>
            </w:r>
            <w:r w:rsidRPr="00330DD1">
              <w:t>low</w:t>
            </w:r>
          </w:p>
        </w:tc>
      </w:tr>
      <w:tr w:rsidR="001E6965" w14:paraId="23D3F446" w14:textId="77777777" w:rsidTr="009929EB">
        <w:trPr>
          <w:jc w:val="center"/>
        </w:trPr>
        <w:tc>
          <w:tcPr>
            <w:tcW w:w="2144" w:type="dxa"/>
            <w:tcBorders>
              <w:top w:val="nil"/>
              <w:bottom w:val="nil"/>
              <w:right w:val="nil"/>
            </w:tcBorders>
          </w:tcPr>
          <w:p w14:paraId="4243ADA5" w14:textId="77777777" w:rsidR="001E6965" w:rsidRPr="009626A0" w:rsidRDefault="001E6965" w:rsidP="001E6965">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1E6965" w:rsidRPr="009626A0" w:rsidRDefault="001E6965" w:rsidP="001E6965">
            <w:pPr>
              <w:pStyle w:val="TableCellBody"/>
              <w:rPr>
                <w:szCs w:val="20"/>
              </w:rPr>
            </w:pPr>
            <w:r w:rsidRPr="009626A0">
              <w:rPr>
                <w:szCs w:val="20"/>
              </w:rPr>
              <w:t xml:space="preserve">Linear coefficient in the equation to compute </w:t>
            </w:r>
            <w:r w:rsidRPr="009626A0">
              <w:rPr>
                <w:szCs w:val="20"/>
              </w:rPr>
              <w:lastRenderedPageBreak/>
              <w:t>groundwater discharge for each GWR</w:t>
            </w:r>
          </w:p>
        </w:tc>
        <w:tc>
          <w:tcPr>
            <w:tcW w:w="1243" w:type="dxa"/>
            <w:tcBorders>
              <w:top w:val="nil"/>
              <w:left w:val="nil"/>
              <w:bottom w:val="nil"/>
              <w:right w:val="nil"/>
            </w:tcBorders>
          </w:tcPr>
          <w:p w14:paraId="1AF817EB" w14:textId="77777777" w:rsidR="001E6965" w:rsidRPr="009626A0" w:rsidRDefault="001E6965" w:rsidP="001E6965">
            <w:pPr>
              <w:pStyle w:val="TableCellBody"/>
              <w:jc w:val="center"/>
              <w:rPr>
                <w:b/>
                <w:szCs w:val="20"/>
              </w:rPr>
            </w:pPr>
            <w:r w:rsidRPr="009626A0">
              <w:rPr>
                <w:b/>
                <w:szCs w:val="20"/>
              </w:rPr>
              <w:lastRenderedPageBreak/>
              <w:t>ngw</w:t>
            </w:r>
          </w:p>
        </w:tc>
        <w:tc>
          <w:tcPr>
            <w:tcW w:w="800" w:type="dxa"/>
            <w:tcBorders>
              <w:top w:val="nil"/>
              <w:left w:val="nil"/>
              <w:bottom w:val="nil"/>
              <w:right w:val="nil"/>
            </w:tcBorders>
          </w:tcPr>
          <w:p w14:paraId="3ABA5CC7"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1E6965" w:rsidRPr="009626A0" w:rsidRDefault="001E6965" w:rsidP="001E6965">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1E6965" w:rsidRPr="009626A0" w:rsidRDefault="001E6965" w:rsidP="001E6965">
            <w:pPr>
              <w:pStyle w:val="tablecell-centered"/>
              <w:rPr>
                <w:szCs w:val="20"/>
              </w:rPr>
            </w:pPr>
            <w:r w:rsidRPr="009626A0">
              <w:rPr>
                <w:szCs w:val="20"/>
              </w:rPr>
              <w:t>0.015</w:t>
            </w:r>
          </w:p>
        </w:tc>
        <w:tc>
          <w:tcPr>
            <w:tcW w:w="2057" w:type="dxa"/>
            <w:tcBorders>
              <w:top w:val="nil"/>
              <w:left w:val="nil"/>
              <w:bottom w:val="nil"/>
            </w:tcBorders>
          </w:tcPr>
          <w:p w14:paraId="706312C5" w14:textId="77777777" w:rsidR="001E6965" w:rsidRPr="009626A0" w:rsidRDefault="001E6965" w:rsidP="001E6965">
            <w:pPr>
              <w:pStyle w:val="tablecell-centered"/>
              <w:rPr>
                <w:szCs w:val="20"/>
              </w:rPr>
            </w:pPr>
            <w:r>
              <w:rPr>
                <w:szCs w:val="20"/>
              </w:rPr>
              <w:t>required</w:t>
            </w:r>
          </w:p>
        </w:tc>
      </w:tr>
      <w:tr w:rsidR="001E6965" w14:paraId="0C23DD65" w14:textId="77777777" w:rsidTr="009929EB">
        <w:trPr>
          <w:jc w:val="center"/>
        </w:trPr>
        <w:tc>
          <w:tcPr>
            <w:tcW w:w="2144" w:type="dxa"/>
            <w:tcBorders>
              <w:top w:val="nil"/>
              <w:bottom w:val="nil"/>
              <w:right w:val="nil"/>
            </w:tcBorders>
          </w:tcPr>
          <w:p w14:paraId="154ED9B4" w14:textId="77777777" w:rsidR="001E6965" w:rsidRPr="009626A0" w:rsidRDefault="001E6965" w:rsidP="001E6965">
            <w:pPr>
              <w:pStyle w:val="TableCellBody"/>
              <w:rPr>
                <w:b/>
                <w:szCs w:val="20"/>
              </w:rPr>
            </w:pPr>
            <w:r w:rsidRPr="00E339EC">
              <w:rPr>
                <w:b/>
                <w:szCs w:val="20"/>
              </w:rPr>
              <w:t>gwsink</w:t>
            </w:r>
            <w:r w:rsidRPr="009626A0">
              <w:rPr>
                <w:b/>
                <w:szCs w:val="20"/>
              </w:rPr>
              <w:t>_coef</w:t>
            </w:r>
          </w:p>
        </w:tc>
        <w:tc>
          <w:tcPr>
            <w:tcW w:w="4782" w:type="dxa"/>
            <w:tcBorders>
              <w:top w:val="nil"/>
              <w:left w:val="nil"/>
              <w:bottom w:val="nil"/>
              <w:right w:val="nil"/>
            </w:tcBorders>
          </w:tcPr>
          <w:p w14:paraId="0D0291AE" w14:textId="77777777" w:rsidR="001E6965" w:rsidRPr="009626A0" w:rsidRDefault="001E6965" w:rsidP="001E6965">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1E6965" w:rsidRPr="00C21981" w:rsidRDefault="001E6965" w:rsidP="001E6965">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4D067784" w14:textId="77777777" w:rsidR="001E6965" w:rsidRPr="009626A0" w:rsidRDefault="001E6965" w:rsidP="001E6965">
            <w:pPr>
              <w:pStyle w:val="tablecell-centered"/>
              <w:rPr>
                <w:szCs w:val="20"/>
              </w:rPr>
            </w:pPr>
            <w:r>
              <w:rPr>
                <w:szCs w:val="20"/>
              </w:rPr>
              <w:t>required</w:t>
            </w:r>
          </w:p>
        </w:tc>
      </w:tr>
      <w:tr w:rsidR="001E6965" w14:paraId="4D910F9A" w14:textId="77777777" w:rsidTr="009929EB">
        <w:trPr>
          <w:jc w:val="center"/>
        </w:trPr>
        <w:tc>
          <w:tcPr>
            <w:tcW w:w="2144" w:type="dxa"/>
            <w:tcBorders>
              <w:top w:val="nil"/>
              <w:bottom w:val="nil"/>
              <w:right w:val="nil"/>
            </w:tcBorders>
          </w:tcPr>
          <w:p w14:paraId="56F12862" w14:textId="77777777" w:rsidR="001E6965" w:rsidRPr="009626A0" w:rsidRDefault="001E6965" w:rsidP="001E6965">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1E6965" w:rsidRPr="009626A0" w:rsidRDefault="001E6965" w:rsidP="001E6965">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77777777" w:rsidR="001E6965" w:rsidRPr="009626A0" w:rsidRDefault="001E6965" w:rsidP="001E6965">
            <w:pPr>
              <w:pStyle w:val="tablecell-centered"/>
              <w:rPr>
                <w:szCs w:val="20"/>
              </w:rPr>
            </w:pPr>
            <w:r>
              <w:rPr>
                <w:szCs w:val="20"/>
              </w:rPr>
              <w:t>0.0 to 1</w:t>
            </w:r>
            <w:r w:rsidRPr="009626A0">
              <w:rPr>
                <w:szCs w:val="20"/>
              </w:rPr>
              <w:t>0.0</w:t>
            </w:r>
          </w:p>
        </w:tc>
        <w:tc>
          <w:tcPr>
            <w:tcW w:w="889" w:type="dxa"/>
            <w:tcBorders>
              <w:top w:val="nil"/>
              <w:left w:val="nil"/>
              <w:bottom w:val="nil"/>
              <w:right w:val="nil"/>
            </w:tcBorders>
          </w:tcPr>
          <w:p w14:paraId="2B015672" w14:textId="77777777" w:rsidR="001E6965" w:rsidRPr="009626A0" w:rsidRDefault="001E6965" w:rsidP="001E6965">
            <w:pPr>
              <w:pStyle w:val="tablecell-centered"/>
              <w:rPr>
                <w:szCs w:val="20"/>
              </w:rPr>
            </w:pPr>
            <w:r>
              <w:rPr>
                <w:szCs w:val="20"/>
              </w:rPr>
              <w:t>2.0</w:t>
            </w:r>
          </w:p>
        </w:tc>
        <w:tc>
          <w:tcPr>
            <w:tcW w:w="2057" w:type="dxa"/>
            <w:tcBorders>
              <w:top w:val="nil"/>
              <w:left w:val="nil"/>
              <w:bottom w:val="nil"/>
            </w:tcBorders>
          </w:tcPr>
          <w:p w14:paraId="6D5E1679" w14:textId="77777777" w:rsidR="001E6965" w:rsidRPr="009626A0" w:rsidRDefault="001E6965" w:rsidP="001E6965">
            <w:pPr>
              <w:pStyle w:val="tablecell-centered"/>
              <w:rPr>
                <w:szCs w:val="20"/>
              </w:rPr>
            </w:pPr>
            <w:r>
              <w:rPr>
                <w:szCs w:val="20"/>
              </w:rPr>
              <w:t>required</w:t>
            </w:r>
          </w:p>
        </w:tc>
      </w:tr>
      <w:tr w:rsidR="001E6965" w14:paraId="5EF6EA21" w14:textId="77777777" w:rsidTr="009929EB">
        <w:trPr>
          <w:jc w:val="center"/>
        </w:trPr>
        <w:tc>
          <w:tcPr>
            <w:tcW w:w="2144" w:type="dxa"/>
            <w:tcBorders>
              <w:top w:val="nil"/>
              <w:bottom w:val="nil"/>
              <w:right w:val="nil"/>
            </w:tcBorders>
          </w:tcPr>
          <w:p w14:paraId="5110534C" w14:textId="77777777" w:rsidR="001E6965" w:rsidRPr="009626A0" w:rsidRDefault="001E6965" w:rsidP="001E6965">
            <w:pPr>
              <w:pStyle w:val="TableCellBody"/>
              <w:rPr>
                <w:b/>
                <w:szCs w:val="20"/>
              </w:rPr>
            </w:pPr>
            <w:r w:rsidRPr="00E339EC">
              <w:rPr>
                <w:b/>
                <w:szCs w:val="20"/>
              </w:rPr>
              <w:t>gwstor</w:t>
            </w:r>
            <w:r w:rsidRPr="009626A0">
              <w:rPr>
                <w:b/>
                <w:szCs w:val="20"/>
              </w:rPr>
              <w:t>_min</w:t>
            </w:r>
          </w:p>
        </w:tc>
        <w:tc>
          <w:tcPr>
            <w:tcW w:w="4782" w:type="dxa"/>
            <w:tcBorders>
              <w:top w:val="nil"/>
              <w:left w:val="nil"/>
              <w:bottom w:val="nil"/>
              <w:right w:val="nil"/>
            </w:tcBorders>
          </w:tcPr>
          <w:p w14:paraId="7A5867F7" w14:textId="77777777" w:rsidR="001E6965" w:rsidRPr="009626A0" w:rsidRDefault="001E6965" w:rsidP="001E6965">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1E6965" w:rsidRPr="009626A0" w:rsidRDefault="001E6965" w:rsidP="001E6965">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1E6965" w:rsidRPr="009626A0" w:rsidRDefault="001E6965" w:rsidP="001E6965">
            <w:pPr>
              <w:pStyle w:val="tablecell-centered"/>
              <w:rPr>
                <w:szCs w:val="20"/>
              </w:rPr>
            </w:pPr>
            <w:r w:rsidRPr="009626A0">
              <w:rPr>
                <w:szCs w:val="20"/>
              </w:rPr>
              <w:t>0.0</w:t>
            </w:r>
          </w:p>
        </w:tc>
        <w:tc>
          <w:tcPr>
            <w:tcW w:w="2057" w:type="dxa"/>
            <w:tcBorders>
              <w:top w:val="nil"/>
              <w:left w:val="nil"/>
              <w:bottom w:val="nil"/>
            </w:tcBorders>
          </w:tcPr>
          <w:p w14:paraId="6341661A" w14:textId="77777777" w:rsidR="001E6965" w:rsidRPr="009626A0" w:rsidRDefault="001E6965" w:rsidP="001E6965">
            <w:pPr>
              <w:pStyle w:val="tablecell-centered"/>
              <w:rPr>
                <w:szCs w:val="20"/>
              </w:rPr>
            </w:pPr>
            <w:r>
              <w:rPr>
                <w:szCs w:val="20"/>
              </w:rPr>
              <w:t>required</w:t>
            </w:r>
          </w:p>
        </w:tc>
      </w:tr>
      <w:tr w:rsidR="001E6965"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1E6965" w:rsidRPr="00330DD1" w:rsidRDefault="001E6965" w:rsidP="001E6965">
            <w:pPr>
              <w:pStyle w:val="TableSpanner"/>
            </w:pPr>
            <w:r>
              <w:t>Streamflow</w:t>
            </w:r>
          </w:p>
        </w:tc>
      </w:tr>
      <w:tr w:rsidR="001E6965" w14:paraId="0C1710CC" w14:textId="77777777" w:rsidTr="009929EB">
        <w:trPr>
          <w:jc w:val="center"/>
        </w:trPr>
        <w:tc>
          <w:tcPr>
            <w:tcW w:w="2144" w:type="dxa"/>
            <w:tcBorders>
              <w:top w:val="nil"/>
              <w:bottom w:val="nil"/>
              <w:right w:val="nil"/>
            </w:tcBorders>
          </w:tcPr>
          <w:p w14:paraId="57D52804" w14:textId="77777777" w:rsidR="001E6965" w:rsidRPr="006855E1" w:rsidRDefault="001E6965" w:rsidP="001E6965">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1E6965" w:rsidRPr="00962843" w:rsidRDefault="001E6965" w:rsidP="001E6965">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1E6965" w:rsidRPr="006855E1" w:rsidRDefault="001E6965" w:rsidP="001E6965">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1E6965" w:rsidRPr="006855E1" w:rsidRDefault="001E6965" w:rsidP="001E6965">
            <w:pPr>
              <w:pStyle w:val="tablecell-centered"/>
              <w:rPr>
                <w:szCs w:val="20"/>
              </w:rPr>
            </w:pPr>
            <w:r w:rsidRPr="006855E1">
              <w:rPr>
                <w:szCs w:val="20"/>
              </w:rPr>
              <w:t>0</w:t>
            </w:r>
          </w:p>
        </w:tc>
        <w:tc>
          <w:tcPr>
            <w:tcW w:w="2057" w:type="dxa"/>
            <w:tcBorders>
              <w:top w:val="nil"/>
              <w:left w:val="nil"/>
              <w:bottom w:val="nil"/>
            </w:tcBorders>
          </w:tcPr>
          <w:p w14:paraId="33101C36" w14:textId="0A5A17F8"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B951256" w14:textId="77777777" w:rsidTr="009929EB">
        <w:trPr>
          <w:jc w:val="center"/>
        </w:trPr>
        <w:tc>
          <w:tcPr>
            <w:tcW w:w="2144" w:type="dxa"/>
            <w:tcBorders>
              <w:top w:val="nil"/>
              <w:bottom w:val="nil"/>
              <w:right w:val="nil"/>
            </w:tcBorders>
          </w:tcPr>
          <w:p w14:paraId="6BEC1908" w14:textId="77777777" w:rsidR="001E6965" w:rsidRPr="006855E1" w:rsidRDefault="001E6965" w:rsidP="001E6965">
            <w:pPr>
              <w:pStyle w:val="TableCellBody"/>
              <w:rPr>
                <w:b/>
                <w:szCs w:val="20"/>
              </w:rPr>
            </w:pPr>
            <w:r w:rsidRPr="00E339EC">
              <w:rPr>
                <w:b/>
                <w:szCs w:val="20"/>
              </w:rPr>
              <w:t>K_</w:t>
            </w:r>
            <w:r w:rsidRPr="006855E1">
              <w:rPr>
                <w:b/>
                <w:szCs w:val="20"/>
              </w:rPr>
              <w:t>coef</w:t>
            </w:r>
          </w:p>
        </w:tc>
        <w:tc>
          <w:tcPr>
            <w:tcW w:w="4782" w:type="dxa"/>
            <w:tcBorders>
              <w:top w:val="nil"/>
              <w:left w:val="nil"/>
              <w:bottom w:val="nil"/>
              <w:right w:val="nil"/>
            </w:tcBorders>
          </w:tcPr>
          <w:p w14:paraId="5B892737" w14:textId="77777777" w:rsidR="001E6965" w:rsidRPr="006855E1" w:rsidRDefault="001E6965" w:rsidP="001E6965">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FF40D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1E6965" w:rsidRPr="006855E1" w:rsidRDefault="001E6965" w:rsidP="001E6965">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1E6965" w:rsidRPr="006855E1" w:rsidRDefault="001E6965" w:rsidP="001E6965">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1E6965" w:rsidRPr="006855E1" w:rsidRDefault="001E6965" w:rsidP="001E6965">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6E1F4F3B" w14:textId="77777777" w:rsidTr="009929EB">
        <w:trPr>
          <w:jc w:val="center"/>
        </w:trPr>
        <w:tc>
          <w:tcPr>
            <w:tcW w:w="2144" w:type="dxa"/>
            <w:tcBorders>
              <w:top w:val="nil"/>
              <w:bottom w:val="nil"/>
              <w:right w:val="nil"/>
            </w:tcBorders>
          </w:tcPr>
          <w:p w14:paraId="70ED16AD" w14:textId="77777777" w:rsidR="001E6965" w:rsidRPr="006855E1" w:rsidRDefault="001E6965" w:rsidP="001E6965">
            <w:pPr>
              <w:pStyle w:val="TableCellBody"/>
              <w:rPr>
                <w:b/>
                <w:szCs w:val="20"/>
              </w:rPr>
            </w:pPr>
            <w:r w:rsidRPr="00E339EC">
              <w:rPr>
                <w:b/>
                <w:szCs w:val="20"/>
              </w:rPr>
              <w:t>obsin</w:t>
            </w:r>
            <w:r w:rsidRPr="006855E1">
              <w:rPr>
                <w:b/>
                <w:szCs w:val="20"/>
              </w:rPr>
              <w:t>_segment</w:t>
            </w:r>
          </w:p>
        </w:tc>
        <w:tc>
          <w:tcPr>
            <w:tcW w:w="4782" w:type="dxa"/>
            <w:tcBorders>
              <w:top w:val="nil"/>
              <w:left w:val="nil"/>
              <w:bottom w:val="nil"/>
              <w:right w:val="nil"/>
            </w:tcBorders>
          </w:tcPr>
          <w:p w14:paraId="528BD5D8" w14:textId="77777777" w:rsidR="001E6965" w:rsidRPr="006855E1" w:rsidRDefault="001E6965" w:rsidP="001E6965">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14A406"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44820CE" w14:textId="7AD6346E"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92C55">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sidRPr="002049A6">
              <w:rPr>
                <w:rFonts w:ascii="Courier New" w:hAnsi="Courier New" w:cs="Courier New"/>
                <w:szCs w:val="20"/>
                <w:highlight w:val="green"/>
              </w:rPr>
              <w:t xml:space="preserve"> </w:t>
            </w:r>
            <w:r w:rsidR="00992C55" w:rsidRPr="00992C55">
              <w:rPr>
                <w:rFonts w:ascii="Courier New" w:hAnsi="Courier New" w:cs="Courier New"/>
                <w:szCs w:val="20"/>
                <w:highlight w:val="green"/>
              </w:rPr>
              <w:t>muskingum_lake</w:t>
            </w:r>
          </w:p>
        </w:tc>
      </w:tr>
      <w:tr w:rsidR="001E6965" w14:paraId="0B3585E0" w14:textId="77777777" w:rsidTr="002660D2">
        <w:trPr>
          <w:jc w:val="center"/>
        </w:trPr>
        <w:tc>
          <w:tcPr>
            <w:tcW w:w="2144" w:type="dxa"/>
            <w:tcBorders>
              <w:top w:val="nil"/>
              <w:bottom w:val="nil"/>
              <w:right w:val="nil"/>
            </w:tcBorders>
          </w:tcPr>
          <w:p w14:paraId="194EE736" w14:textId="77777777" w:rsidR="001E6965" w:rsidRPr="00E339EC" w:rsidRDefault="001E6965" w:rsidP="001E6965">
            <w:pPr>
              <w:pStyle w:val="TableCellBody"/>
              <w:rPr>
                <w:b/>
                <w:szCs w:val="20"/>
              </w:rPr>
            </w:pPr>
            <w:r w:rsidRPr="00443930">
              <w:rPr>
                <w:b/>
                <w:szCs w:val="20"/>
                <w:highlight w:val="green"/>
              </w:rPr>
              <w:t>obsout_segment</w:t>
            </w:r>
          </w:p>
        </w:tc>
        <w:tc>
          <w:tcPr>
            <w:tcW w:w="4782" w:type="dxa"/>
            <w:tcBorders>
              <w:top w:val="nil"/>
              <w:left w:val="nil"/>
              <w:bottom w:val="nil"/>
              <w:right w:val="nil"/>
            </w:tcBorders>
          </w:tcPr>
          <w:p w14:paraId="0308D32B" w14:textId="77777777" w:rsidR="001E6965" w:rsidRPr="006855E1" w:rsidRDefault="001E6965" w:rsidP="001E6965">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CBBBB4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03706DEB" w14:textId="6E42DB6F"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F00A7">
              <w:rPr>
                <w:rFonts w:ascii="Courier New" w:hAnsi="Courier New" w:cs="Courier New"/>
                <w:szCs w:val="20"/>
              </w:rPr>
              <w:t>m</w:t>
            </w:r>
            <w:r w:rsidR="00483DAA">
              <w:rPr>
                <w:rFonts w:ascii="Courier New" w:hAnsi="Courier New" w:cs="Courier New"/>
                <w:szCs w:val="20"/>
              </w:rPr>
              <w:t>uskingum</w:t>
            </w:r>
            <w:r w:rsidRPr="005860F8">
              <w:rPr>
                <w:rFonts w:ascii="Courier New" w:hAnsi="Courier New" w:cs="Courier New"/>
                <w:szCs w:val="20"/>
              </w:rPr>
              <w:t>_lake</w:t>
            </w:r>
          </w:p>
        </w:tc>
      </w:tr>
      <w:tr w:rsidR="001E6965" w14:paraId="6181B229" w14:textId="77777777" w:rsidTr="009929EB">
        <w:trPr>
          <w:jc w:val="center"/>
        </w:trPr>
        <w:tc>
          <w:tcPr>
            <w:tcW w:w="2144" w:type="dxa"/>
            <w:tcBorders>
              <w:top w:val="nil"/>
              <w:bottom w:val="nil"/>
              <w:right w:val="nil"/>
            </w:tcBorders>
          </w:tcPr>
          <w:p w14:paraId="0900D312" w14:textId="77777777" w:rsidR="001E6965" w:rsidRPr="00E339EC" w:rsidRDefault="001E6965" w:rsidP="001E6965">
            <w:pPr>
              <w:pStyle w:val="TableCellBody"/>
              <w:rPr>
                <w:b/>
                <w:szCs w:val="20"/>
              </w:rPr>
            </w:pPr>
          </w:p>
        </w:tc>
        <w:tc>
          <w:tcPr>
            <w:tcW w:w="4782" w:type="dxa"/>
            <w:tcBorders>
              <w:top w:val="nil"/>
              <w:left w:val="nil"/>
              <w:bottom w:val="nil"/>
              <w:right w:val="nil"/>
            </w:tcBorders>
          </w:tcPr>
          <w:p w14:paraId="7FAE05AB" w14:textId="77777777" w:rsidR="001E6965" w:rsidRPr="006855E1" w:rsidRDefault="001E6965" w:rsidP="001E6965">
            <w:pPr>
              <w:pStyle w:val="TableCellBody"/>
              <w:rPr>
                <w:szCs w:val="20"/>
              </w:rPr>
            </w:pPr>
          </w:p>
        </w:tc>
        <w:tc>
          <w:tcPr>
            <w:tcW w:w="1243" w:type="dxa"/>
            <w:tcBorders>
              <w:top w:val="nil"/>
              <w:left w:val="nil"/>
              <w:bottom w:val="nil"/>
              <w:right w:val="nil"/>
            </w:tcBorders>
          </w:tcPr>
          <w:p w14:paraId="521C70CC" w14:textId="77777777" w:rsidR="001E6965" w:rsidRPr="006855E1" w:rsidRDefault="001E6965" w:rsidP="001E6965">
            <w:pPr>
              <w:pStyle w:val="TableCellBody"/>
              <w:jc w:val="center"/>
              <w:rPr>
                <w:b/>
                <w:szCs w:val="20"/>
              </w:rPr>
            </w:pPr>
          </w:p>
        </w:tc>
        <w:tc>
          <w:tcPr>
            <w:tcW w:w="800" w:type="dxa"/>
            <w:tcBorders>
              <w:top w:val="nil"/>
              <w:left w:val="nil"/>
              <w:bottom w:val="nil"/>
              <w:right w:val="nil"/>
            </w:tcBorders>
          </w:tcPr>
          <w:p w14:paraId="28202FBB" w14:textId="77777777" w:rsidR="001E6965" w:rsidRPr="006855E1" w:rsidRDefault="001E6965" w:rsidP="001E6965">
            <w:pPr>
              <w:pStyle w:val="tablecell-centered"/>
              <w:rPr>
                <w:szCs w:val="20"/>
              </w:rPr>
            </w:pPr>
          </w:p>
        </w:tc>
        <w:tc>
          <w:tcPr>
            <w:tcW w:w="1331" w:type="dxa"/>
            <w:tcBorders>
              <w:top w:val="nil"/>
              <w:left w:val="nil"/>
              <w:bottom w:val="nil"/>
              <w:right w:val="nil"/>
            </w:tcBorders>
          </w:tcPr>
          <w:p w14:paraId="75D3E8CE" w14:textId="77777777" w:rsidR="001E6965" w:rsidRPr="006855E1" w:rsidRDefault="001E6965" w:rsidP="001E6965">
            <w:pPr>
              <w:pStyle w:val="TableCellBody"/>
              <w:jc w:val="center"/>
              <w:rPr>
                <w:szCs w:val="20"/>
              </w:rPr>
            </w:pPr>
          </w:p>
        </w:tc>
        <w:tc>
          <w:tcPr>
            <w:tcW w:w="1154" w:type="dxa"/>
            <w:tcBorders>
              <w:top w:val="nil"/>
              <w:left w:val="nil"/>
              <w:bottom w:val="nil"/>
              <w:right w:val="nil"/>
            </w:tcBorders>
          </w:tcPr>
          <w:p w14:paraId="5D9718CD" w14:textId="77777777" w:rsidR="001E6965" w:rsidRPr="006855E1" w:rsidRDefault="001E6965" w:rsidP="001E6965">
            <w:pPr>
              <w:pStyle w:val="tablecell-centered"/>
              <w:rPr>
                <w:szCs w:val="20"/>
              </w:rPr>
            </w:pPr>
          </w:p>
        </w:tc>
        <w:tc>
          <w:tcPr>
            <w:tcW w:w="889" w:type="dxa"/>
            <w:tcBorders>
              <w:top w:val="nil"/>
              <w:left w:val="nil"/>
              <w:bottom w:val="nil"/>
              <w:right w:val="nil"/>
            </w:tcBorders>
          </w:tcPr>
          <w:p w14:paraId="089F54F5" w14:textId="77777777" w:rsidR="001E6965" w:rsidRPr="00126908" w:rsidRDefault="001E6965" w:rsidP="001E6965">
            <w:pPr>
              <w:pStyle w:val="tablecell-centered"/>
              <w:rPr>
                <w:szCs w:val="20"/>
              </w:rPr>
            </w:pPr>
          </w:p>
        </w:tc>
        <w:tc>
          <w:tcPr>
            <w:tcW w:w="2057" w:type="dxa"/>
            <w:tcBorders>
              <w:top w:val="nil"/>
              <w:left w:val="nil"/>
              <w:bottom w:val="nil"/>
            </w:tcBorders>
          </w:tcPr>
          <w:p w14:paraId="638ADE5E" w14:textId="77777777" w:rsidR="001E6965" w:rsidRDefault="001E6965" w:rsidP="001E6965">
            <w:pPr>
              <w:pStyle w:val="tablecell-centered"/>
              <w:rPr>
                <w:b/>
                <w:szCs w:val="20"/>
              </w:rPr>
            </w:pPr>
          </w:p>
        </w:tc>
      </w:tr>
      <w:tr w:rsidR="001E6965" w14:paraId="6B30BFC4" w14:textId="77777777" w:rsidTr="009929EB">
        <w:trPr>
          <w:jc w:val="center"/>
        </w:trPr>
        <w:tc>
          <w:tcPr>
            <w:tcW w:w="2144" w:type="dxa"/>
            <w:tcBorders>
              <w:top w:val="nil"/>
              <w:bottom w:val="nil"/>
              <w:right w:val="nil"/>
            </w:tcBorders>
          </w:tcPr>
          <w:p w14:paraId="03CE3414" w14:textId="0094DCF4" w:rsidR="001E6965" w:rsidRPr="00C21981" w:rsidRDefault="001E6965" w:rsidP="001E6965">
            <w:pPr>
              <w:pStyle w:val="TableCellBody"/>
              <w:rPr>
                <w:b/>
                <w:szCs w:val="20"/>
              </w:rPr>
            </w:pPr>
            <w:r w:rsidRPr="00C21981">
              <w:rPr>
                <w:b/>
                <w:szCs w:val="20"/>
              </w:rPr>
              <w:t>segment_flow_init</w:t>
            </w:r>
          </w:p>
        </w:tc>
        <w:tc>
          <w:tcPr>
            <w:tcW w:w="4782" w:type="dxa"/>
            <w:tcBorders>
              <w:top w:val="nil"/>
              <w:left w:val="nil"/>
              <w:bottom w:val="nil"/>
              <w:right w:val="nil"/>
            </w:tcBorders>
          </w:tcPr>
          <w:p w14:paraId="18B08882" w14:textId="4D372FDD" w:rsidR="001E6965" w:rsidRPr="006855E1" w:rsidRDefault="001E6965" w:rsidP="001E6965">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D4496D3" w14:textId="3CBA409D" w:rsidR="001E6965" w:rsidRPr="006855E1" w:rsidRDefault="001E6965" w:rsidP="001E6965">
            <w:pPr>
              <w:pStyle w:val="tablecell-centered"/>
              <w:rPr>
                <w:szCs w:val="20"/>
              </w:rPr>
            </w:pPr>
            <w:r>
              <w:rPr>
                <w:szCs w:val="20"/>
              </w:rPr>
              <w:t>real</w:t>
            </w:r>
          </w:p>
        </w:tc>
        <w:tc>
          <w:tcPr>
            <w:tcW w:w="1331" w:type="dxa"/>
            <w:tcBorders>
              <w:top w:val="nil"/>
              <w:left w:val="nil"/>
              <w:bottom w:val="nil"/>
              <w:right w:val="nil"/>
            </w:tcBorders>
          </w:tcPr>
          <w:p w14:paraId="7B5B16C8" w14:textId="4CBFC772" w:rsidR="001E6965" w:rsidRPr="006855E1" w:rsidRDefault="001E6965" w:rsidP="001E6965">
            <w:pPr>
              <w:pStyle w:val="TableCellBody"/>
              <w:jc w:val="center"/>
              <w:rPr>
                <w:szCs w:val="20"/>
              </w:rPr>
            </w:pPr>
            <w:r>
              <w:rPr>
                <w:szCs w:val="20"/>
              </w:rPr>
              <w:t>cfs</w:t>
            </w:r>
          </w:p>
        </w:tc>
        <w:tc>
          <w:tcPr>
            <w:tcW w:w="1154" w:type="dxa"/>
            <w:tcBorders>
              <w:top w:val="nil"/>
              <w:left w:val="nil"/>
              <w:bottom w:val="nil"/>
              <w:right w:val="nil"/>
            </w:tcBorders>
          </w:tcPr>
          <w:p w14:paraId="7085F9DA" w14:textId="628694CF" w:rsidR="001E6965" w:rsidRPr="006855E1" w:rsidRDefault="001E6965" w:rsidP="001E6965">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60C0BBC1"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621831B2" w14:textId="77777777" w:rsidTr="009929EB">
        <w:trPr>
          <w:jc w:val="center"/>
        </w:trPr>
        <w:tc>
          <w:tcPr>
            <w:tcW w:w="2144" w:type="dxa"/>
            <w:tcBorders>
              <w:top w:val="nil"/>
              <w:bottom w:val="nil"/>
              <w:right w:val="nil"/>
            </w:tcBorders>
          </w:tcPr>
          <w:p w14:paraId="58F9319F" w14:textId="1817FE7E" w:rsidR="001E6965" w:rsidRPr="00C21981" w:rsidRDefault="001E6965" w:rsidP="001E6965">
            <w:pPr>
              <w:pStyle w:val="TableCellBody"/>
              <w:rPr>
                <w:b/>
                <w:szCs w:val="20"/>
              </w:rPr>
            </w:pPr>
            <w:r w:rsidRPr="00C21981">
              <w:rPr>
                <w:b/>
                <w:szCs w:val="20"/>
              </w:rPr>
              <w:t>segment_type</w:t>
            </w:r>
          </w:p>
        </w:tc>
        <w:tc>
          <w:tcPr>
            <w:tcW w:w="4782" w:type="dxa"/>
            <w:tcBorders>
              <w:top w:val="nil"/>
              <w:left w:val="nil"/>
              <w:bottom w:val="nil"/>
              <w:right w:val="nil"/>
            </w:tcBorders>
          </w:tcPr>
          <w:p w14:paraId="6AF17CB2" w14:textId="1C0C3241" w:rsidR="001E6965" w:rsidRDefault="001E6965" w:rsidP="001E6965">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p>
        </w:tc>
        <w:tc>
          <w:tcPr>
            <w:tcW w:w="1243" w:type="dxa"/>
            <w:tcBorders>
              <w:top w:val="nil"/>
              <w:left w:val="nil"/>
              <w:bottom w:val="nil"/>
              <w:right w:val="nil"/>
            </w:tcBorders>
          </w:tcPr>
          <w:p w14:paraId="4D49B3FF" w14:textId="21DA6B60"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F8B16E1" w14:textId="5355F965" w:rsidR="001E6965"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1E6965"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1E6965" w:rsidRPr="006855E1" w:rsidRDefault="001E6965" w:rsidP="001E6965">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E8DD459" w14:textId="2ED47BF9"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013B53F" w14:textId="77777777" w:rsidTr="009929EB">
        <w:trPr>
          <w:jc w:val="center"/>
        </w:trPr>
        <w:tc>
          <w:tcPr>
            <w:tcW w:w="2144" w:type="dxa"/>
            <w:tcBorders>
              <w:top w:val="nil"/>
              <w:bottom w:val="nil"/>
              <w:right w:val="nil"/>
            </w:tcBorders>
          </w:tcPr>
          <w:p w14:paraId="422F86D1" w14:textId="77777777" w:rsidR="001E6965" w:rsidRPr="006855E1" w:rsidRDefault="001E6965" w:rsidP="001E6965">
            <w:pPr>
              <w:pStyle w:val="TableCellBody"/>
              <w:rPr>
                <w:b/>
                <w:szCs w:val="20"/>
              </w:rPr>
            </w:pPr>
            <w:r w:rsidRPr="00E339EC">
              <w:rPr>
                <w:b/>
                <w:szCs w:val="20"/>
              </w:rPr>
              <w:t>tosegment</w:t>
            </w:r>
          </w:p>
        </w:tc>
        <w:tc>
          <w:tcPr>
            <w:tcW w:w="4782" w:type="dxa"/>
            <w:tcBorders>
              <w:top w:val="nil"/>
              <w:left w:val="nil"/>
              <w:bottom w:val="nil"/>
              <w:right w:val="nil"/>
            </w:tcBorders>
          </w:tcPr>
          <w:p w14:paraId="3453C77C" w14:textId="77777777" w:rsidR="001E6965" w:rsidRPr="006855E1" w:rsidRDefault="001E6965" w:rsidP="001E6965">
            <w:pPr>
              <w:pStyle w:val="TableCellBody"/>
              <w:rPr>
                <w:b/>
                <w:szCs w:val="20"/>
              </w:rPr>
            </w:pPr>
            <w:r w:rsidRPr="006855E1">
              <w:rPr>
                <w:szCs w:val="20"/>
              </w:rPr>
              <w:t xml:space="preserve">Index of downstream segment to which the segment </w:t>
            </w:r>
            <w:r w:rsidRPr="006855E1">
              <w:rPr>
                <w:szCs w:val="20"/>
              </w:rPr>
              <w:lastRenderedPageBreak/>
              <w:t>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1E6965" w:rsidRPr="006855E1" w:rsidRDefault="001E6965" w:rsidP="001E6965">
            <w:pPr>
              <w:pStyle w:val="TableCellBody"/>
              <w:jc w:val="center"/>
              <w:rPr>
                <w:b/>
                <w:szCs w:val="20"/>
              </w:rPr>
            </w:pPr>
            <w:r w:rsidRPr="006855E1">
              <w:rPr>
                <w:b/>
                <w:szCs w:val="20"/>
              </w:rPr>
              <w:lastRenderedPageBreak/>
              <w:t>nsegment</w:t>
            </w:r>
          </w:p>
        </w:tc>
        <w:tc>
          <w:tcPr>
            <w:tcW w:w="800" w:type="dxa"/>
            <w:tcBorders>
              <w:top w:val="nil"/>
              <w:left w:val="nil"/>
              <w:bottom w:val="nil"/>
              <w:right w:val="nil"/>
            </w:tcBorders>
          </w:tcPr>
          <w:p w14:paraId="058F4E7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1E6965" w:rsidRPr="006855E1" w:rsidRDefault="001E6965" w:rsidP="001E6965">
            <w:pPr>
              <w:pStyle w:val="tablecell-centered"/>
              <w:rPr>
                <w:szCs w:val="20"/>
              </w:rPr>
            </w:pPr>
            <w:r w:rsidRPr="001E6965">
              <w:rPr>
                <w:szCs w:val="20"/>
                <w:highlight w:val="green"/>
              </w:rPr>
              <w:t>-11</w:t>
            </w:r>
            <w:r w:rsidRPr="006855E1">
              <w:rPr>
                <w:szCs w:val="20"/>
              </w:rPr>
              <w:t xml:space="preserve"> to </w:t>
            </w:r>
            <w:r w:rsidRPr="001E6965">
              <w:rPr>
                <w:szCs w:val="20"/>
                <w:highlight w:val="green"/>
              </w:rPr>
              <w:lastRenderedPageBreak/>
              <w:t>1000000</w:t>
            </w:r>
          </w:p>
        </w:tc>
        <w:tc>
          <w:tcPr>
            <w:tcW w:w="889" w:type="dxa"/>
            <w:tcBorders>
              <w:top w:val="nil"/>
              <w:left w:val="nil"/>
              <w:bottom w:val="nil"/>
              <w:right w:val="nil"/>
            </w:tcBorders>
          </w:tcPr>
          <w:p w14:paraId="28A8BA4A" w14:textId="77777777" w:rsidR="001E6965" w:rsidRPr="00126908" w:rsidRDefault="001E6965" w:rsidP="001E6965">
            <w:pPr>
              <w:pStyle w:val="tablecell-centered"/>
              <w:rPr>
                <w:szCs w:val="20"/>
              </w:rPr>
            </w:pPr>
            <w:r w:rsidRPr="00126908">
              <w:rPr>
                <w:szCs w:val="20"/>
              </w:rPr>
              <w:lastRenderedPageBreak/>
              <w:t>0</w:t>
            </w:r>
          </w:p>
        </w:tc>
        <w:tc>
          <w:tcPr>
            <w:tcW w:w="2057" w:type="dxa"/>
            <w:tcBorders>
              <w:top w:val="nil"/>
              <w:left w:val="nil"/>
              <w:bottom w:val="nil"/>
            </w:tcBorders>
          </w:tcPr>
          <w:p w14:paraId="6BFF66B2" w14:textId="2990DAC4"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lastRenderedPageBreak/>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ACACDB7" w14:textId="77777777" w:rsidTr="009929EB">
        <w:trPr>
          <w:jc w:val="center"/>
        </w:trPr>
        <w:tc>
          <w:tcPr>
            <w:tcW w:w="2144" w:type="dxa"/>
            <w:tcBorders>
              <w:top w:val="nil"/>
              <w:bottom w:val="nil"/>
              <w:right w:val="nil"/>
            </w:tcBorders>
          </w:tcPr>
          <w:p w14:paraId="441E3EC7" w14:textId="3E021E47" w:rsidR="001E6965" w:rsidRPr="00E339EC" w:rsidRDefault="001E6965" w:rsidP="001E6965">
            <w:pPr>
              <w:pStyle w:val="TableCellBody"/>
              <w:rPr>
                <w:b/>
                <w:szCs w:val="20"/>
              </w:rPr>
            </w:pPr>
            <w:r w:rsidRPr="00915804">
              <w:rPr>
                <w:b/>
                <w:highlight w:val="green"/>
              </w:rPr>
              <w:lastRenderedPageBreak/>
              <w:t>tosegment_nhm</w:t>
            </w:r>
          </w:p>
        </w:tc>
        <w:tc>
          <w:tcPr>
            <w:tcW w:w="4782" w:type="dxa"/>
            <w:tcBorders>
              <w:top w:val="nil"/>
              <w:left w:val="nil"/>
              <w:bottom w:val="nil"/>
              <w:right w:val="nil"/>
            </w:tcBorders>
          </w:tcPr>
          <w:p w14:paraId="575B39B3" w14:textId="725056D1" w:rsidR="001E6965" w:rsidRPr="006855E1" w:rsidRDefault="001E6965" w:rsidP="001E6965">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5397CA86" w14:textId="4756A5D7" w:rsidR="001E6965" w:rsidRPr="006855E1"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1E6965" w:rsidRPr="006855E1"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1E6965" w:rsidRPr="006855E1" w:rsidRDefault="001E6965" w:rsidP="001E6965">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1E6965" w:rsidRPr="00126908" w:rsidRDefault="001E6965" w:rsidP="001E6965">
            <w:pPr>
              <w:pStyle w:val="tablecell-centered"/>
              <w:rPr>
                <w:szCs w:val="20"/>
              </w:rPr>
            </w:pPr>
            <w:r>
              <w:rPr>
                <w:szCs w:val="20"/>
              </w:rPr>
              <w:t>0</w:t>
            </w:r>
          </w:p>
        </w:tc>
        <w:tc>
          <w:tcPr>
            <w:tcW w:w="2057" w:type="dxa"/>
            <w:tcBorders>
              <w:top w:val="nil"/>
              <w:left w:val="nil"/>
              <w:bottom w:val="nil"/>
            </w:tcBorders>
          </w:tcPr>
          <w:p w14:paraId="7F5068A0" w14:textId="518EE006" w:rsidR="001E6965" w:rsidRDefault="001E6965" w:rsidP="001E6965">
            <w:pPr>
              <w:pStyle w:val="tablecell-centered"/>
              <w:rPr>
                <w:b/>
                <w:szCs w:val="20"/>
              </w:rPr>
            </w:pPr>
            <w:r w:rsidRPr="00C843E3">
              <w:rPr>
                <w:szCs w:val="20"/>
              </w:rPr>
              <w:t>optional</w:t>
            </w:r>
          </w:p>
        </w:tc>
      </w:tr>
      <w:tr w:rsidR="001E6965" w14:paraId="49597B6B" w14:textId="77777777" w:rsidTr="009929EB">
        <w:trPr>
          <w:jc w:val="center"/>
        </w:trPr>
        <w:tc>
          <w:tcPr>
            <w:tcW w:w="2144" w:type="dxa"/>
            <w:tcBorders>
              <w:top w:val="nil"/>
              <w:bottom w:val="single" w:sz="4" w:space="0" w:color="auto"/>
              <w:right w:val="nil"/>
            </w:tcBorders>
          </w:tcPr>
          <w:p w14:paraId="4F1D1205" w14:textId="77777777" w:rsidR="001E6965" w:rsidRPr="006855E1" w:rsidRDefault="001E6965" w:rsidP="001E6965">
            <w:pPr>
              <w:pStyle w:val="TableCellBody"/>
              <w:rPr>
                <w:b/>
                <w:szCs w:val="20"/>
              </w:rPr>
            </w:pPr>
            <w:r w:rsidRPr="00E339EC">
              <w:rPr>
                <w:b/>
                <w:szCs w:val="20"/>
              </w:rPr>
              <w:t>x_</w:t>
            </w:r>
            <w:r w:rsidRPr="006855E1">
              <w:rPr>
                <w:b/>
                <w:szCs w:val="20"/>
              </w:rPr>
              <w:t>coef</w:t>
            </w:r>
          </w:p>
        </w:tc>
        <w:tc>
          <w:tcPr>
            <w:tcW w:w="4782" w:type="dxa"/>
            <w:tcBorders>
              <w:top w:val="nil"/>
              <w:left w:val="nil"/>
              <w:bottom w:val="single" w:sz="4" w:space="0" w:color="auto"/>
              <w:right w:val="nil"/>
            </w:tcBorders>
          </w:tcPr>
          <w:p w14:paraId="29492561" w14:textId="77777777" w:rsidR="001E6965" w:rsidRPr="006855E1" w:rsidRDefault="001E6965" w:rsidP="001E6965">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single" w:sz="4" w:space="0" w:color="auto"/>
              <w:right w:val="nil"/>
            </w:tcBorders>
          </w:tcPr>
          <w:p w14:paraId="0A40174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1E6965" w:rsidRPr="006855E1" w:rsidRDefault="001E6965" w:rsidP="001E6965">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1E6965" w:rsidRPr="00126908" w:rsidRDefault="001E6965" w:rsidP="001E6965">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6AFE7405"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4C5409D6" w14:textId="77777777" w:rsidTr="00E86A17">
        <w:trPr>
          <w:jc w:val="center"/>
        </w:trPr>
        <w:tc>
          <w:tcPr>
            <w:tcW w:w="14400" w:type="dxa"/>
            <w:gridSpan w:val="8"/>
            <w:tcBorders>
              <w:top w:val="nil"/>
              <w:bottom w:val="nil"/>
            </w:tcBorders>
          </w:tcPr>
          <w:p w14:paraId="07546930" w14:textId="721C1420" w:rsidR="001E6965" w:rsidRPr="00E86A17" w:rsidRDefault="001E6965" w:rsidP="001E6965">
            <w:pPr>
              <w:pStyle w:val="tablecell-centered"/>
              <w:rPr>
                <w:rFonts w:ascii="Arial Narrow" w:hAnsi="Arial Narrow"/>
                <w:b/>
                <w:szCs w:val="20"/>
              </w:rPr>
            </w:pPr>
            <w:r w:rsidRPr="00E86A17">
              <w:rPr>
                <w:rFonts w:ascii="Arial Narrow" w:hAnsi="Arial Narrow"/>
                <w:b/>
                <w:szCs w:val="20"/>
              </w:rPr>
              <w:t>Stream Temperature</w:t>
            </w:r>
          </w:p>
        </w:tc>
      </w:tr>
      <w:tr w:rsidR="001E6965" w14:paraId="6447A246" w14:textId="77777777" w:rsidTr="00E86A17">
        <w:trPr>
          <w:jc w:val="center"/>
        </w:trPr>
        <w:tc>
          <w:tcPr>
            <w:tcW w:w="2144" w:type="dxa"/>
            <w:tcBorders>
              <w:top w:val="nil"/>
              <w:bottom w:val="nil"/>
              <w:right w:val="nil"/>
            </w:tcBorders>
          </w:tcPr>
          <w:p w14:paraId="710E1DDD" w14:textId="72123F54" w:rsidR="001E6965" w:rsidRPr="007D13E2" w:rsidRDefault="001E6965" w:rsidP="001E6965">
            <w:pPr>
              <w:pStyle w:val="TableCellBody"/>
              <w:rPr>
                <w:b/>
                <w:szCs w:val="20"/>
                <w:highlight w:val="green"/>
              </w:rPr>
            </w:pPr>
            <w:r w:rsidRPr="007D13E2">
              <w:rPr>
                <w:b/>
                <w:szCs w:val="20"/>
                <w:highlight w:val="green"/>
              </w:rPr>
              <w:t>albedo</w:t>
            </w:r>
          </w:p>
        </w:tc>
        <w:tc>
          <w:tcPr>
            <w:tcW w:w="4782" w:type="dxa"/>
            <w:tcBorders>
              <w:top w:val="nil"/>
              <w:left w:val="nil"/>
              <w:bottom w:val="nil"/>
              <w:right w:val="nil"/>
            </w:tcBorders>
          </w:tcPr>
          <w:p w14:paraId="459CAA1C" w14:textId="10DD6BED" w:rsidR="001E6965" w:rsidRPr="006855E1" w:rsidRDefault="001E6965" w:rsidP="001E6965">
            <w:pPr>
              <w:pStyle w:val="TableCellBody"/>
              <w:rPr>
                <w:szCs w:val="20"/>
              </w:rPr>
            </w:pPr>
            <w:r w:rsidRPr="00E86A17">
              <w:rPr>
                <w:szCs w:val="20"/>
              </w:rPr>
              <w:t>Short-wave solar radiation reflected by streams</w:t>
            </w:r>
          </w:p>
        </w:tc>
        <w:tc>
          <w:tcPr>
            <w:tcW w:w="1243" w:type="dxa"/>
            <w:tcBorders>
              <w:top w:val="nil"/>
              <w:left w:val="nil"/>
              <w:bottom w:val="nil"/>
              <w:right w:val="nil"/>
            </w:tcBorders>
          </w:tcPr>
          <w:p w14:paraId="2636D3B5" w14:textId="0DA6D273" w:rsidR="001E6965" w:rsidRPr="006855E1"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206490EF" w14:textId="2531C614"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D18F3EB" w14:textId="0188C65C"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1526911" w14:textId="7783EB84"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6195A430" w14:textId="4A9CAD2B" w:rsidR="001E6965" w:rsidRPr="00126908" w:rsidRDefault="001E6965" w:rsidP="001E6965">
            <w:pPr>
              <w:pStyle w:val="tablecell-centered"/>
              <w:rPr>
                <w:szCs w:val="20"/>
              </w:rPr>
            </w:pPr>
            <w:r w:rsidRPr="00126908">
              <w:rPr>
                <w:szCs w:val="20"/>
              </w:rPr>
              <w:t>0.2</w:t>
            </w:r>
          </w:p>
        </w:tc>
        <w:tc>
          <w:tcPr>
            <w:tcW w:w="2057" w:type="dxa"/>
            <w:tcBorders>
              <w:top w:val="nil"/>
              <w:left w:val="nil"/>
              <w:bottom w:val="nil"/>
            </w:tcBorders>
          </w:tcPr>
          <w:p w14:paraId="44C8BEAC" w14:textId="215AF7C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05A19A" w14:textId="77777777" w:rsidTr="00E86A17">
        <w:trPr>
          <w:jc w:val="center"/>
        </w:trPr>
        <w:tc>
          <w:tcPr>
            <w:tcW w:w="2144" w:type="dxa"/>
            <w:tcBorders>
              <w:top w:val="nil"/>
              <w:bottom w:val="nil"/>
              <w:right w:val="nil"/>
            </w:tcBorders>
          </w:tcPr>
          <w:p w14:paraId="7675E75C" w14:textId="15075F19" w:rsidR="001E6965" w:rsidRPr="007D13E2" w:rsidRDefault="001E6965" w:rsidP="001E6965">
            <w:pPr>
              <w:pStyle w:val="TableCellBody"/>
              <w:rPr>
                <w:b/>
                <w:szCs w:val="20"/>
                <w:highlight w:val="green"/>
              </w:rPr>
            </w:pPr>
            <w:r w:rsidRPr="007D13E2">
              <w:rPr>
                <w:b/>
                <w:szCs w:val="20"/>
                <w:highlight w:val="green"/>
              </w:rPr>
              <w:t>alte</w:t>
            </w:r>
          </w:p>
        </w:tc>
        <w:tc>
          <w:tcPr>
            <w:tcW w:w="4782" w:type="dxa"/>
            <w:tcBorders>
              <w:top w:val="nil"/>
              <w:left w:val="nil"/>
              <w:bottom w:val="nil"/>
              <w:right w:val="nil"/>
            </w:tcBorders>
          </w:tcPr>
          <w:p w14:paraId="2439A305" w14:textId="29864DB6" w:rsidR="001E6965" w:rsidRPr="006855E1" w:rsidRDefault="001E6965" w:rsidP="001E6965">
            <w:pPr>
              <w:pStyle w:val="TableCellBody"/>
              <w:rPr>
                <w:szCs w:val="20"/>
              </w:rPr>
            </w:pPr>
            <w:r w:rsidRPr="000C345F">
              <w:rPr>
                <w:szCs w:val="20"/>
              </w:rPr>
              <w:t>East bank topographic altitude of each segment</w:t>
            </w:r>
          </w:p>
        </w:tc>
        <w:tc>
          <w:tcPr>
            <w:tcW w:w="1243" w:type="dxa"/>
            <w:tcBorders>
              <w:top w:val="nil"/>
              <w:left w:val="nil"/>
              <w:bottom w:val="nil"/>
              <w:right w:val="nil"/>
            </w:tcBorders>
          </w:tcPr>
          <w:p w14:paraId="522FAE30" w14:textId="09802DE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A3A4A32" w14:textId="156DBAA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3D2312" w14:textId="380ED367"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3977719C" w14:textId="073B27BF"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364E421E" w14:textId="6569889F"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734B4792" w14:textId="036F5B96" w:rsidR="001E6965" w:rsidRPr="007D13E2"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EA6EF2" w14:textId="77777777" w:rsidTr="00E86A17">
        <w:trPr>
          <w:jc w:val="center"/>
        </w:trPr>
        <w:tc>
          <w:tcPr>
            <w:tcW w:w="2144" w:type="dxa"/>
            <w:tcBorders>
              <w:top w:val="nil"/>
              <w:bottom w:val="nil"/>
              <w:right w:val="nil"/>
            </w:tcBorders>
          </w:tcPr>
          <w:p w14:paraId="77B8B672" w14:textId="3210EDE2" w:rsidR="001E6965" w:rsidRPr="007D13E2" w:rsidRDefault="001E6965" w:rsidP="001E6965">
            <w:pPr>
              <w:pStyle w:val="TableCellBody"/>
              <w:rPr>
                <w:b/>
                <w:szCs w:val="20"/>
                <w:highlight w:val="green"/>
              </w:rPr>
            </w:pPr>
            <w:r w:rsidRPr="007D13E2">
              <w:rPr>
                <w:b/>
                <w:szCs w:val="20"/>
                <w:highlight w:val="green"/>
              </w:rPr>
              <w:t>altw</w:t>
            </w:r>
          </w:p>
        </w:tc>
        <w:tc>
          <w:tcPr>
            <w:tcW w:w="4782" w:type="dxa"/>
            <w:tcBorders>
              <w:top w:val="nil"/>
              <w:left w:val="nil"/>
              <w:bottom w:val="nil"/>
              <w:right w:val="nil"/>
            </w:tcBorders>
          </w:tcPr>
          <w:p w14:paraId="043C1846" w14:textId="2734702A" w:rsidR="001E6965" w:rsidRPr="006855E1" w:rsidRDefault="001E6965" w:rsidP="001E6965">
            <w:pPr>
              <w:pStyle w:val="TableCellBody"/>
              <w:rPr>
                <w:szCs w:val="20"/>
              </w:rPr>
            </w:pPr>
            <w:r>
              <w:rPr>
                <w:szCs w:val="20"/>
              </w:rPr>
              <w:t>West</w:t>
            </w:r>
            <w:r w:rsidRPr="000C345F">
              <w:rPr>
                <w:szCs w:val="20"/>
              </w:rPr>
              <w:t xml:space="preserve"> bank topographic altitude of each segment</w:t>
            </w:r>
          </w:p>
        </w:tc>
        <w:tc>
          <w:tcPr>
            <w:tcW w:w="1243" w:type="dxa"/>
            <w:tcBorders>
              <w:top w:val="nil"/>
              <w:left w:val="nil"/>
              <w:bottom w:val="nil"/>
              <w:right w:val="nil"/>
            </w:tcBorders>
          </w:tcPr>
          <w:p w14:paraId="107BD56D" w14:textId="07F6D93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9B77F93" w14:textId="23F88D7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A62776" w14:textId="1157F0B0"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7444937C" w14:textId="75B95D56"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05DAF00A" w14:textId="633E9E6E"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B376A01" w14:textId="295234C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Pr>
                <w:szCs w:val="20"/>
              </w:rPr>
              <w:t xml:space="preserve"> = </w:t>
            </w:r>
            <w:r>
              <w:rPr>
                <w:rFonts w:ascii="Courier New" w:hAnsi="Courier New" w:cs="Courier New"/>
                <w:szCs w:val="20"/>
              </w:rPr>
              <w:t>0</w:t>
            </w:r>
          </w:p>
        </w:tc>
      </w:tr>
      <w:tr w:rsidR="001E6965" w14:paraId="392B8E82" w14:textId="77777777" w:rsidTr="00E86A17">
        <w:trPr>
          <w:jc w:val="center"/>
        </w:trPr>
        <w:tc>
          <w:tcPr>
            <w:tcW w:w="2144" w:type="dxa"/>
            <w:tcBorders>
              <w:top w:val="nil"/>
              <w:bottom w:val="nil"/>
              <w:right w:val="nil"/>
            </w:tcBorders>
          </w:tcPr>
          <w:p w14:paraId="0527D318" w14:textId="2C245069" w:rsidR="001E6965" w:rsidRPr="007D13E2" w:rsidRDefault="001E6965" w:rsidP="001E6965">
            <w:pPr>
              <w:pStyle w:val="TableCellBody"/>
              <w:rPr>
                <w:b/>
                <w:szCs w:val="20"/>
                <w:highlight w:val="green"/>
              </w:rPr>
            </w:pPr>
            <w:r>
              <w:rPr>
                <w:b/>
                <w:szCs w:val="20"/>
                <w:highlight w:val="green"/>
              </w:rPr>
              <w:t>a</w:t>
            </w:r>
            <w:r w:rsidRPr="007D13E2">
              <w:rPr>
                <w:b/>
                <w:szCs w:val="20"/>
                <w:highlight w:val="green"/>
              </w:rPr>
              <w:t>zrh</w:t>
            </w:r>
          </w:p>
        </w:tc>
        <w:tc>
          <w:tcPr>
            <w:tcW w:w="4782" w:type="dxa"/>
            <w:tcBorders>
              <w:top w:val="nil"/>
              <w:left w:val="nil"/>
              <w:bottom w:val="nil"/>
              <w:right w:val="nil"/>
            </w:tcBorders>
          </w:tcPr>
          <w:p w14:paraId="63DA0267" w14:textId="7877D41D" w:rsidR="001E6965" w:rsidRPr="000C345F" w:rsidRDefault="001E6965" w:rsidP="001E6965">
            <w:pPr>
              <w:pStyle w:val="TableCellBody"/>
              <w:rPr>
                <w:szCs w:val="20"/>
              </w:rPr>
            </w:pPr>
            <w:r w:rsidRPr="007D13E2">
              <w:rPr>
                <w:szCs w:val="20"/>
              </w:rPr>
              <w:t>Azimuth angle of each segment</w:t>
            </w:r>
          </w:p>
        </w:tc>
        <w:tc>
          <w:tcPr>
            <w:tcW w:w="1243" w:type="dxa"/>
            <w:tcBorders>
              <w:top w:val="nil"/>
              <w:left w:val="nil"/>
              <w:bottom w:val="nil"/>
              <w:right w:val="nil"/>
            </w:tcBorders>
          </w:tcPr>
          <w:p w14:paraId="3D9B2814" w14:textId="671F652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45D6F1F" w14:textId="3A77885E"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7CA24D" w14:textId="16B74EC6" w:rsidR="001E6965" w:rsidRDefault="001E6965" w:rsidP="001E6965">
            <w:pPr>
              <w:pStyle w:val="tablecell-centered"/>
              <w:rPr>
                <w:szCs w:val="20"/>
              </w:rPr>
            </w:pPr>
            <w:r>
              <w:rPr>
                <w:szCs w:val="20"/>
              </w:rPr>
              <w:t>radians</w:t>
            </w:r>
          </w:p>
        </w:tc>
        <w:tc>
          <w:tcPr>
            <w:tcW w:w="1154" w:type="dxa"/>
            <w:tcBorders>
              <w:top w:val="nil"/>
              <w:left w:val="nil"/>
              <w:bottom w:val="nil"/>
              <w:right w:val="nil"/>
            </w:tcBorders>
          </w:tcPr>
          <w:p w14:paraId="3B6B13A1" w14:textId="467D3C53" w:rsidR="001E6965" w:rsidRDefault="001E6965" w:rsidP="001E6965">
            <w:pPr>
              <w:pStyle w:val="tablecell-centered"/>
              <w:rPr>
                <w:szCs w:val="20"/>
              </w:rPr>
            </w:pPr>
            <w:r>
              <w:rPr>
                <w:szCs w:val="20"/>
              </w:rPr>
              <w:t>-1.570796 to 1.570796</w:t>
            </w:r>
          </w:p>
        </w:tc>
        <w:tc>
          <w:tcPr>
            <w:tcW w:w="889" w:type="dxa"/>
            <w:tcBorders>
              <w:top w:val="nil"/>
              <w:left w:val="nil"/>
              <w:bottom w:val="nil"/>
              <w:right w:val="nil"/>
            </w:tcBorders>
          </w:tcPr>
          <w:p w14:paraId="15DCCF0C" w14:textId="22AC8AF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52FFC4BE" w14:textId="467DF96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3FAE206" w14:textId="77777777" w:rsidTr="00E86A17">
        <w:trPr>
          <w:jc w:val="center"/>
        </w:trPr>
        <w:tc>
          <w:tcPr>
            <w:tcW w:w="2144" w:type="dxa"/>
            <w:tcBorders>
              <w:top w:val="nil"/>
              <w:bottom w:val="nil"/>
              <w:right w:val="nil"/>
            </w:tcBorders>
          </w:tcPr>
          <w:p w14:paraId="1AC70C96" w14:textId="412A22CC" w:rsidR="001E6965" w:rsidRDefault="001E6965" w:rsidP="001E6965">
            <w:pPr>
              <w:pStyle w:val="TableCellBody"/>
              <w:rPr>
                <w:b/>
                <w:szCs w:val="20"/>
              </w:rPr>
            </w:pPr>
            <w:r w:rsidRPr="00843DE3">
              <w:rPr>
                <w:b/>
                <w:szCs w:val="20"/>
                <w:highlight w:val="green"/>
              </w:rPr>
              <w:t>gw_tau</w:t>
            </w:r>
          </w:p>
        </w:tc>
        <w:tc>
          <w:tcPr>
            <w:tcW w:w="4782" w:type="dxa"/>
            <w:tcBorders>
              <w:top w:val="nil"/>
              <w:left w:val="nil"/>
              <w:bottom w:val="nil"/>
              <w:right w:val="nil"/>
            </w:tcBorders>
          </w:tcPr>
          <w:p w14:paraId="613A908F" w14:textId="556271EF" w:rsidR="001E6965" w:rsidRPr="000C345F" w:rsidRDefault="001E6965" w:rsidP="001E6965">
            <w:pPr>
              <w:pStyle w:val="TableCellBody"/>
              <w:rPr>
                <w:szCs w:val="20"/>
              </w:rPr>
            </w:pPr>
            <w:r w:rsidRPr="00843DE3">
              <w:rPr>
                <w:szCs w:val="20"/>
              </w:rPr>
              <w:t>Average residence time in groundwater flow</w:t>
            </w:r>
          </w:p>
        </w:tc>
        <w:tc>
          <w:tcPr>
            <w:tcW w:w="1243" w:type="dxa"/>
            <w:tcBorders>
              <w:top w:val="nil"/>
              <w:left w:val="nil"/>
              <w:bottom w:val="nil"/>
              <w:right w:val="nil"/>
            </w:tcBorders>
          </w:tcPr>
          <w:p w14:paraId="1EC8B563" w14:textId="73FA8EAF"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4E35EF9" w14:textId="2B369F37"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71BF3F49" w14:textId="361541F0" w:rsidR="001E6965" w:rsidRDefault="001E6965" w:rsidP="001E6965">
            <w:pPr>
              <w:pStyle w:val="tablecell-centered"/>
              <w:rPr>
                <w:szCs w:val="20"/>
              </w:rPr>
            </w:pPr>
            <w:r>
              <w:rPr>
                <w:szCs w:val="20"/>
              </w:rPr>
              <w:t>days</w:t>
            </w:r>
          </w:p>
        </w:tc>
        <w:tc>
          <w:tcPr>
            <w:tcW w:w="1154" w:type="dxa"/>
            <w:tcBorders>
              <w:top w:val="nil"/>
              <w:left w:val="nil"/>
              <w:bottom w:val="nil"/>
              <w:right w:val="nil"/>
            </w:tcBorders>
          </w:tcPr>
          <w:p w14:paraId="50EBC2A3" w14:textId="324F0499"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7F96CF70" w14:textId="7B8C1384" w:rsidR="001E6965" w:rsidRPr="00126908" w:rsidRDefault="001E6965" w:rsidP="001E6965">
            <w:pPr>
              <w:pStyle w:val="tablecell-centered"/>
              <w:rPr>
                <w:szCs w:val="20"/>
              </w:rPr>
            </w:pPr>
            <w:r>
              <w:rPr>
                <w:szCs w:val="20"/>
              </w:rPr>
              <w:t>365</w:t>
            </w:r>
          </w:p>
        </w:tc>
        <w:tc>
          <w:tcPr>
            <w:tcW w:w="2057" w:type="dxa"/>
            <w:tcBorders>
              <w:top w:val="nil"/>
              <w:left w:val="nil"/>
              <w:bottom w:val="nil"/>
            </w:tcBorders>
          </w:tcPr>
          <w:p w14:paraId="57A0EEED" w14:textId="38BCDD0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E5B9D51" w14:textId="77777777" w:rsidTr="00E86A17">
        <w:trPr>
          <w:jc w:val="center"/>
        </w:trPr>
        <w:tc>
          <w:tcPr>
            <w:tcW w:w="2144" w:type="dxa"/>
            <w:tcBorders>
              <w:top w:val="nil"/>
              <w:bottom w:val="nil"/>
              <w:right w:val="nil"/>
            </w:tcBorders>
          </w:tcPr>
          <w:p w14:paraId="6438C8D1" w14:textId="1AD703A5" w:rsidR="001E6965" w:rsidRPr="00843DE3" w:rsidRDefault="001E6965" w:rsidP="001E6965">
            <w:pPr>
              <w:pStyle w:val="TableCellBody"/>
              <w:rPr>
                <w:b/>
                <w:szCs w:val="20"/>
                <w:highlight w:val="green"/>
              </w:rPr>
            </w:pPr>
            <w:r>
              <w:rPr>
                <w:b/>
                <w:szCs w:val="20"/>
                <w:highlight w:val="green"/>
              </w:rPr>
              <w:t>lat_temp_adj</w:t>
            </w:r>
          </w:p>
        </w:tc>
        <w:tc>
          <w:tcPr>
            <w:tcW w:w="4782" w:type="dxa"/>
            <w:tcBorders>
              <w:top w:val="nil"/>
              <w:left w:val="nil"/>
              <w:bottom w:val="nil"/>
              <w:right w:val="nil"/>
            </w:tcBorders>
          </w:tcPr>
          <w:p w14:paraId="717CEA51" w14:textId="2393F89C" w:rsidR="001E6965" w:rsidRPr="00843DE3" w:rsidRDefault="001E6965" w:rsidP="001E6965">
            <w:pPr>
              <w:pStyle w:val="TableCellBody"/>
              <w:rPr>
                <w:szCs w:val="20"/>
              </w:rPr>
            </w:pPr>
            <w:r w:rsidRPr="009A18BE">
              <w:rPr>
                <w:szCs w:val="20"/>
              </w:rPr>
              <w:t>Correction factor to adjust the bias of the temperature of the lateral inflow</w:t>
            </w:r>
          </w:p>
        </w:tc>
        <w:tc>
          <w:tcPr>
            <w:tcW w:w="1243" w:type="dxa"/>
            <w:tcBorders>
              <w:top w:val="nil"/>
              <w:left w:val="nil"/>
              <w:bottom w:val="nil"/>
              <w:right w:val="nil"/>
            </w:tcBorders>
          </w:tcPr>
          <w:p w14:paraId="603610F2" w14:textId="6D91EC8D"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153506EF" w14:textId="122CDF27"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E57AB55" w14:textId="5E798D7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7454B1AB" w14:textId="783423AE"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030EC7F" w14:textId="0349BF2E" w:rsidR="001E6965"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FEDBC40" w14:textId="0244B45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BEE60D8" w14:textId="77777777" w:rsidTr="00E86A17">
        <w:trPr>
          <w:jc w:val="center"/>
        </w:trPr>
        <w:tc>
          <w:tcPr>
            <w:tcW w:w="2144" w:type="dxa"/>
            <w:tcBorders>
              <w:top w:val="nil"/>
              <w:bottom w:val="nil"/>
              <w:right w:val="nil"/>
            </w:tcBorders>
          </w:tcPr>
          <w:p w14:paraId="69C0558A" w14:textId="1C423C12" w:rsidR="001E6965" w:rsidRDefault="001E6965" w:rsidP="001E6965">
            <w:pPr>
              <w:pStyle w:val="TableCellBody"/>
              <w:rPr>
                <w:b/>
                <w:szCs w:val="20"/>
                <w:highlight w:val="green"/>
              </w:rPr>
            </w:pPr>
            <w:r>
              <w:rPr>
                <w:b/>
                <w:szCs w:val="20"/>
                <w:highlight w:val="green"/>
              </w:rPr>
              <w:t>maxiter_sntemp</w:t>
            </w:r>
          </w:p>
        </w:tc>
        <w:tc>
          <w:tcPr>
            <w:tcW w:w="4782" w:type="dxa"/>
            <w:tcBorders>
              <w:top w:val="nil"/>
              <w:left w:val="nil"/>
              <w:bottom w:val="nil"/>
              <w:right w:val="nil"/>
            </w:tcBorders>
          </w:tcPr>
          <w:p w14:paraId="129E805A" w14:textId="1C5086E6" w:rsidR="001E6965" w:rsidRPr="009A18BE" w:rsidRDefault="001E6965" w:rsidP="001E6965">
            <w:pPr>
              <w:pStyle w:val="TableCellBody"/>
              <w:rPr>
                <w:szCs w:val="20"/>
              </w:rPr>
            </w:pPr>
            <w:r w:rsidRPr="00A26030">
              <w:rPr>
                <w:szCs w:val="20"/>
              </w:rPr>
              <w:t>Maximum number of Newton-Raphson iterations to compute stream temperature</w:t>
            </w:r>
          </w:p>
        </w:tc>
        <w:tc>
          <w:tcPr>
            <w:tcW w:w="1243" w:type="dxa"/>
            <w:tcBorders>
              <w:top w:val="nil"/>
              <w:left w:val="nil"/>
              <w:bottom w:val="nil"/>
              <w:right w:val="nil"/>
            </w:tcBorders>
          </w:tcPr>
          <w:p w14:paraId="65AEC1C7" w14:textId="66F5E530"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C4CDB43" w14:textId="00F3DD68"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2B848FBA" w14:textId="67CAC6DA" w:rsidR="001E6965" w:rsidRPr="006855E1" w:rsidRDefault="001E6965" w:rsidP="001E6965">
            <w:pPr>
              <w:pStyle w:val="tablecell-centered"/>
              <w:rPr>
                <w:szCs w:val="20"/>
              </w:rPr>
            </w:pPr>
            <w:r>
              <w:rPr>
                <w:szCs w:val="20"/>
              </w:rPr>
              <w:t>none</w:t>
            </w:r>
          </w:p>
        </w:tc>
        <w:tc>
          <w:tcPr>
            <w:tcW w:w="1154" w:type="dxa"/>
            <w:tcBorders>
              <w:top w:val="nil"/>
              <w:left w:val="nil"/>
              <w:bottom w:val="nil"/>
              <w:right w:val="nil"/>
            </w:tcBorders>
          </w:tcPr>
          <w:p w14:paraId="178AAC1D" w14:textId="2BC5A34B" w:rsidR="001E6965" w:rsidRDefault="001E6965" w:rsidP="001E6965">
            <w:pPr>
              <w:pStyle w:val="tablecell-centered"/>
              <w:rPr>
                <w:szCs w:val="20"/>
              </w:rPr>
            </w:pPr>
            <w:r>
              <w:rPr>
                <w:szCs w:val="20"/>
              </w:rPr>
              <w:t>10 to 2000</w:t>
            </w:r>
          </w:p>
        </w:tc>
        <w:tc>
          <w:tcPr>
            <w:tcW w:w="889" w:type="dxa"/>
            <w:tcBorders>
              <w:top w:val="nil"/>
              <w:left w:val="nil"/>
              <w:bottom w:val="nil"/>
              <w:right w:val="nil"/>
            </w:tcBorders>
          </w:tcPr>
          <w:p w14:paraId="3DF98A56" w14:textId="1A9511FC" w:rsidR="001E6965" w:rsidRPr="00126908" w:rsidRDefault="001E6965" w:rsidP="001E6965">
            <w:pPr>
              <w:pStyle w:val="tablecell-centered"/>
              <w:rPr>
                <w:szCs w:val="20"/>
              </w:rPr>
            </w:pPr>
            <w:r>
              <w:rPr>
                <w:szCs w:val="20"/>
              </w:rPr>
              <w:t>1000</w:t>
            </w:r>
          </w:p>
        </w:tc>
        <w:tc>
          <w:tcPr>
            <w:tcW w:w="2057" w:type="dxa"/>
            <w:tcBorders>
              <w:top w:val="nil"/>
              <w:left w:val="nil"/>
              <w:bottom w:val="nil"/>
            </w:tcBorders>
          </w:tcPr>
          <w:p w14:paraId="293CC8C1" w14:textId="51AB35B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2071DE2" w14:textId="77777777" w:rsidTr="00E86A17">
        <w:trPr>
          <w:jc w:val="center"/>
        </w:trPr>
        <w:tc>
          <w:tcPr>
            <w:tcW w:w="2144" w:type="dxa"/>
            <w:tcBorders>
              <w:top w:val="nil"/>
              <w:bottom w:val="nil"/>
              <w:right w:val="nil"/>
            </w:tcBorders>
          </w:tcPr>
          <w:p w14:paraId="7A095142" w14:textId="75F06E3F" w:rsidR="001E6965" w:rsidRDefault="001E6965" w:rsidP="001E6965">
            <w:pPr>
              <w:pStyle w:val="TableCellBody"/>
              <w:rPr>
                <w:b/>
                <w:szCs w:val="20"/>
                <w:highlight w:val="green"/>
              </w:rPr>
            </w:pPr>
            <w:r>
              <w:rPr>
                <w:b/>
                <w:szCs w:val="20"/>
                <w:highlight w:val="green"/>
              </w:rPr>
              <w:t>melt_temp</w:t>
            </w:r>
          </w:p>
        </w:tc>
        <w:tc>
          <w:tcPr>
            <w:tcW w:w="4782" w:type="dxa"/>
            <w:tcBorders>
              <w:top w:val="nil"/>
              <w:left w:val="nil"/>
              <w:bottom w:val="nil"/>
              <w:right w:val="nil"/>
            </w:tcBorders>
          </w:tcPr>
          <w:p w14:paraId="527F43C4" w14:textId="04095D32" w:rsidR="001E6965" w:rsidRPr="00A26030" w:rsidRDefault="001E6965" w:rsidP="001E6965">
            <w:pPr>
              <w:pStyle w:val="TableCellBody"/>
              <w:rPr>
                <w:szCs w:val="20"/>
              </w:rPr>
            </w:pPr>
            <w:r w:rsidRPr="00B97859">
              <w:rPr>
                <w:szCs w:val="20"/>
              </w:rPr>
              <w:t>Temperature at which snowmelt enters a stream</w:t>
            </w:r>
          </w:p>
        </w:tc>
        <w:tc>
          <w:tcPr>
            <w:tcW w:w="1243" w:type="dxa"/>
            <w:tcBorders>
              <w:top w:val="nil"/>
              <w:left w:val="nil"/>
              <w:bottom w:val="nil"/>
              <w:right w:val="nil"/>
            </w:tcBorders>
          </w:tcPr>
          <w:p w14:paraId="77579A87" w14:textId="3D91E8EC"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6D0358F" w14:textId="24BA5F8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CA3AD5B" w14:textId="21359C8F" w:rsidR="001E6965" w:rsidRDefault="001E6965" w:rsidP="001E6965">
            <w:pPr>
              <w:pStyle w:val="tablecell-centered"/>
              <w:rPr>
                <w:szCs w:val="20"/>
              </w:rPr>
            </w:pPr>
            <w:r>
              <w:rPr>
                <w:szCs w:val="20"/>
              </w:rPr>
              <w:t>degrees Celsius</w:t>
            </w:r>
          </w:p>
        </w:tc>
        <w:tc>
          <w:tcPr>
            <w:tcW w:w="1154" w:type="dxa"/>
            <w:tcBorders>
              <w:top w:val="nil"/>
              <w:left w:val="nil"/>
              <w:bottom w:val="nil"/>
              <w:right w:val="nil"/>
            </w:tcBorders>
          </w:tcPr>
          <w:p w14:paraId="1E3E4005" w14:textId="7D37632F" w:rsidR="001E6965" w:rsidRDefault="001E6965" w:rsidP="001E6965">
            <w:pPr>
              <w:pStyle w:val="tablecell-centered"/>
              <w:rPr>
                <w:szCs w:val="20"/>
              </w:rPr>
            </w:pPr>
            <w:r>
              <w:rPr>
                <w:szCs w:val="20"/>
              </w:rPr>
              <w:t>0.0 to 10.0</w:t>
            </w:r>
          </w:p>
        </w:tc>
        <w:tc>
          <w:tcPr>
            <w:tcW w:w="889" w:type="dxa"/>
            <w:tcBorders>
              <w:top w:val="nil"/>
              <w:left w:val="nil"/>
              <w:bottom w:val="nil"/>
              <w:right w:val="nil"/>
            </w:tcBorders>
          </w:tcPr>
          <w:p w14:paraId="552ACFFD" w14:textId="3A3E300B" w:rsidR="001E6965" w:rsidRDefault="001E6965" w:rsidP="001E6965">
            <w:pPr>
              <w:pStyle w:val="tablecell-centered"/>
              <w:rPr>
                <w:szCs w:val="20"/>
              </w:rPr>
            </w:pPr>
            <w:r>
              <w:rPr>
                <w:szCs w:val="20"/>
              </w:rPr>
              <w:t>1.5</w:t>
            </w:r>
          </w:p>
        </w:tc>
        <w:tc>
          <w:tcPr>
            <w:tcW w:w="2057" w:type="dxa"/>
            <w:tcBorders>
              <w:top w:val="nil"/>
              <w:left w:val="nil"/>
              <w:bottom w:val="nil"/>
            </w:tcBorders>
          </w:tcPr>
          <w:p w14:paraId="667A0462" w14:textId="7D958711"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3154FBD" w14:textId="77777777" w:rsidTr="00E86A17">
        <w:trPr>
          <w:jc w:val="center"/>
        </w:trPr>
        <w:tc>
          <w:tcPr>
            <w:tcW w:w="2144" w:type="dxa"/>
            <w:tcBorders>
              <w:top w:val="nil"/>
              <w:bottom w:val="nil"/>
              <w:right w:val="nil"/>
            </w:tcBorders>
          </w:tcPr>
          <w:p w14:paraId="5F0D5D66" w14:textId="6DBE15B8" w:rsidR="001E6965" w:rsidRDefault="001E6965" w:rsidP="001E6965">
            <w:pPr>
              <w:pStyle w:val="TableCellBody"/>
              <w:rPr>
                <w:b/>
                <w:szCs w:val="20"/>
                <w:highlight w:val="green"/>
              </w:rPr>
            </w:pPr>
            <w:r>
              <w:rPr>
                <w:b/>
                <w:szCs w:val="20"/>
                <w:highlight w:val="green"/>
              </w:rPr>
              <w:t>seg_elev</w:t>
            </w:r>
          </w:p>
        </w:tc>
        <w:tc>
          <w:tcPr>
            <w:tcW w:w="4782" w:type="dxa"/>
            <w:tcBorders>
              <w:top w:val="nil"/>
              <w:left w:val="nil"/>
              <w:bottom w:val="nil"/>
              <w:right w:val="nil"/>
            </w:tcBorders>
          </w:tcPr>
          <w:p w14:paraId="1EC4FDE1" w14:textId="1AA01210" w:rsidR="001E6965" w:rsidRPr="00B97859" w:rsidRDefault="001E6965" w:rsidP="001E6965">
            <w:pPr>
              <w:pStyle w:val="TableCellBody"/>
              <w:rPr>
                <w:szCs w:val="20"/>
              </w:rPr>
            </w:pPr>
            <w:r w:rsidRPr="009603DD">
              <w:rPr>
                <w:szCs w:val="20"/>
              </w:rPr>
              <w:t>Segment elevation at midpoint</w:t>
            </w:r>
          </w:p>
        </w:tc>
        <w:tc>
          <w:tcPr>
            <w:tcW w:w="1243" w:type="dxa"/>
            <w:tcBorders>
              <w:top w:val="nil"/>
              <w:left w:val="nil"/>
              <w:bottom w:val="nil"/>
              <w:right w:val="nil"/>
            </w:tcBorders>
          </w:tcPr>
          <w:p w14:paraId="064C62D4" w14:textId="640ECEF9"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781A6F" w14:textId="2727105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9AEFBE" w14:textId="7A8179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7EBF037" w14:textId="32A901C3" w:rsidR="001E6965" w:rsidRDefault="001E6965" w:rsidP="001E6965">
            <w:pPr>
              <w:pStyle w:val="tablecell-centered"/>
              <w:rPr>
                <w:szCs w:val="20"/>
              </w:rPr>
            </w:pPr>
            <w:r>
              <w:rPr>
                <w:szCs w:val="20"/>
              </w:rPr>
              <w:t>-1000.0 to 30000.0</w:t>
            </w:r>
          </w:p>
        </w:tc>
        <w:tc>
          <w:tcPr>
            <w:tcW w:w="889" w:type="dxa"/>
            <w:tcBorders>
              <w:top w:val="nil"/>
              <w:left w:val="nil"/>
              <w:bottom w:val="nil"/>
              <w:right w:val="nil"/>
            </w:tcBorders>
          </w:tcPr>
          <w:p w14:paraId="516B3D8E" w14:textId="5DAFED0B" w:rsidR="001E6965" w:rsidRDefault="001E6965" w:rsidP="001E6965">
            <w:pPr>
              <w:pStyle w:val="tablecell-centered"/>
              <w:rPr>
                <w:szCs w:val="20"/>
              </w:rPr>
            </w:pPr>
            <w:r>
              <w:rPr>
                <w:szCs w:val="20"/>
              </w:rPr>
              <w:t>0.0</w:t>
            </w:r>
          </w:p>
        </w:tc>
        <w:tc>
          <w:tcPr>
            <w:tcW w:w="2057" w:type="dxa"/>
            <w:tcBorders>
              <w:top w:val="nil"/>
              <w:left w:val="nil"/>
              <w:bottom w:val="nil"/>
            </w:tcBorders>
          </w:tcPr>
          <w:p w14:paraId="1A2546AE" w14:textId="1C92ABE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3AC4CEE1" w14:textId="77777777" w:rsidTr="00E86A17">
        <w:trPr>
          <w:jc w:val="center"/>
        </w:trPr>
        <w:tc>
          <w:tcPr>
            <w:tcW w:w="2144" w:type="dxa"/>
            <w:tcBorders>
              <w:top w:val="nil"/>
              <w:bottom w:val="nil"/>
              <w:right w:val="nil"/>
            </w:tcBorders>
          </w:tcPr>
          <w:p w14:paraId="265D774A" w14:textId="7976DF38" w:rsidR="001E6965" w:rsidRPr="00BA26E1" w:rsidRDefault="001E6965" w:rsidP="001E6965">
            <w:pPr>
              <w:pStyle w:val="TableCellBody"/>
              <w:rPr>
                <w:b/>
                <w:szCs w:val="20"/>
                <w:highlight w:val="green"/>
              </w:rPr>
            </w:pPr>
            <w:r w:rsidRPr="00BA26E1">
              <w:rPr>
                <w:b/>
                <w:szCs w:val="20"/>
                <w:highlight w:val="green"/>
              </w:rPr>
              <w:t>seg_humidity</w:t>
            </w:r>
          </w:p>
        </w:tc>
        <w:tc>
          <w:tcPr>
            <w:tcW w:w="4782" w:type="dxa"/>
            <w:tcBorders>
              <w:top w:val="nil"/>
              <w:left w:val="nil"/>
              <w:bottom w:val="nil"/>
              <w:right w:val="nil"/>
            </w:tcBorders>
          </w:tcPr>
          <w:p w14:paraId="6AB60954" w14:textId="737CCFCE" w:rsidR="001E6965" w:rsidRPr="000C345F" w:rsidRDefault="001E6965" w:rsidP="001E6965">
            <w:pPr>
              <w:pStyle w:val="TableCellBody"/>
              <w:rPr>
                <w:szCs w:val="20"/>
              </w:rPr>
            </w:pPr>
            <w:r w:rsidRPr="00B34CE8">
              <w:rPr>
                <w:szCs w:val="20"/>
              </w:rPr>
              <w:t>Mean monthly humidity for each segment, used when values not input in CBH File</w:t>
            </w:r>
          </w:p>
        </w:tc>
        <w:tc>
          <w:tcPr>
            <w:tcW w:w="1243" w:type="dxa"/>
            <w:tcBorders>
              <w:top w:val="nil"/>
              <w:left w:val="nil"/>
              <w:bottom w:val="nil"/>
              <w:right w:val="nil"/>
            </w:tcBorders>
          </w:tcPr>
          <w:p w14:paraId="6490C53D" w14:textId="30C615C9"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20EB9A51" w14:textId="27463CF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8BD126" w14:textId="4C9E5348"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3E3495D" w14:textId="70EDD2C9"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51825538" w14:textId="1034C85D" w:rsidR="001E6965" w:rsidRPr="00126908"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00C166B" w14:textId="4B4336D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1</w:t>
            </w:r>
          </w:p>
        </w:tc>
      </w:tr>
      <w:tr w:rsidR="001E6965" w14:paraId="0EF711DE" w14:textId="77777777" w:rsidTr="00E86A17">
        <w:trPr>
          <w:jc w:val="center"/>
        </w:trPr>
        <w:tc>
          <w:tcPr>
            <w:tcW w:w="2144" w:type="dxa"/>
            <w:tcBorders>
              <w:top w:val="nil"/>
              <w:bottom w:val="nil"/>
              <w:right w:val="nil"/>
            </w:tcBorders>
          </w:tcPr>
          <w:p w14:paraId="646BB133" w14:textId="2ADFB74D" w:rsidR="001E6965" w:rsidRPr="00BA26E1" w:rsidRDefault="001E6965" w:rsidP="001E6965">
            <w:pPr>
              <w:pStyle w:val="TableCellBody"/>
              <w:rPr>
                <w:b/>
                <w:szCs w:val="20"/>
                <w:highlight w:val="green"/>
              </w:rPr>
            </w:pPr>
            <w:r w:rsidRPr="00BA26E1">
              <w:rPr>
                <w:b/>
                <w:szCs w:val="20"/>
                <w:highlight w:val="green"/>
              </w:rPr>
              <w:t>seg_humidity_sta</w:t>
            </w:r>
          </w:p>
        </w:tc>
        <w:tc>
          <w:tcPr>
            <w:tcW w:w="4782" w:type="dxa"/>
            <w:tcBorders>
              <w:top w:val="nil"/>
              <w:left w:val="nil"/>
              <w:bottom w:val="nil"/>
              <w:right w:val="nil"/>
            </w:tcBorders>
          </w:tcPr>
          <w:p w14:paraId="1279E8BE" w14:textId="74183BDC" w:rsidR="001E6965" w:rsidRPr="000C345F" w:rsidRDefault="001E6965" w:rsidP="001E6965">
            <w:pPr>
              <w:pStyle w:val="TableCellBody"/>
              <w:rPr>
                <w:szCs w:val="20"/>
              </w:rPr>
            </w:pPr>
            <w:r w:rsidRPr="00B34CE8">
              <w:rPr>
                <w:szCs w:val="20"/>
              </w:rPr>
              <w:t xml:space="preserve">Index of humidity measurement station for each stream </w:t>
            </w:r>
            <w:r w:rsidRPr="00B34CE8">
              <w:rPr>
                <w:szCs w:val="20"/>
              </w:rPr>
              <w:lastRenderedPageBreak/>
              <w:t>segment</w:t>
            </w:r>
          </w:p>
        </w:tc>
        <w:tc>
          <w:tcPr>
            <w:tcW w:w="1243" w:type="dxa"/>
            <w:tcBorders>
              <w:top w:val="nil"/>
              <w:left w:val="nil"/>
              <w:bottom w:val="nil"/>
              <w:right w:val="nil"/>
            </w:tcBorders>
          </w:tcPr>
          <w:p w14:paraId="69E2741F" w14:textId="52A02AAB" w:rsidR="001E6965" w:rsidRPr="006855E1" w:rsidRDefault="001E6965" w:rsidP="001E6965">
            <w:pPr>
              <w:pStyle w:val="TableCellBody"/>
              <w:jc w:val="center"/>
              <w:rPr>
                <w:b/>
                <w:szCs w:val="20"/>
              </w:rPr>
            </w:pPr>
            <w:r>
              <w:rPr>
                <w:b/>
                <w:szCs w:val="20"/>
              </w:rPr>
              <w:lastRenderedPageBreak/>
              <w:t>n</w:t>
            </w:r>
            <w:r w:rsidRPr="006855E1">
              <w:rPr>
                <w:b/>
                <w:szCs w:val="20"/>
              </w:rPr>
              <w:t>segment</w:t>
            </w:r>
          </w:p>
        </w:tc>
        <w:tc>
          <w:tcPr>
            <w:tcW w:w="800" w:type="dxa"/>
            <w:tcBorders>
              <w:top w:val="nil"/>
              <w:left w:val="nil"/>
              <w:bottom w:val="nil"/>
              <w:right w:val="nil"/>
            </w:tcBorders>
          </w:tcPr>
          <w:p w14:paraId="2F8DC4D2" w14:textId="4E623BCD"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6CC473EB" w14:textId="20E808CB" w:rsidR="001E6965" w:rsidRDefault="001E6965" w:rsidP="001E6965">
            <w:pPr>
              <w:pStyle w:val="tablecell-centered"/>
              <w:rPr>
                <w:szCs w:val="20"/>
              </w:rPr>
            </w:pPr>
            <w:r>
              <w:rPr>
                <w:szCs w:val="20"/>
              </w:rPr>
              <w:t>none</w:t>
            </w:r>
          </w:p>
        </w:tc>
        <w:tc>
          <w:tcPr>
            <w:tcW w:w="1154" w:type="dxa"/>
            <w:tcBorders>
              <w:top w:val="nil"/>
              <w:left w:val="nil"/>
              <w:bottom w:val="nil"/>
              <w:right w:val="nil"/>
            </w:tcBorders>
          </w:tcPr>
          <w:p w14:paraId="479FF116" w14:textId="6A2E9472" w:rsidR="001E6965" w:rsidRDefault="001E6965" w:rsidP="001E6965">
            <w:pPr>
              <w:pStyle w:val="tablecell-centered"/>
              <w:rPr>
                <w:szCs w:val="20"/>
              </w:rPr>
            </w:pPr>
            <w:r>
              <w:rPr>
                <w:szCs w:val="20"/>
              </w:rPr>
              <w:t xml:space="preserve">0.0 to </w:t>
            </w:r>
            <w:r w:rsidRPr="00BA26E1">
              <w:rPr>
                <w:b/>
                <w:szCs w:val="20"/>
              </w:rPr>
              <w:lastRenderedPageBreak/>
              <w:t>nhumid</w:t>
            </w:r>
          </w:p>
        </w:tc>
        <w:tc>
          <w:tcPr>
            <w:tcW w:w="889" w:type="dxa"/>
            <w:tcBorders>
              <w:top w:val="nil"/>
              <w:left w:val="nil"/>
              <w:bottom w:val="nil"/>
              <w:right w:val="nil"/>
            </w:tcBorders>
          </w:tcPr>
          <w:p w14:paraId="5DF0B66D" w14:textId="67209832" w:rsidR="001E6965" w:rsidRPr="00126908" w:rsidRDefault="001E6965" w:rsidP="001E6965">
            <w:pPr>
              <w:pStyle w:val="tablecell-centered"/>
              <w:rPr>
                <w:szCs w:val="20"/>
              </w:rPr>
            </w:pPr>
            <w:r w:rsidRPr="00126908">
              <w:rPr>
                <w:szCs w:val="20"/>
              </w:rPr>
              <w:lastRenderedPageBreak/>
              <w:t>0.</w:t>
            </w:r>
            <w:r>
              <w:rPr>
                <w:szCs w:val="20"/>
              </w:rPr>
              <w:t>7</w:t>
            </w:r>
          </w:p>
        </w:tc>
        <w:tc>
          <w:tcPr>
            <w:tcW w:w="2057" w:type="dxa"/>
            <w:tcBorders>
              <w:top w:val="nil"/>
              <w:left w:val="nil"/>
              <w:bottom w:val="nil"/>
            </w:tcBorders>
          </w:tcPr>
          <w:p w14:paraId="769360D7" w14:textId="56F272E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lastRenderedPageBreak/>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2</w:t>
            </w:r>
          </w:p>
        </w:tc>
      </w:tr>
      <w:tr w:rsidR="001E6965" w14:paraId="535DFF86" w14:textId="77777777" w:rsidTr="00E86A17">
        <w:trPr>
          <w:jc w:val="center"/>
        </w:trPr>
        <w:tc>
          <w:tcPr>
            <w:tcW w:w="2144" w:type="dxa"/>
            <w:tcBorders>
              <w:top w:val="nil"/>
              <w:bottom w:val="nil"/>
              <w:right w:val="nil"/>
            </w:tcBorders>
          </w:tcPr>
          <w:p w14:paraId="1B9445E1" w14:textId="5E76B25C" w:rsidR="001E6965" w:rsidRPr="00BA26E1" w:rsidRDefault="001E6965" w:rsidP="001E6965">
            <w:pPr>
              <w:pStyle w:val="TableCellBody"/>
              <w:rPr>
                <w:b/>
                <w:szCs w:val="20"/>
                <w:highlight w:val="green"/>
              </w:rPr>
            </w:pPr>
            <w:r>
              <w:rPr>
                <w:b/>
                <w:szCs w:val="20"/>
                <w:highlight w:val="green"/>
              </w:rPr>
              <w:lastRenderedPageBreak/>
              <w:t>seg_lat</w:t>
            </w:r>
          </w:p>
        </w:tc>
        <w:tc>
          <w:tcPr>
            <w:tcW w:w="4782" w:type="dxa"/>
            <w:tcBorders>
              <w:top w:val="nil"/>
              <w:left w:val="nil"/>
              <w:bottom w:val="nil"/>
              <w:right w:val="nil"/>
            </w:tcBorders>
          </w:tcPr>
          <w:p w14:paraId="22498E80" w14:textId="0AA565C4" w:rsidR="001E6965" w:rsidRPr="00B34CE8" w:rsidRDefault="001E6965" w:rsidP="001E6965">
            <w:pPr>
              <w:pStyle w:val="TableCellBody"/>
              <w:rPr>
                <w:szCs w:val="20"/>
              </w:rPr>
            </w:pPr>
            <w:r w:rsidRPr="009603DD">
              <w:rPr>
                <w:szCs w:val="20"/>
              </w:rPr>
              <w:t>Latitiude of each segmen</w:t>
            </w:r>
          </w:p>
        </w:tc>
        <w:tc>
          <w:tcPr>
            <w:tcW w:w="1243" w:type="dxa"/>
            <w:tcBorders>
              <w:top w:val="nil"/>
              <w:left w:val="nil"/>
              <w:bottom w:val="nil"/>
              <w:right w:val="nil"/>
            </w:tcBorders>
          </w:tcPr>
          <w:p w14:paraId="7AEC7C18" w14:textId="063DCABA"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D619C61" w14:textId="0B96EFBB"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4B9123A" w14:textId="38778837" w:rsidR="001E6965" w:rsidRDefault="001E6965" w:rsidP="001E6965">
            <w:pPr>
              <w:pStyle w:val="tablecell-centered"/>
              <w:rPr>
                <w:szCs w:val="20"/>
              </w:rPr>
            </w:pPr>
            <w:r>
              <w:rPr>
                <w:szCs w:val="20"/>
              </w:rPr>
              <w:t>degrees North</w:t>
            </w:r>
          </w:p>
        </w:tc>
        <w:tc>
          <w:tcPr>
            <w:tcW w:w="1154" w:type="dxa"/>
            <w:tcBorders>
              <w:top w:val="nil"/>
              <w:left w:val="nil"/>
              <w:bottom w:val="nil"/>
              <w:right w:val="nil"/>
            </w:tcBorders>
          </w:tcPr>
          <w:p w14:paraId="4AFCFE81" w14:textId="5CB1710F" w:rsidR="001E6965" w:rsidRDefault="001E6965" w:rsidP="001E6965">
            <w:pPr>
              <w:pStyle w:val="tablecell-centered"/>
              <w:rPr>
                <w:szCs w:val="20"/>
              </w:rPr>
            </w:pPr>
            <w:r>
              <w:rPr>
                <w:szCs w:val="20"/>
              </w:rPr>
              <w:t>-90.0 to 90.0</w:t>
            </w:r>
          </w:p>
        </w:tc>
        <w:tc>
          <w:tcPr>
            <w:tcW w:w="889" w:type="dxa"/>
            <w:tcBorders>
              <w:top w:val="nil"/>
              <w:left w:val="nil"/>
              <w:bottom w:val="nil"/>
              <w:right w:val="nil"/>
            </w:tcBorders>
          </w:tcPr>
          <w:p w14:paraId="66BC86FC" w14:textId="1E4B2671" w:rsidR="001E6965" w:rsidRPr="00126908" w:rsidRDefault="001E6965" w:rsidP="001E6965">
            <w:pPr>
              <w:pStyle w:val="tablecell-centered"/>
              <w:rPr>
                <w:szCs w:val="20"/>
              </w:rPr>
            </w:pPr>
            <w:r>
              <w:rPr>
                <w:szCs w:val="20"/>
              </w:rPr>
              <w:t>40.0</w:t>
            </w:r>
          </w:p>
        </w:tc>
        <w:tc>
          <w:tcPr>
            <w:tcW w:w="2057" w:type="dxa"/>
            <w:tcBorders>
              <w:top w:val="nil"/>
              <w:left w:val="nil"/>
              <w:bottom w:val="nil"/>
            </w:tcBorders>
          </w:tcPr>
          <w:p w14:paraId="69934F81" w14:textId="440E764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D83EF8" w14:textId="77777777" w:rsidTr="00E86A17">
        <w:trPr>
          <w:jc w:val="center"/>
        </w:trPr>
        <w:tc>
          <w:tcPr>
            <w:tcW w:w="2144" w:type="dxa"/>
            <w:tcBorders>
              <w:top w:val="nil"/>
              <w:bottom w:val="nil"/>
              <w:right w:val="nil"/>
            </w:tcBorders>
          </w:tcPr>
          <w:p w14:paraId="03993B03" w14:textId="79DD12C1" w:rsidR="001E6965" w:rsidRPr="00BA26E1" w:rsidRDefault="001E6965" w:rsidP="001E6965">
            <w:pPr>
              <w:pStyle w:val="TableCellBody"/>
              <w:rPr>
                <w:b/>
                <w:szCs w:val="20"/>
                <w:highlight w:val="green"/>
              </w:rPr>
            </w:pPr>
            <w:r>
              <w:rPr>
                <w:b/>
                <w:szCs w:val="20"/>
                <w:highlight w:val="green"/>
              </w:rPr>
              <w:t>seg_length</w:t>
            </w:r>
          </w:p>
        </w:tc>
        <w:tc>
          <w:tcPr>
            <w:tcW w:w="4782" w:type="dxa"/>
            <w:tcBorders>
              <w:top w:val="nil"/>
              <w:left w:val="nil"/>
              <w:bottom w:val="nil"/>
              <w:right w:val="nil"/>
            </w:tcBorders>
          </w:tcPr>
          <w:p w14:paraId="28799079" w14:textId="31256B74" w:rsidR="001E6965" w:rsidRPr="00B34CE8" w:rsidRDefault="001E6965" w:rsidP="001E6965">
            <w:pPr>
              <w:pStyle w:val="TableCellBody"/>
              <w:rPr>
                <w:szCs w:val="20"/>
              </w:rPr>
            </w:pPr>
            <w:r>
              <w:rPr>
                <w:szCs w:val="20"/>
              </w:rPr>
              <w:t>Length</w:t>
            </w:r>
            <w:r w:rsidRPr="009603DD">
              <w:rPr>
                <w:szCs w:val="20"/>
              </w:rPr>
              <w:t xml:space="preserve"> of each segmen</w:t>
            </w:r>
          </w:p>
        </w:tc>
        <w:tc>
          <w:tcPr>
            <w:tcW w:w="1243" w:type="dxa"/>
            <w:tcBorders>
              <w:top w:val="nil"/>
              <w:left w:val="nil"/>
              <w:bottom w:val="nil"/>
              <w:right w:val="nil"/>
            </w:tcBorders>
          </w:tcPr>
          <w:p w14:paraId="5AA83624" w14:textId="03980601"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231E829" w14:textId="7A2B051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FA421A5" w14:textId="5F6E3990"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6AB8BFC" w14:textId="22A321CE" w:rsidR="001E6965" w:rsidRDefault="001E6965" w:rsidP="001E6965">
            <w:pPr>
              <w:pStyle w:val="tablecell-centered"/>
              <w:rPr>
                <w:szCs w:val="20"/>
              </w:rPr>
            </w:pPr>
            <w:r>
              <w:rPr>
                <w:szCs w:val="20"/>
              </w:rPr>
              <w:t>1.0 to 100000.0</w:t>
            </w:r>
          </w:p>
        </w:tc>
        <w:tc>
          <w:tcPr>
            <w:tcW w:w="889" w:type="dxa"/>
            <w:tcBorders>
              <w:top w:val="nil"/>
              <w:left w:val="nil"/>
              <w:bottom w:val="nil"/>
              <w:right w:val="nil"/>
            </w:tcBorders>
          </w:tcPr>
          <w:p w14:paraId="5E26399B" w14:textId="6754A32A" w:rsidR="001E6965" w:rsidRPr="00126908" w:rsidRDefault="001E6965" w:rsidP="001E6965">
            <w:pPr>
              <w:pStyle w:val="tablecell-centered"/>
              <w:rPr>
                <w:szCs w:val="20"/>
              </w:rPr>
            </w:pPr>
            <w:r>
              <w:rPr>
                <w:szCs w:val="20"/>
              </w:rPr>
              <w:t>1000.0</w:t>
            </w:r>
          </w:p>
        </w:tc>
        <w:tc>
          <w:tcPr>
            <w:tcW w:w="2057" w:type="dxa"/>
            <w:tcBorders>
              <w:top w:val="nil"/>
              <w:left w:val="nil"/>
              <w:bottom w:val="nil"/>
            </w:tcBorders>
          </w:tcPr>
          <w:p w14:paraId="7B7CE132" w14:textId="35047F7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31511A0" w14:textId="77777777" w:rsidTr="00E86A17">
        <w:trPr>
          <w:jc w:val="center"/>
        </w:trPr>
        <w:tc>
          <w:tcPr>
            <w:tcW w:w="2144" w:type="dxa"/>
            <w:tcBorders>
              <w:top w:val="nil"/>
              <w:bottom w:val="nil"/>
              <w:right w:val="nil"/>
            </w:tcBorders>
          </w:tcPr>
          <w:p w14:paraId="183044B1" w14:textId="089ABFB7" w:rsidR="001E6965" w:rsidRPr="00BA26E1" w:rsidRDefault="001E6965" w:rsidP="001E6965">
            <w:pPr>
              <w:pStyle w:val="TableCellBody"/>
              <w:rPr>
                <w:b/>
                <w:szCs w:val="20"/>
                <w:highlight w:val="green"/>
              </w:rPr>
            </w:pPr>
            <w:r>
              <w:rPr>
                <w:b/>
                <w:szCs w:val="20"/>
                <w:highlight w:val="green"/>
              </w:rPr>
              <w:t>seg_slope</w:t>
            </w:r>
          </w:p>
        </w:tc>
        <w:tc>
          <w:tcPr>
            <w:tcW w:w="4782" w:type="dxa"/>
            <w:tcBorders>
              <w:top w:val="nil"/>
              <w:left w:val="nil"/>
              <w:bottom w:val="nil"/>
              <w:right w:val="nil"/>
            </w:tcBorders>
          </w:tcPr>
          <w:p w14:paraId="0EC7EFBA" w14:textId="33B98DE6" w:rsidR="001E6965" w:rsidRPr="00B34CE8" w:rsidRDefault="001E6965" w:rsidP="001E6965">
            <w:pPr>
              <w:pStyle w:val="TableCellBody"/>
              <w:rPr>
                <w:szCs w:val="20"/>
              </w:rPr>
            </w:pPr>
            <w:r>
              <w:rPr>
                <w:szCs w:val="20"/>
              </w:rPr>
              <w:t>Bed slope</w:t>
            </w:r>
            <w:r w:rsidRPr="009603DD">
              <w:rPr>
                <w:szCs w:val="20"/>
              </w:rPr>
              <w:t xml:space="preserve"> of each segmen</w:t>
            </w:r>
          </w:p>
        </w:tc>
        <w:tc>
          <w:tcPr>
            <w:tcW w:w="1243" w:type="dxa"/>
            <w:tcBorders>
              <w:top w:val="nil"/>
              <w:left w:val="nil"/>
              <w:bottom w:val="nil"/>
              <w:right w:val="nil"/>
            </w:tcBorders>
          </w:tcPr>
          <w:p w14:paraId="2744799B" w14:textId="70856FCB"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8F9EA48" w14:textId="4A1EA446"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69D7DC1" w14:textId="1490F01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12EE5EC2" w14:textId="17567F77"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5DB605E0" w14:textId="6C64B00D" w:rsidR="001E6965" w:rsidRPr="00126908" w:rsidRDefault="001E6965" w:rsidP="001E6965">
            <w:pPr>
              <w:pStyle w:val="tablecell-centered"/>
              <w:rPr>
                <w:szCs w:val="20"/>
              </w:rPr>
            </w:pPr>
            <w:r>
              <w:rPr>
                <w:szCs w:val="20"/>
              </w:rPr>
              <w:t>0.015</w:t>
            </w:r>
          </w:p>
        </w:tc>
        <w:tc>
          <w:tcPr>
            <w:tcW w:w="2057" w:type="dxa"/>
            <w:tcBorders>
              <w:top w:val="nil"/>
              <w:left w:val="nil"/>
              <w:bottom w:val="nil"/>
            </w:tcBorders>
          </w:tcPr>
          <w:p w14:paraId="2B0C5491" w14:textId="6DC2C8E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420A5652" w14:textId="77777777" w:rsidTr="00E86A17">
        <w:trPr>
          <w:jc w:val="center"/>
        </w:trPr>
        <w:tc>
          <w:tcPr>
            <w:tcW w:w="2144" w:type="dxa"/>
            <w:tcBorders>
              <w:top w:val="nil"/>
              <w:bottom w:val="nil"/>
              <w:right w:val="nil"/>
            </w:tcBorders>
          </w:tcPr>
          <w:p w14:paraId="175BEA72" w14:textId="5B235F2E" w:rsidR="001E6965" w:rsidRPr="00BA26E1" w:rsidRDefault="001E6965" w:rsidP="001E6965">
            <w:pPr>
              <w:pStyle w:val="TableCellBody"/>
              <w:rPr>
                <w:b/>
                <w:szCs w:val="20"/>
                <w:highlight w:val="green"/>
              </w:rPr>
            </w:pPr>
            <w:r w:rsidRPr="00BA26E1">
              <w:rPr>
                <w:b/>
                <w:szCs w:val="20"/>
                <w:highlight w:val="green"/>
              </w:rPr>
              <w:t>segshade_sum</w:t>
            </w:r>
          </w:p>
        </w:tc>
        <w:tc>
          <w:tcPr>
            <w:tcW w:w="4782" w:type="dxa"/>
            <w:tcBorders>
              <w:top w:val="nil"/>
              <w:left w:val="nil"/>
              <w:bottom w:val="nil"/>
              <w:right w:val="nil"/>
            </w:tcBorders>
          </w:tcPr>
          <w:p w14:paraId="3C3DDD66" w14:textId="48B5F08E" w:rsidR="001E6965" w:rsidRPr="000C345F" w:rsidRDefault="001E6965" w:rsidP="001E6965">
            <w:pPr>
              <w:pStyle w:val="TableCellBody"/>
              <w:rPr>
                <w:szCs w:val="20"/>
              </w:rPr>
            </w:pPr>
            <w:r w:rsidRPr="007D13E2">
              <w:rPr>
                <w:szCs w:val="20"/>
              </w:rPr>
              <w:t>Total shade</w:t>
            </w:r>
            <w:r>
              <w:rPr>
                <w:szCs w:val="20"/>
              </w:rPr>
              <w:t xml:space="preserve"> fraction for summer vegetation for each segment</w:t>
            </w:r>
          </w:p>
        </w:tc>
        <w:tc>
          <w:tcPr>
            <w:tcW w:w="1243" w:type="dxa"/>
            <w:tcBorders>
              <w:top w:val="nil"/>
              <w:left w:val="nil"/>
              <w:bottom w:val="nil"/>
              <w:right w:val="nil"/>
            </w:tcBorders>
          </w:tcPr>
          <w:p w14:paraId="2C635E8F" w14:textId="22F3B20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B2F58E1" w14:textId="7A0215F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271B423" w14:textId="4BBC8A9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3F187B0E" w14:textId="38CC098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2935A7D9" w14:textId="024D16EC"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0A74E88E" w14:textId="1876823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30C65E25" w14:textId="77777777" w:rsidTr="00E86A17">
        <w:trPr>
          <w:jc w:val="center"/>
        </w:trPr>
        <w:tc>
          <w:tcPr>
            <w:tcW w:w="2144" w:type="dxa"/>
            <w:tcBorders>
              <w:top w:val="nil"/>
              <w:bottom w:val="nil"/>
              <w:right w:val="nil"/>
            </w:tcBorders>
          </w:tcPr>
          <w:p w14:paraId="649F205B" w14:textId="3FC365C2" w:rsidR="001E6965" w:rsidRPr="00BA26E1" w:rsidRDefault="001E6965" w:rsidP="001E6965">
            <w:pPr>
              <w:pStyle w:val="TableCellBody"/>
              <w:rPr>
                <w:b/>
                <w:szCs w:val="20"/>
                <w:highlight w:val="green"/>
              </w:rPr>
            </w:pPr>
            <w:r w:rsidRPr="00BA26E1">
              <w:rPr>
                <w:b/>
                <w:szCs w:val="20"/>
                <w:highlight w:val="green"/>
              </w:rPr>
              <w:t>segshade_win</w:t>
            </w:r>
          </w:p>
        </w:tc>
        <w:tc>
          <w:tcPr>
            <w:tcW w:w="4782" w:type="dxa"/>
            <w:tcBorders>
              <w:top w:val="nil"/>
              <w:left w:val="nil"/>
              <w:bottom w:val="nil"/>
              <w:right w:val="nil"/>
            </w:tcBorders>
          </w:tcPr>
          <w:p w14:paraId="47A9273D" w14:textId="48DA4ACB" w:rsidR="001E6965" w:rsidRPr="006855E1" w:rsidRDefault="001E6965" w:rsidP="001E6965">
            <w:pPr>
              <w:pStyle w:val="TableCellBody"/>
              <w:rPr>
                <w:szCs w:val="20"/>
              </w:rPr>
            </w:pPr>
            <w:r w:rsidRPr="007D13E2">
              <w:rPr>
                <w:szCs w:val="20"/>
              </w:rPr>
              <w:t>Total shade</w:t>
            </w:r>
            <w:r>
              <w:rPr>
                <w:szCs w:val="20"/>
              </w:rPr>
              <w:t xml:space="preserve"> fraction for winter vegetation for each segment</w:t>
            </w:r>
          </w:p>
        </w:tc>
        <w:tc>
          <w:tcPr>
            <w:tcW w:w="1243" w:type="dxa"/>
            <w:tcBorders>
              <w:top w:val="nil"/>
              <w:left w:val="nil"/>
              <w:bottom w:val="nil"/>
              <w:right w:val="nil"/>
            </w:tcBorders>
          </w:tcPr>
          <w:p w14:paraId="3F532361" w14:textId="68C55AB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381205E" w14:textId="7635F2E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BC3B813" w14:textId="0EB53CC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E79898A" w14:textId="59E9474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79E6EC3" w14:textId="6560565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40C23CE" w14:textId="7DCD7E4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29040070" w14:textId="77777777" w:rsidTr="00E86A17">
        <w:trPr>
          <w:jc w:val="center"/>
        </w:trPr>
        <w:tc>
          <w:tcPr>
            <w:tcW w:w="2144" w:type="dxa"/>
            <w:tcBorders>
              <w:top w:val="nil"/>
              <w:bottom w:val="nil"/>
              <w:right w:val="nil"/>
            </w:tcBorders>
          </w:tcPr>
          <w:p w14:paraId="339350A0" w14:textId="4C4B8FF8" w:rsidR="001E6965" w:rsidRPr="00BA26E1" w:rsidRDefault="001E6965" w:rsidP="001E6965">
            <w:pPr>
              <w:pStyle w:val="TableCellBody"/>
              <w:rPr>
                <w:b/>
                <w:szCs w:val="20"/>
                <w:highlight w:val="green"/>
              </w:rPr>
            </w:pPr>
            <w:r>
              <w:rPr>
                <w:b/>
                <w:szCs w:val="20"/>
                <w:highlight w:val="green"/>
              </w:rPr>
              <w:t>ss_tau</w:t>
            </w:r>
          </w:p>
        </w:tc>
        <w:tc>
          <w:tcPr>
            <w:tcW w:w="4782" w:type="dxa"/>
            <w:tcBorders>
              <w:top w:val="nil"/>
              <w:left w:val="nil"/>
              <w:bottom w:val="nil"/>
              <w:right w:val="nil"/>
            </w:tcBorders>
          </w:tcPr>
          <w:p w14:paraId="3588E04B" w14:textId="30BC0AEA" w:rsidR="001E6965" w:rsidRPr="007D13E2" w:rsidRDefault="001E6965" w:rsidP="001E6965">
            <w:pPr>
              <w:pStyle w:val="TableCellBody"/>
              <w:rPr>
                <w:szCs w:val="20"/>
              </w:rPr>
            </w:pPr>
            <w:r w:rsidRPr="00685627">
              <w:rPr>
                <w:szCs w:val="20"/>
              </w:rPr>
              <w:t>Average residence time of subsurface interflow</w:t>
            </w:r>
          </w:p>
        </w:tc>
        <w:tc>
          <w:tcPr>
            <w:tcW w:w="1243" w:type="dxa"/>
            <w:tcBorders>
              <w:top w:val="nil"/>
              <w:left w:val="nil"/>
              <w:bottom w:val="nil"/>
              <w:right w:val="nil"/>
            </w:tcBorders>
          </w:tcPr>
          <w:p w14:paraId="5F1172BD" w14:textId="28D2F483"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6BA02A" w14:textId="3EA9D1C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AEC4D7E" w14:textId="0AB8BC64" w:rsidR="001E6965" w:rsidRPr="006855E1" w:rsidRDefault="001E6965" w:rsidP="001E6965">
            <w:pPr>
              <w:pStyle w:val="tablecell-centered"/>
              <w:rPr>
                <w:szCs w:val="20"/>
              </w:rPr>
            </w:pPr>
            <w:r>
              <w:rPr>
                <w:szCs w:val="20"/>
              </w:rPr>
              <w:t>days</w:t>
            </w:r>
          </w:p>
        </w:tc>
        <w:tc>
          <w:tcPr>
            <w:tcW w:w="1154" w:type="dxa"/>
            <w:tcBorders>
              <w:top w:val="nil"/>
              <w:left w:val="nil"/>
              <w:bottom w:val="nil"/>
              <w:right w:val="nil"/>
            </w:tcBorders>
          </w:tcPr>
          <w:p w14:paraId="46659345" w14:textId="16D1B5FD"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41CF9642" w14:textId="500C3B1B" w:rsidR="001E6965" w:rsidRPr="00126908" w:rsidRDefault="001E6965" w:rsidP="001E6965">
            <w:pPr>
              <w:pStyle w:val="tablecell-centered"/>
              <w:rPr>
                <w:szCs w:val="20"/>
              </w:rPr>
            </w:pPr>
            <w:r>
              <w:rPr>
                <w:szCs w:val="20"/>
              </w:rPr>
              <w:t>30</w:t>
            </w:r>
          </w:p>
        </w:tc>
        <w:tc>
          <w:tcPr>
            <w:tcW w:w="2057" w:type="dxa"/>
            <w:tcBorders>
              <w:top w:val="nil"/>
              <w:left w:val="nil"/>
              <w:bottom w:val="nil"/>
            </w:tcBorders>
          </w:tcPr>
          <w:p w14:paraId="53C433CC" w14:textId="5DC2520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1979631" w14:textId="77777777" w:rsidTr="00024550">
        <w:trPr>
          <w:jc w:val="center"/>
        </w:trPr>
        <w:tc>
          <w:tcPr>
            <w:tcW w:w="2144" w:type="dxa"/>
            <w:tcBorders>
              <w:top w:val="nil"/>
              <w:bottom w:val="nil"/>
              <w:right w:val="nil"/>
            </w:tcBorders>
          </w:tcPr>
          <w:p w14:paraId="37740FFA" w14:textId="321A6815" w:rsidR="001E6965" w:rsidRPr="00685627" w:rsidRDefault="001E6965" w:rsidP="001E6965">
            <w:pPr>
              <w:pStyle w:val="TableCellBody"/>
              <w:rPr>
                <w:b/>
                <w:szCs w:val="20"/>
                <w:highlight w:val="green"/>
              </w:rPr>
            </w:pPr>
            <w:r w:rsidRPr="00685627">
              <w:rPr>
                <w:b/>
                <w:szCs w:val="20"/>
                <w:highlight w:val="green"/>
              </w:rPr>
              <w:t>vce</w:t>
            </w:r>
          </w:p>
        </w:tc>
        <w:tc>
          <w:tcPr>
            <w:tcW w:w="4782" w:type="dxa"/>
            <w:tcBorders>
              <w:top w:val="nil"/>
              <w:left w:val="nil"/>
              <w:bottom w:val="nil"/>
              <w:right w:val="nil"/>
            </w:tcBorders>
          </w:tcPr>
          <w:p w14:paraId="7A95BCEA" w14:textId="1E5C0740" w:rsidR="001E6965" w:rsidRPr="006855E1" w:rsidRDefault="001E6965" w:rsidP="001E6965">
            <w:pPr>
              <w:pStyle w:val="TableCellBody"/>
              <w:rPr>
                <w:szCs w:val="20"/>
              </w:rPr>
            </w:pPr>
            <w:r w:rsidRPr="00685627">
              <w:rPr>
                <w:szCs w:val="20"/>
              </w:rPr>
              <w:t>East bank average vegetation crown width for each segment</w:t>
            </w:r>
          </w:p>
        </w:tc>
        <w:tc>
          <w:tcPr>
            <w:tcW w:w="1243" w:type="dxa"/>
            <w:tcBorders>
              <w:top w:val="nil"/>
              <w:left w:val="nil"/>
              <w:bottom w:val="nil"/>
              <w:right w:val="nil"/>
            </w:tcBorders>
          </w:tcPr>
          <w:p w14:paraId="5D7D47B4" w14:textId="1B28DD0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34B768" w14:textId="09B3EEDF"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36CE3A7" w14:textId="56DFA39F"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43665376" w14:textId="288CE9C2"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479CAEE2" w14:textId="70AA345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60EDE5D9" w14:textId="24B3D9F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0E7F71D8" w14:textId="77777777" w:rsidTr="00024550">
        <w:trPr>
          <w:jc w:val="center"/>
        </w:trPr>
        <w:tc>
          <w:tcPr>
            <w:tcW w:w="2144" w:type="dxa"/>
            <w:tcBorders>
              <w:top w:val="nil"/>
              <w:bottom w:val="nil"/>
              <w:right w:val="nil"/>
            </w:tcBorders>
          </w:tcPr>
          <w:p w14:paraId="23027F70" w14:textId="0B7EEF58" w:rsidR="001E6965" w:rsidRPr="00685627" w:rsidRDefault="001E6965" w:rsidP="001E6965">
            <w:pPr>
              <w:pStyle w:val="TableCellBody"/>
              <w:rPr>
                <w:b/>
                <w:szCs w:val="20"/>
                <w:highlight w:val="green"/>
              </w:rPr>
            </w:pPr>
            <w:r w:rsidRPr="00685627">
              <w:rPr>
                <w:b/>
                <w:szCs w:val="20"/>
                <w:highlight w:val="green"/>
              </w:rPr>
              <w:t>vcw</w:t>
            </w:r>
          </w:p>
        </w:tc>
        <w:tc>
          <w:tcPr>
            <w:tcW w:w="4782" w:type="dxa"/>
            <w:tcBorders>
              <w:top w:val="nil"/>
              <w:left w:val="nil"/>
              <w:bottom w:val="nil"/>
              <w:right w:val="nil"/>
            </w:tcBorders>
          </w:tcPr>
          <w:p w14:paraId="31DFA84E" w14:textId="4D7BD5F4" w:rsidR="001E6965" w:rsidRPr="00685627" w:rsidRDefault="001E6965" w:rsidP="001E6965">
            <w:pPr>
              <w:pStyle w:val="TableCellBody"/>
              <w:rPr>
                <w:szCs w:val="20"/>
              </w:rPr>
            </w:pPr>
            <w:r>
              <w:rPr>
                <w:szCs w:val="20"/>
              </w:rPr>
              <w:t>We</w:t>
            </w:r>
            <w:r w:rsidRPr="00685627">
              <w:rPr>
                <w:szCs w:val="20"/>
              </w:rPr>
              <w:t>st bank average vegetation crown width for each segment</w:t>
            </w:r>
          </w:p>
        </w:tc>
        <w:tc>
          <w:tcPr>
            <w:tcW w:w="1243" w:type="dxa"/>
            <w:tcBorders>
              <w:top w:val="nil"/>
              <w:left w:val="nil"/>
              <w:bottom w:val="nil"/>
              <w:right w:val="nil"/>
            </w:tcBorders>
          </w:tcPr>
          <w:p w14:paraId="6C489026" w14:textId="2838E6C5"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6CEFD83" w14:textId="29F9D24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E0603C" w14:textId="7004EF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3D8A8E0" w14:textId="19311D27"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09D3735E" w14:textId="5E3C2286" w:rsidR="001E6965" w:rsidRDefault="001E6965" w:rsidP="001E6965">
            <w:pPr>
              <w:pStyle w:val="tablecell-centered"/>
              <w:rPr>
                <w:szCs w:val="20"/>
              </w:rPr>
            </w:pPr>
            <w:r>
              <w:rPr>
                <w:szCs w:val="20"/>
              </w:rPr>
              <w:t>0.0</w:t>
            </w:r>
          </w:p>
        </w:tc>
        <w:tc>
          <w:tcPr>
            <w:tcW w:w="2057" w:type="dxa"/>
            <w:tcBorders>
              <w:top w:val="nil"/>
              <w:left w:val="nil"/>
              <w:bottom w:val="nil"/>
            </w:tcBorders>
          </w:tcPr>
          <w:p w14:paraId="0FFD9666" w14:textId="66A0628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4FB1950" w14:textId="77777777" w:rsidTr="00024550">
        <w:trPr>
          <w:jc w:val="center"/>
        </w:trPr>
        <w:tc>
          <w:tcPr>
            <w:tcW w:w="2144" w:type="dxa"/>
            <w:tcBorders>
              <w:top w:val="nil"/>
              <w:bottom w:val="nil"/>
              <w:right w:val="nil"/>
            </w:tcBorders>
          </w:tcPr>
          <w:p w14:paraId="0BA1C664" w14:textId="2199DA44" w:rsidR="001E6965" w:rsidRPr="00685627" w:rsidRDefault="001E6965" w:rsidP="001E6965">
            <w:pPr>
              <w:pStyle w:val="TableCellBody"/>
              <w:rPr>
                <w:b/>
                <w:szCs w:val="20"/>
                <w:highlight w:val="green"/>
              </w:rPr>
            </w:pPr>
            <w:r w:rsidRPr="00685627">
              <w:rPr>
                <w:b/>
                <w:szCs w:val="20"/>
                <w:highlight w:val="green"/>
              </w:rPr>
              <w:t>vdemn</w:t>
            </w:r>
          </w:p>
        </w:tc>
        <w:tc>
          <w:tcPr>
            <w:tcW w:w="4782" w:type="dxa"/>
            <w:tcBorders>
              <w:top w:val="nil"/>
              <w:left w:val="nil"/>
              <w:bottom w:val="nil"/>
              <w:right w:val="nil"/>
            </w:tcBorders>
          </w:tcPr>
          <w:p w14:paraId="5844B242" w14:textId="14DD582A" w:rsidR="001E6965" w:rsidRPr="00685627" w:rsidRDefault="001E6965" w:rsidP="001E6965">
            <w:pPr>
              <w:pStyle w:val="TableCellBody"/>
              <w:rPr>
                <w:szCs w:val="20"/>
              </w:rPr>
            </w:pPr>
            <w:r w:rsidRPr="00685627">
              <w:rPr>
                <w:szCs w:val="20"/>
              </w:rPr>
              <w:t>Minimum east bank vegetation density for each segment</w:t>
            </w:r>
          </w:p>
        </w:tc>
        <w:tc>
          <w:tcPr>
            <w:tcW w:w="1243" w:type="dxa"/>
            <w:tcBorders>
              <w:top w:val="nil"/>
              <w:left w:val="nil"/>
              <w:bottom w:val="nil"/>
              <w:right w:val="nil"/>
            </w:tcBorders>
          </w:tcPr>
          <w:p w14:paraId="5E777633" w14:textId="35BCEF0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7FE75C5" w14:textId="2C2BCE6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7F8C7FA" w14:textId="169E894A"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4E1CB19D" w14:textId="00340445"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D6AE2D" w14:textId="68C4B7C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FE4BB87" w14:textId="08DCCAF3"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42150D97" w14:textId="77777777" w:rsidTr="00024550">
        <w:trPr>
          <w:jc w:val="center"/>
        </w:trPr>
        <w:tc>
          <w:tcPr>
            <w:tcW w:w="2144" w:type="dxa"/>
            <w:tcBorders>
              <w:top w:val="nil"/>
              <w:bottom w:val="nil"/>
              <w:right w:val="nil"/>
            </w:tcBorders>
          </w:tcPr>
          <w:p w14:paraId="475FDD7E" w14:textId="144BBEDF" w:rsidR="001E6965" w:rsidRPr="00685627" w:rsidRDefault="001E6965" w:rsidP="001E6965">
            <w:pPr>
              <w:pStyle w:val="TableCellBody"/>
              <w:rPr>
                <w:b/>
                <w:szCs w:val="20"/>
                <w:highlight w:val="green"/>
              </w:rPr>
            </w:pPr>
            <w:r w:rsidRPr="00685627">
              <w:rPr>
                <w:b/>
                <w:szCs w:val="20"/>
                <w:highlight w:val="green"/>
              </w:rPr>
              <w:t>vdemx</w:t>
            </w:r>
          </w:p>
        </w:tc>
        <w:tc>
          <w:tcPr>
            <w:tcW w:w="4782" w:type="dxa"/>
            <w:tcBorders>
              <w:top w:val="nil"/>
              <w:left w:val="nil"/>
              <w:bottom w:val="nil"/>
              <w:right w:val="nil"/>
            </w:tcBorders>
          </w:tcPr>
          <w:p w14:paraId="43C0FC85" w14:textId="6A43BB10" w:rsidR="001E6965" w:rsidRPr="00685627" w:rsidRDefault="001E6965" w:rsidP="001E6965">
            <w:pPr>
              <w:pStyle w:val="TableCellBody"/>
              <w:rPr>
                <w:szCs w:val="20"/>
              </w:rPr>
            </w:pPr>
            <w:r w:rsidRPr="00685627">
              <w:rPr>
                <w:szCs w:val="20"/>
              </w:rPr>
              <w:t>M</w:t>
            </w:r>
            <w:r>
              <w:rPr>
                <w:szCs w:val="20"/>
              </w:rPr>
              <w:t>ax</w:t>
            </w:r>
            <w:r w:rsidRPr="00685627">
              <w:rPr>
                <w:szCs w:val="20"/>
              </w:rPr>
              <w:t>imum east bank vegetation density for each segment</w:t>
            </w:r>
          </w:p>
        </w:tc>
        <w:tc>
          <w:tcPr>
            <w:tcW w:w="1243" w:type="dxa"/>
            <w:tcBorders>
              <w:top w:val="nil"/>
              <w:left w:val="nil"/>
              <w:bottom w:val="nil"/>
              <w:right w:val="nil"/>
            </w:tcBorders>
          </w:tcPr>
          <w:p w14:paraId="5DA45AAC" w14:textId="6200027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3768F5" w14:textId="356B662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9C224C5" w14:textId="743AA54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68096205" w14:textId="08E2AC92"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B024C75" w14:textId="7B031D8D"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23BFAE6" w14:textId="0BB9A7B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38B9BD" w14:textId="77777777" w:rsidTr="00024550">
        <w:trPr>
          <w:jc w:val="center"/>
        </w:trPr>
        <w:tc>
          <w:tcPr>
            <w:tcW w:w="2144" w:type="dxa"/>
            <w:tcBorders>
              <w:top w:val="nil"/>
              <w:bottom w:val="nil"/>
              <w:right w:val="nil"/>
            </w:tcBorders>
          </w:tcPr>
          <w:p w14:paraId="233029B0" w14:textId="294C5DFB"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dwmn</w:t>
            </w:r>
          </w:p>
        </w:tc>
        <w:tc>
          <w:tcPr>
            <w:tcW w:w="4782" w:type="dxa"/>
            <w:tcBorders>
              <w:top w:val="nil"/>
              <w:left w:val="nil"/>
              <w:bottom w:val="nil"/>
              <w:right w:val="nil"/>
            </w:tcBorders>
          </w:tcPr>
          <w:p w14:paraId="09BC0920" w14:textId="699F4B00" w:rsidR="001E6965" w:rsidRPr="00685627" w:rsidRDefault="001E6965" w:rsidP="001E6965">
            <w:pPr>
              <w:pStyle w:val="TableCellBody"/>
              <w:rPr>
                <w:szCs w:val="20"/>
              </w:rPr>
            </w:pPr>
            <w:r w:rsidRPr="00685627">
              <w:rPr>
                <w:szCs w:val="20"/>
              </w:rPr>
              <w:t xml:space="preserve">Minimum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0DB6CF58" w14:textId="0AF86BD8"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93D17B8" w14:textId="774DE57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C3C2E2" w14:textId="02697960"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2C185E86" w14:textId="23621BB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EF0F6D" w14:textId="05CCF12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72F8CC9" w14:textId="283E6322"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697690E" w14:textId="77777777" w:rsidTr="00024550">
        <w:trPr>
          <w:jc w:val="center"/>
        </w:trPr>
        <w:tc>
          <w:tcPr>
            <w:tcW w:w="2144" w:type="dxa"/>
            <w:tcBorders>
              <w:top w:val="nil"/>
              <w:bottom w:val="nil"/>
              <w:right w:val="nil"/>
            </w:tcBorders>
          </w:tcPr>
          <w:p w14:paraId="6B1062FC" w14:textId="2551F107" w:rsidR="001E6965" w:rsidRPr="00685627" w:rsidRDefault="0013330F" w:rsidP="001E6965">
            <w:pPr>
              <w:pStyle w:val="TableCellBody"/>
              <w:rPr>
                <w:b/>
                <w:szCs w:val="20"/>
                <w:highlight w:val="green"/>
              </w:rPr>
            </w:pPr>
            <w:r>
              <w:rPr>
                <w:b/>
                <w:szCs w:val="20"/>
                <w:highlight w:val="green"/>
              </w:rPr>
              <w:lastRenderedPageBreak/>
              <w:t>v</w:t>
            </w:r>
            <w:r w:rsidR="001E6965" w:rsidRPr="00685627">
              <w:rPr>
                <w:b/>
                <w:szCs w:val="20"/>
                <w:highlight w:val="green"/>
              </w:rPr>
              <w:t>dwmx</w:t>
            </w:r>
          </w:p>
        </w:tc>
        <w:tc>
          <w:tcPr>
            <w:tcW w:w="4782" w:type="dxa"/>
            <w:tcBorders>
              <w:top w:val="nil"/>
              <w:left w:val="nil"/>
              <w:bottom w:val="nil"/>
              <w:right w:val="nil"/>
            </w:tcBorders>
          </w:tcPr>
          <w:p w14:paraId="6EB24758" w14:textId="1CA968B0" w:rsidR="001E6965" w:rsidRPr="00685627" w:rsidRDefault="001E6965" w:rsidP="001E6965">
            <w:pPr>
              <w:pStyle w:val="TableCellBody"/>
              <w:rPr>
                <w:szCs w:val="20"/>
              </w:rPr>
            </w:pPr>
            <w:r w:rsidRPr="00685627">
              <w:rPr>
                <w:szCs w:val="20"/>
              </w:rPr>
              <w:t>M</w:t>
            </w:r>
            <w:r>
              <w:rPr>
                <w:szCs w:val="20"/>
              </w:rPr>
              <w:t>ax</w:t>
            </w:r>
            <w:r w:rsidRPr="00685627">
              <w:rPr>
                <w:szCs w:val="20"/>
              </w:rPr>
              <w:t xml:space="preserve">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4867E717" w14:textId="4C3BB72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5193B64" w14:textId="29EF2BFD"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4084398" w14:textId="57775F4D"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0C15F703" w14:textId="198FF76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1B1EAEF" w14:textId="4311CEA7"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18E992E" w14:textId="3FADB02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CD9E9F" w14:textId="77777777" w:rsidTr="00024550">
        <w:trPr>
          <w:jc w:val="center"/>
        </w:trPr>
        <w:tc>
          <w:tcPr>
            <w:tcW w:w="2144" w:type="dxa"/>
            <w:tcBorders>
              <w:top w:val="nil"/>
              <w:bottom w:val="nil"/>
              <w:right w:val="nil"/>
            </w:tcBorders>
          </w:tcPr>
          <w:p w14:paraId="514FE06F" w14:textId="04C9E958"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he</w:t>
            </w:r>
          </w:p>
        </w:tc>
        <w:tc>
          <w:tcPr>
            <w:tcW w:w="4782" w:type="dxa"/>
            <w:tcBorders>
              <w:top w:val="nil"/>
              <w:left w:val="nil"/>
              <w:bottom w:val="nil"/>
              <w:right w:val="nil"/>
            </w:tcBorders>
          </w:tcPr>
          <w:p w14:paraId="0061DB45" w14:textId="63270084" w:rsidR="001E6965" w:rsidRPr="00685627" w:rsidRDefault="001E6965" w:rsidP="001E6965">
            <w:pPr>
              <w:pStyle w:val="TableCellBody"/>
              <w:rPr>
                <w:szCs w:val="20"/>
              </w:rPr>
            </w:pPr>
            <w:r w:rsidRPr="00685627">
              <w:rPr>
                <w:szCs w:val="20"/>
              </w:rPr>
              <w:t xml:space="preserve">East bank </w:t>
            </w:r>
            <w:r>
              <w:rPr>
                <w:szCs w:val="20"/>
              </w:rPr>
              <w:t xml:space="preserve">average </w:t>
            </w:r>
            <w:r w:rsidRPr="00685627">
              <w:rPr>
                <w:szCs w:val="20"/>
              </w:rPr>
              <w:t xml:space="preserve">vegetation </w:t>
            </w:r>
            <w:r>
              <w:rPr>
                <w:szCs w:val="20"/>
              </w:rPr>
              <w:t>height</w:t>
            </w:r>
            <w:r w:rsidRPr="00685627">
              <w:rPr>
                <w:szCs w:val="20"/>
              </w:rPr>
              <w:t xml:space="preserve"> for each segment</w:t>
            </w:r>
          </w:p>
        </w:tc>
        <w:tc>
          <w:tcPr>
            <w:tcW w:w="1243" w:type="dxa"/>
            <w:tcBorders>
              <w:top w:val="nil"/>
              <w:left w:val="nil"/>
              <w:bottom w:val="nil"/>
              <w:right w:val="nil"/>
            </w:tcBorders>
          </w:tcPr>
          <w:p w14:paraId="45258A7B" w14:textId="155DE1C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3E752A" w14:textId="4DAC56BB"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21A460" w14:textId="678814EE"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0CABC1BB" w14:textId="770C5E35"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3433E805" w14:textId="5DF44C3C" w:rsidR="001E6965" w:rsidRDefault="001E6965" w:rsidP="001E6965">
            <w:pPr>
              <w:pStyle w:val="tablecell-centered"/>
              <w:rPr>
                <w:szCs w:val="20"/>
              </w:rPr>
            </w:pPr>
            <w:r>
              <w:rPr>
                <w:szCs w:val="20"/>
              </w:rPr>
              <w:t>0.0</w:t>
            </w:r>
          </w:p>
        </w:tc>
        <w:tc>
          <w:tcPr>
            <w:tcW w:w="2057" w:type="dxa"/>
            <w:tcBorders>
              <w:top w:val="nil"/>
              <w:left w:val="nil"/>
              <w:bottom w:val="nil"/>
            </w:tcBorders>
          </w:tcPr>
          <w:p w14:paraId="4658CD6D" w14:textId="7EB4BA0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0A6C072" w14:textId="77777777" w:rsidTr="00024550">
        <w:trPr>
          <w:jc w:val="center"/>
        </w:trPr>
        <w:tc>
          <w:tcPr>
            <w:tcW w:w="2144" w:type="dxa"/>
            <w:tcBorders>
              <w:top w:val="nil"/>
              <w:bottom w:val="nil"/>
              <w:right w:val="nil"/>
            </w:tcBorders>
          </w:tcPr>
          <w:p w14:paraId="4F61C80D" w14:textId="28B287C2"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hw</w:t>
            </w:r>
          </w:p>
        </w:tc>
        <w:tc>
          <w:tcPr>
            <w:tcW w:w="4782" w:type="dxa"/>
            <w:tcBorders>
              <w:top w:val="nil"/>
              <w:left w:val="nil"/>
              <w:bottom w:val="nil"/>
              <w:right w:val="nil"/>
            </w:tcBorders>
          </w:tcPr>
          <w:p w14:paraId="75447010" w14:textId="1513A7D0" w:rsidR="001E6965" w:rsidRPr="006855E1" w:rsidRDefault="001E6965" w:rsidP="001E6965">
            <w:pPr>
              <w:pStyle w:val="TableCellBody"/>
              <w:rPr>
                <w:szCs w:val="20"/>
              </w:rPr>
            </w:pPr>
            <w:r>
              <w:rPr>
                <w:szCs w:val="20"/>
              </w:rPr>
              <w:t>We</w:t>
            </w:r>
            <w:r w:rsidRPr="00685627">
              <w:rPr>
                <w:szCs w:val="20"/>
              </w:rPr>
              <w:t xml:space="preserve">st bank </w:t>
            </w:r>
            <w:r>
              <w:rPr>
                <w:szCs w:val="20"/>
              </w:rPr>
              <w:t xml:space="preserve">average </w:t>
            </w:r>
            <w:r w:rsidRPr="00685627">
              <w:rPr>
                <w:szCs w:val="20"/>
              </w:rPr>
              <w:t xml:space="preserve">vegetation </w:t>
            </w:r>
            <w:r>
              <w:rPr>
                <w:szCs w:val="20"/>
              </w:rPr>
              <w:t>height</w:t>
            </w:r>
            <w:r w:rsidRPr="00685627">
              <w:rPr>
                <w:szCs w:val="20"/>
              </w:rPr>
              <w:t xml:space="preserve"> for each segment segment</w:t>
            </w:r>
          </w:p>
        </w:tc>
        <w:tc>
          <w:tcPr>
            <w:tcW w:w="1243" w:type="dxa"/>
            <w:tcBorders>
              <w:top w:val="nil"/>
              <w:left w:val="nil"/>
              <w:bottom w:val="nil"/>
              <w:right w:val="nil"/>
            </w:tcBorders>
          </w:tcPr>
          <w:p w14:paraId="5D8C1D35" w14:textId="649C4CB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3495CC8" w14:textId="5B388EE1"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0795F64" w14:textId="23CE2BA0"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1B4D4709" w14:textId="20CE22F2"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7EAAF796" w14:textId="54303A2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7FE93517" w14:textId="680502A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231DBE41" w14:textId="77777777" w:rsidTr="00024550">
        <w:trPr>
          <w:jc w:val="center"/>
        </w:trPr>
        <w:tc>
          <w:tcPr>
            <w:tcW w:w="2144" w:type="dxa"/>
            <w:tcBorders>
              <w:top w:val="nil"/>
              <w:bottom w:val="nil"/>
              <w:right w:val="nil"/>
            </w:tcBorders>
          </w:tcPr>
          <w:p w14:paraId="6FB552C1" w14:textId="7245B227"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e</w:t>
            </w:r>
          </w:p>
        </w:tc>
        <w:tc>
          <w:tcPr>
            <w:tcW w:w="4782" w:type="dxa"/>
            <w:tcBorders>
              <w:top w:val="nil"/>
              <w:left w:val="nil"/>
              <w:bottom w:val="nil"/>
              <w:right w:val="nil"/>
            </w:tcBorders>
          </w:tcPr>
          <w:p w14:paraId="1A34B724" w14:textId="3AAF4945" w:rsidR="001E6965" w:rsidRDefault="001E6965" w:rsidP="001E6965">
            <w:pPr>
              <w:pStyle w:val="TableCellBody"/>
              <w:rPr>
                <w:szCs w:val="20"/>
              </w:rPr>
            </w:pPr>
            <w:r>
              <w:rPr>
                <w:szCs w:val="20"/>
              </w:rPr>
              <w:t xml:space="preserve">East 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7362B1D2" w14:textId="1EDD581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C4CCC03" w14:textId="2C89FDA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3B5959" w14:textId="44D463C1"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4DF5F09" w14:textId="4F6EBBCD"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584D9C7B" w14:textId="6224066C" w:rsidR="001E6965" w:rsidRDefault="001E6965" w:rsidP="001E6965">
            <w:pPr>
              <w:pStyle w:val="tablecell-centered"/>
              <w:rPr>
                <w:szCs w:val="20"/>
              </w:rPr>
            </w:pPr>
            <w:r>
              <w:rPr>
                <w:szCs w:val="20"/>
              </w:rPr>
              <w:t>0.0</w:t>
            </w:r>
          </w:p>
        </w:tc>
        <w:tc>
          <w:tcPr>
            <w:tcW w:w="2057" w:type="dxa"/>
            <w:tcBorders>
              <w:top w:val="nil"/>
              <w:left w:val="nil"/>
              <w:bottom w:val="nil"/>
            </w:tcBorders>
          </w:tcPr>
          <w:p w14:paraId="34790E13" w14:textId="25186F7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C9CB2F" w14:textId="77777777" w:rsidTr="00024550">
        <w:trPr>
          <w:jc w:val="center"/>
        </w:trPr>
        <w:tc>
          <w:tcPr>
            <w:tcW w:w="2144" w:type="dxa"/>
            <w:tcBorders>
              <w:top w:val="nil"/>
              <w:bottom w:val="nil"/>
              <w:right w:val="nil"/>
            </w:tcBorders>
          </w:tcPr>
          <w:p w14:paraId="207D707D" w14:textId="4A22A76C"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w</w:t>
            </w:r>
          </w:p>
        </w:tc>
        <w:tc>
          <w:tcPr>
            <w:tcW w:w="4782" w:type="dxa"/>
            <w:tcBorders>
              <w:top w:val="nil"/>
              <w:left w:val="nil"/>
              <w:bottom w:val="nil"/>
              <w:right w:val="nil"/>
            </w:tcBorders>
          </w:tcPr>
          <w:p w14:paraId="075127A8" w14:textId="5AF00E70" w:rsidR="001E6965" w:rsidRDefault="001E6965" w:rsidP="001E6965">
            <w:pPr>
              <w:pStyle w:val="TableCellBody"/>
              <w:rPr>
                <w:szCs w:val="20"/>
              </w:rPr>
            </w:pPr>
            <w:r>
              <w:rPr>
                <w:szCs w:val="20"/>
              </w:rPr>
              <w:t>We</w:t>
            </w:r>
            <w:r w:rsidRPr="00685627">
              <w:rPr>
                <w:szCs w:val="20"/>
              </w:rPr>
              <w:t xml:space="preserve">st </w:t>
            </w:r>
            <w:r>
              <w:rPr>
                <w:szCs w:val="20"/>
              </w:rPr>
              <w:t xml:space="preserve">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4F6B0D01" w14:textId="28CB043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8DEC950" w14:textId="0F6C8580"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5DDD5C1" w14:textId="514A2DBB"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5A5E4931" w14:textId="1F3A9952"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6E2AD535" w14:textId="33FE30D1" w:rsidR="001E6965" w:rsidRDefault="001E6965" w:rsidP="001E6965">
            <w:pPr>
              <w:pStyle w:val="tablecell-centered"/>
              <w:rPr>
                <w:szCs w:val="20"/>
              </w:rPr>
            </w:pPr>
            <w:r>
              <w:rPr>
                <w:szCs w:val="20"/>
              </w:rPr>
              <w:t>0.0</w:t>
            </w:r>
          </w:p>
        </w:tc>
        <w:tc>
          <w:tcPr>
            <w:tcW w:w="2057" w:type="dxa"/>
            <w:tcBorders>
              <w:top w:val="nil"/>
              <w:left w:val="nil"/>
              <w:bottom w:val="nil"/>
            </w:tcBorders>
          </w:tcPr>
          <w:p w14:paraId="7C424E7B" w14:textId="47D939DA"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24CDE4F" w14:textId="77777777" w:rsidTr="00024550">
        <w:trPr>
          <w:jc w:val="center"/>
        </w:trPr>
        <w:tc>
          <w:tcPr>
            <w:tcW w:w="2144" w:type="dxa"/>
            <w:tcBorders>
              <w:top w:val="nil"/>
              <w:bottom w:val="nil"/>
              <w:right w:val="nil"/>
            </w:tcBorders>
          </w:tcPr>
          <w:p w14:paraId="342A9CA2" w14:textId="665C60DA" w:rsidR="001E6965" w:rsidRDefault="001E6965" w:rsidP="001E6965">
            <w:pPr>
              <w:pStyle w:val="TableCellBody"/>
              <w:rPr>
                <w:b/>
                <w:szCs w:val="20"/>
                <w:highlight w:val="green"/>
              </w:rPr>
            </w:pPr>
            <w:r>
              <w:rPr>
                <w:b/>
                <w:szCs w:val="20"/>
                <w:highlight w:val="green"/>
              </w:rPr>
              <w:t>width_alpha</w:t>
            </w:r>
          </w:p>
        </w:tc>
        <w:tc>
          <w:tcPr>
            <w:tcW w:w="4782" w:type="dxa"/>
            <w:tcBorders>
              <w:top w:val="nil"/>
              <w:left w:val="nil"/>
              <w:bottom w:val="nil"/>
              <w:right w:val="nil"/>
            </w:tcBorders>
          </w:tcPr>
          <w:p w14:paraId="61C7C964" w14:textId="50FD4198" w:rsidR="001E6965" w:rsidRDefault="001E6965" w:rsidP="001E6965">
            <w:pPr>
              <w:pStyle w:val="TableCellBody"/>
              <w:rPr>
                <w:szCs w:val="20"/>
              </w:rPr>
            </w:pPr>
            <w:r w:rsidRPr="00592560">
              <w:rPr>
                <w:szCs w:val="20"/>
              </w:rPr>
              <w:t>Alpha coefficient in power function for width calculation</w:t>
            </w:r>
          </w:p>
        </w:tc>
        <w:tc>
          <w:tcPr>
            <w:tcW w:w="1243" w:type="dxa"/>
            <w:tcBorders>
              <w:top w:val="nil"/>
              <w:left w:val="nil"/>
              <w:bottom w:val="nil"/>
              <w:right w:val="nil"/>
            </w:tcBorders>
          </w:tcPr>
          <w:p w14:paraId="4885F9AA" w14:textId="3C7E6F3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6C7BDA8" w14:textId="597E0D43"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7C3BA23" w14:textId="4684BF6C"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C89DF7" w14:textId="371FE942"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3D60F0FC" w14:textId="5403F67B" w:rsidR="001E6965" w:rsidRDefault="001E6965" w:rsidP="001E6965">
            <w:pPr>
              <w:pStyle w:val="tablecell-centered"/>
              <w:rPr>
                <w:szCs w:val="20"/>
              </w:rPr>
            </w:pPr>
            <w:r>
              <w:rPr>
                <w:szCs w:val="20"/>
              </w:rPr>
              <w:t>0.015</w:t>
            </w:r>
          </w:p>
        </w:tc>
        <w:tc>
          <w:tcPr>
            <w:tcW w:w="2057" w:type="dxa"/>
            <w:tcBorders>
              <w:top w:val="nil"/>
              <w:left w:val="nil"/>
              <w:bottom w:val="nil"/>
            </w:tcBorders>
          </w:tcPr>
          <w:p w14:paraId="4B09CEBC" w14:textId="7456F00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2DF29A" w14:textId="77777777" w:rsidTr="00024550">
        <w:trPr>
          <w:jc w:val="center"/>
        </w:trPr>
        <w:tc>
          <w:tcPr>
            <w:tcW w:w="2144" w:type="dxa"/>
            <w:tcBorders>
              <w:top w:val="nil"/>
              <w:bottom w:val="nil"/>
              <w:right w:val="nil"/>
            </w:tcBorders>
          </w:tcPr>
          <w:p w14:paraId="46B09A0D" w14:textId="2E6BF4E9" w:rsidR="001E6965" w:rsidRDefault="001E6965" w:rsidP="001E6965">
            <w:pPr>
              <w:pStyle w:val="TableCellBody"/>
              <w:rPr>
                <w:b/>
                <w:szCs w:val="20"/>
                <w:highlight w:val="green"/>
              </w:rPr>
            </w:pPr>
            <w:r>
              <w:rPr>
                <w:b/>
                <w:szCs w:val="20"/>
                <w:highlight w:val="green"/>
              </w:rPr>
              <w:t>width_m</w:t>
            </w:r>
          </w:p>
        </w:tc>
        <w:tc>
          <w:tcPr>
            <w:tcW w:w="4782" w:type="dxa"/>
            <w:tcBorders>
              <w:top w:val="nil"/>
              <w:left w:val="nil"/>
              <w:bottom w:val="nil"/>
              <w:right w:val="nil"/>
            </w:tcBorders>
          </w:tcPr>
          <w:p w14:paraId="0012ACE2" w14:textId="0C6F83E8" w:rsidR="001E6965" w:rsidRDefault="001E6965" w:rsidP="001E6965">
            <w:pPr>
              <w:pStyle w:val="TableCellBody"/>
              <w:rPr>
                <w:szCs w:val="20"/>
              </w:rPr>
            </w:pPr>
            <w:r>
              <w:rPr>
                <w:szCs w:val="20"/>
              </w:rPr>
              <w:t xml:space="preserve">M value in power function for </w:t>
            </w:r>
            <w:r w:rsidRPr="00592560">
              <w:rPr>
                <w:szCs w:val="20"/>
              </w:rPr>
              <w:t>width calculation</w:t>
            </w:r>
          </w:p>
        </w:tc>
        <w:tc>
          <w:tcPr>
            <w:tcW w:w="1243" w:type="dxa"/>
            <w:tcBorders>
              <w:top w:val="nil"/>
              <w:left w:val="nil"/>
              <w:bottom w:val="nil"/>
              <w:right w:val="nil"/>
            </w:tcBorders>
          </w:tcPr>
          <w:p w14:paraId="677F0A81" w14:textId="6B9035FA"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FC2DDBF" w14:textId="1673A00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1C19232" w14:textId="6CCFB94F"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126FA4" w14:textId="7804FA71"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7051BA7F" w14:textId="7208ACDF" w:rsidR="001E6965" w:rsidRDefault="001E6965" w:rsidP="001E6965">
            <w:pPr>
              <w:pStyle w:val="tablecell-centered"/>
              <w:rPr>
                <w:szCs w:val="20"/>
              </w:rPr>
            </w:pPr>
            <w:r>
              <w:rPr>
                <w:szCs w:val="20"/>
              </w:rPr>
              <w:t>0.015</w:t>
            </w:r>
          </w:p>
        </w:tc>
        <w:tc>
          <w:tcPr>
            <w:tcW w:w="2057" w:type="dxa"/>
            <w:tcBorders>
              <w:top w:val="nil"/>
              <w:left w:val="nil"/>
              <w:bottom w:val="nil"/>
            </w:tcBorders>
          </w:tcPr>
          <w:p w14:paraId="0A6C84C3" w14:textId="51DCCF89"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1E6965" w:rsidRPr="00126908" w:rsidRDefault="001E6965" w:rsidP="001E6965">
            <w:pPr>
              <w:pStyle w:val="TableSpanner"/>
            </w:pPr>
            <w:r>
              <w:t>L</w:t>
            </w:r>
            <w:r w:rsidRPr="00C9344E">
              <w:t>ake routing</w:t>
            </w:r>
          </w:p>
        </w:tc>
      </w:tr>
      <w:tr w:rsidR="001E6965" w14:paraId="4163F426" w14:textId="77777777" w:rsidTr="009929EB">
        <w:trPr>
          <w:jc w:val="center"/>
        </w:trPr>
        <w:tc>
          <w:tcPr>
            <w:tcW w:w="2144" w:type="dxa"/>
            <w:tcBorders>
              <w:top w:val="nil"/>
              <w:bottom w:val="nil"/>
              <w:right w:val="nil"/>
            </w:tcBorders>
          </w:tcPr>
          <w:p w14:paraId="01D861E3" w14:textId="77777777" w:rsidR="001E6965" w:rsidRPr="006855E1" w:rsidRDefault="001E6965" w:rsidP="001E6965">
            <w:pPr>
              <w:pStyle w:val="TableCellBody"/>
              <w:rPr>
                <w:b/>
                <w:szCs w:val="20"/>
              </w:rPr>
            </w:pPr>
            <w:r w:rsidRPr="00E339EC">
              <w:rPr>
                <w:b/>
                <w:szCs w:val="20"/>
              </w:rPr>
              <w:t>elev</w:t>
            </w:r>
            <w:r w:rsidRPr="006855E1">
              <w:rPr>
                <w:b/>
                <w:szCs w:val="20"/>
              </w:rPr>
              <w:t>_outflow</w:t>
            </w:r>
          </w:p>
        </w:tc>
        <w:tc>
          <w:tcPr>
            <w:tcW w:w="4782" w:type="dxa"/>
            <w:tcBorders>
              <w:top w:val="nil"/>
              <w:left w:val="nil"/>
              <w:bottom w:val="nil"/>
              <w:right w:val="nil"/>
            </w:tcBorders>
          </w:tcPr>
          <w:p w14:paraId="653000ED" w14:textId="76A5627F" w:rsidR="001E6965" w:rsidRPr="006855E1" w:rsidRDefault="001E6965" w:rsidP="001E6965">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123109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1E6965" w:rsidRPr="006855E1" w:rsidRDefault="001E6965" w:rsidP="001E6965">
            <w:pPr>
              <w:pStyle w:val="tablecell-centered"/>
              <w:rPr>
                <w:szCs w:val="20"/>
              </w:rPr>
            </w:pPr>
            <w:r w:rsidRPr="006855E1">
              <w:rPr>
                <w:szCs w:val="20"/>
              </w:rPr>
              <w:t>0.0</w:t>
            </w:r>
          </w:p>
        </w:tc>
        <w:tc>
          <w:tcPr>
            <w:tcW w:w="2057" w:type="dxa"/>
            <w:tcBorders>
              <w:top w:val="nil"/>
              <w:left w:val="nil"/>
              <w:bottom w:val="nil"/>
            </w:tcBorders>
          </w:tcPr>
          <w:p w14:paraId="319522C7" w14:textId="379AA3EB"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507FD12E" w14:textId="77777777" w:rsidTr="009929EB">
        <w:trPr>
          <w:jc w:val="center"/>
        </w:trPr>
        <w:tc>
          <w:tcPr>
            <w:tcW w:w="2144" w:type="dxa"/>
            <w:tcBorders>
              <w:top w:val="nil"/>
              <w:bottom w:val="nil"/>
              <w:right w:val="nil"/>
            </w:tcBorders>
          </w:tcPr>
          <w:p w14:paraId="329A3710" w14:textId="77777777" w:rsidR="001E6965" w:rsidRPr="006855E1" w:rsidRDefault="001E6965" w:rsidP="001E6965">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1E6965" w:rsidRPr="006855E1" w:rsidRDefault="001E6965" w:rsidP="001E6965">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0FEB15E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1E6965" w:rsidRPr="006855E1" w:rsidRDefault="001E6965" w:rsidP="001E6965">
            <w:pPr>
              <w:pStyle w:val="tablecell-centered"/>
              <w:rPr>
                <w:szCs w:val="20"/>
              </w:rPr>
            </w:pPr>
            <w:r w:rsidRPr="006855E1">
              <w:rPr>
                <w:szCs w:val="20"/>
              </w:rPr>
              <w:t>1.0</w:t>
            </w:r>
          </w:p>
        </w:tc>
        <w:tc>
          <w:tcPr>
            <w:tcW w:w="2057" w:type="dxa"/>
            <w:tcBorders>
              <w:top w:val="nil"/>
              <w:left w:val="nil"/>
              <w:bottom w:val="nil"/>
            </w:tcBorders>
          </w:tcPr>
          <w:p w14:paraId="5BD9E054" w14:textId="448A8F0C"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5DAC235" w14:textId="77777777" w:rsidTr="009929EB">
        <w:trPr>
          <w:jc w:val="center"/>
        </w:trPr>
        <w:tc>
          <w:tcPr>
            <w:tcW w:w="2144" w:type="dxa"/>
            <w:tcBorders>
              <w:top w:val="nil"/>
              <w:bottom w:val="nil"/>
              <w:right w:val="nil"/>
            </w:tcBorders>
          </w:tcPr>
          <w:p w14:paraId="5288A34F" w14:textId="77777777" w:rsidR="001E6965" w:rsidRPr="006855E1" w:rsidRDefault="001E6965" w:rsidP="001E6965">
            <w:pPr>
              <w:pStyle w:val="TableCellBody"/>
              <w:rPr>
                <w:b/>
                <w:szCs w:val="20"/>
              </w:rPr>
            </w:pPr>
            <w:r w:rsidRPr="00E339EC">
              <w:rPr>
                <w:b/>
                <w:szCs w:val="20"/>
              </w:rPr>
              <w:t>gw</w:t>
            </w:r>
            <w:r w:rsidRPr="006855E1">
              <w:rPr>
                <w:b/>
                <w:szCs w:val="20"/>
              </w:rPr>
              <w:t>_seep_coef</w:t>
            </w:r>
          </w:p>
        </w:tc>
        <w:tc>
          <w:tcPr>
            <w:tcW w:w="4782" w:type="dxa"/>
            <w:tcBorders>
              <w:top w:val="nil"/>
              <w:left w:val="nil"/>
              <w:bottom w:val="nil"/>
              <w:right w:val="nil"/>
            </w:tcBorders>
          </w:tcPr>
          <w:p w14:paraId="5EEDE01E" w14:textId="4BB28C23" w:rsidR="001E6965" w:rsidRPr="006855E1" w:rsidRDefault="001E6965" w:rsidP="001E6965">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1E6965" w:rsidRPr="006855E1" w:rsidRDefault="001E6965" w:rsidP="001E6965">
            <w:pPr>
              <w:pStyle w:val="TableCellBody"/>
              <w:jc w:val="center"/>
              <w:rPr>
                <w:b/>
                <w:szCs w:val="20"/>
              </w:rPr>
            </w:pPr>
            <w:r w:rsidRPr="00E7110A">
              <w:rPr>
                <w:b/>
                <w:szCs w:val="20"/>
                <w:highlight w:val="cyan"/>
              </w:rPr>
              <w:t>ngw</w:t>
            </w:r>
          </w:p>
        </w:tc>
        <w:tc>
          <w:tcPr>
            <w:tcW w:w="800" w:type="dxa"/>
            <w:tcBorders>
              <w:top w:val="nil"/>
              <w:left w:val="nil"/>
              <w:bottom w:val="nil"/>
              <w:right w:val="nil"/>
            </w:tcBorders>
          </w:tcPr>
          <w:p w14:paraId="4F4B470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1E6965" w:rsidRPr="006855E1" w:rsidRDefault="001E6965" w:rsidP="001E6965">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1E6965" w:rsidRPr="006855E1" w:rsidRDefault="001E6965" w:rsidP="001E6965">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30748FE" w14:textId="77777777" w:rsidTr="009929EB">
        <w:trPr>
          <w:jc w:val="center"/>
        </w:trPr>
        <w:tc>
          <w:tcPr>
            <w:tcW w:w="2144" w:type="dxa"/>
            <w:tcBorders>
              <w:top w:val="nil"/>
              <w:bottom w:val="nil"/>
              <w:right w:val="nil"/>
            </w:tcBorders>
          </w:tcPr>
          <w:p w14:paraId="14595E1F" w14:textId="77777777" w:rsidR="001E6965" w:rsidRPr="006855E1" w:rsidRDefault="001E6965" w:rsidP="001E6965">
            <w:pPr>
              <w:pStyle w:val="TableCellBody"/>
              <w:rPr>
                <w:b/>
                <w:szCs w:val="20"/>
              </w:rPr>
            </w:pPr>
            <w:r w:rsidRPr="00E339EC">
              <w:rPr>
                <w:b/>
                <w:szCs w:val="20"/>
              </w:rPr>
              <w:t>lake</w:t>
            </w:r>
            <w:r w:rsidRPr="006855E1">
              <w:rPr>
                <w:b/>
                <w:szCs w:val="20"/>
              </w:rPr>
              <w:t>_coef</w:t>
            </w:r>
          </w:p>
        </w:tc>
        <w:tc>
          <w:tcPr>
            <w:tcW w:w="4782" w:type="dxa"/>
            <w:tcBorders>
              <w:top w:val="nil"/>
              <w:left w:val="nil"/>
              <w:bottom w:val="nil"/>
              <w:right w:val="nil"/>
            </w:tcBorders>
          </w:tcPr>
          <w:p w14:paraId="437C9032" w14:textId="6BB728A4" w:rsidR="001E6965" w:rsidRPr="006855E1" w:rsidRDefault="001E6965" w:rsidP="001E6965">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A3EF8C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1E6965" w:rsidRPr="006855E1" w:rsidRDefault="001E6965" w:rsidP="001E6965">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6408DCB0" w14:textId="207977F6"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0605649" w14:textId="77777777" w:rsidTr="009929EB">
        <w:trPr>
          <w:jc w:val="center"/>
        </w:trPr>
        <w:tc>
          <w:tcPr>
            <w:tcW w:w="2144" w:type="dxa"/>
            <w:tcBorders>
              <w:top w:val="nil"/>
              <w:bottom w:val="nil"/>
              <w:right w:val="nil"/>
            </w:tcBorders>
          </w:tcPr>
          <w:p w14:paraId="0988182F" w14:textId="77777777" w:rsidR="001E6965" w:rsidRPr="006855E1" w:rsidRDefault="001E6965" w:rsidP="001E6965">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1E6965" w:rsidRPr="006855E1" w:rsidRDefault="001E6965" w:rsidP="001E6965">
            <w:pPr>
              <w:pStyle w:val="TableCellBody"/>
              <w:rPr>
                <w:szCs w:val="20"/>
              </w:rPr>
            </w:pPr>
            <w:r w:rsidRPr="006855E1">
              <w:rPr>
                <w:szCs w:val="20"/>
              </w:rPr>
              <w:t xml:space="preserve">Initial inflow to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9089E9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2B33146"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1326538F" w14:textId="42A419F3"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8871007" w14:textId="77777777" w:rsidTr="009929EB">
        <w:trPr>
          <w:jc w:val="center"/>
        </w:trPr>
        <w:tc>
          <w:tcPr>
            <w:tcW w:w="2144" w:type="dxa"/>
            <w:tcBorders>
              <w:top w:val="nil"/>
              <w:bottom w:val="nil"/>
              <w:right w:val="nil"/>
            </w:tcBorders>
          </w:tcPr>
          <w:p w14:paraId="4ADB1758" w14:textId="77777777" w:rsidR="001E6965" w:rsidRPr="006855E1" w:rsidRDefault="001E6965" w:rsidP="001E6965">
            <w:pPr>
              <w:pStyle w:val="TableCellBody"/>
              <w:rPr>
                <w:b/>
                <w:szCs w:val="20"/>
              </w:rPr>
            </w:pPr>
            <w:r w:rsidRPr="00E339EC">
              <w:rPr>
                <w:b/>
                <w:szCs w:val="20"/>
              </w:rPr>
              <w:t>lake</w:t>
            </w:r>
            <w:r w:rsidRPr="006855E1">
              <w:rPr>
                <w:b/>
                <w:szCs w:val="20"/>
              </w:rPr>
              <w:t>_evap_adj</w:t>
            </w:r>
          </w:p>
        </w:tc>
        <w:tc>
          <w:tcPr>
            <w:tcW w:w="4782" w:type="dxa"/>
            <w:tcBorders>
              <w:top w:val="nil"/>
              <w:left w:val="nil"/>
              <w:bottom w:val="nil"/>
              <w:right w:val="nil"/>
            </w:tcBorders>
          </w:tcPr>
          <w:p w14:paraId="521B693A" w14:textId="77777777" w:rsidR="001E6965" w:rsidRPr="006855E1" w:rsidRDefault="001E6965" w:rsidP="001E6965">
            <w:pPr>
              <w:pStyle w:val="TableCellBody"/>
              <w:rPr>
                <w:szCs w:val="20"/>
              </w:rPr>
            </w:pPr>
            <w:r w:rsidRPr="006855E1">
              <w:rPr>
                <w:szCs w:val="20"/>
              </w:rPr>
              <w:t>Monthly (January to December) adjustment factor for potential ET for each lake</w:t>
            </w:r>
          </w:p>
        </w:tc>
        <w:tc>
          <w:tcPr>
            <w:tcW w:w="1243" w:type="dxa"/>
            <w:tcBorders>
              <w:top w:val="nil"/>
              <w:left w:val="nil"/>
              <w:bottom w:val="nil"/>
              <w:right w:val="nil"/>
            </w:tcBorders>
          </w:tcPr>
          <w:p w14:paraId="00A0C33F" w14:textId="77777777" w:rsidR="001E6965" w:rsidRPr="006855E1" w:rsidRDefault="001E6965" w:rsidP="001E6965">
            <w:pPr>
              <w:pStyle w:val="TableCellBody"/>
              <w:jc w:val="center"/>
              <w:rPr>
                <w:szCs w:val="20"/>
              </w:rPr>
            </w:pPr>
            <w:r w:rsidRPr="006855E1">
              <w:rPr>
                <w:b/>
                <w:szCs w:val="20"/>
              </w:rPr>
              <w:t>nhru</w:t>
            </w:r>
          </w:p>
        </w:tc>
        <w:tc>
          <w:tcPr>
            <w:tcW w:w="800" w:type="dxa"/>
            <w:tcBorders>
              <w:top w:val="nil"/>
              <w:left w:val="nil"/>
              <w:bottom w:val="nil"/>
              <w:right w:val="nil"/>
            </w:tcBorders>
          </w:tcPr>
          <w:p w14:paraId="326EEDF4"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1E6965" w:rsidRPr="006855E1" w:rsidRDefault="001E6965" w:rsidP="001E6965">
            <w:pPr>
              <w:pStyle w:val="TableCellBody"/>
              <w:jc w:val="center"/>
              <w:rPr>
                <w:szCs w:val="20"/>
              </w:rPr>
            </w:pPr>
            <w:r w:rsidRPr="006855E1">
              <w:rPr>
                <w:szCs w:val="20"/>
              </w:rPr>
              <w:t>decimal fraction</w:t>
            </w:r>
          </w:p>
        </w:tc>
        <w:tc>
          <w:tcPr>
            <w:tcW w:w="1154" w:type="dxa"/>
            <w:tcBorders>
              <w:top w:val="nil"/>
              <w:left w:val="nil"/>
              <w:bottom w:val="nil"/>
              <w:right w:val="nil"/>
            </w:tcBorders>
          </w:tcPr>
          <w:p w14:paraId="1EB292F8" w14:textId="77777777" w:rsidR="001E6965" w:rsidRPr="006855E1" w:rsidRDefault="001E6965" w:rsidP="001E6965">
            <w:pPr>
              <w:pStyle w:val="tablecell-centered"/>
              <w:rPr>
                <w:szCs w:val="20"/>
              </w:rPr>
            </w:pPr>
            <w:r w:rsidRPr="006855E1">
              <w:rPr>
                <w:szCs w:val="20"/>
              </w:rPr>
              <w:t>0.5 to 1.0</w:t>
            </w:r>
          </w:p>
        </w:tc>
        <w:tc>
          <w:tcPr>
            <w:tcW w:w="889" w:type="dxa"/>
            <w:tcBorders>
              <w:top w:val="nil"/>
              <w:left w:val="nil"/>
              <w:bottom w:val="nil"/>
              <w:right w:val="nil"/>
            </w:tcBorders>
          </w:tcPr>
          <w:p w14:paraId="43BCF43C"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42F267DB" w14:textId="4230C441" w:rsidR="001E6965" w:rsidRPr="006855E1" w:rsidRDefault="001E6965" w:rsidP="001E6965">
            <w:pPr>
              <w:pStyle w:val="tablecell-centered"/>
              <w:rPr>
                <w:szCs w:val="20"/>
              </w:rPr>
            </w:pPr>
            <w:r>
              <w:rPr>
                <w:b/>
                <w:szCs w:val="20"/>
              </w:rPr>
              <w:t>strmflow_modu</w:t>
            </w:r>
            <w:r w:rsidR="00992C55" w:rsidRPr="00992C55">
              <w:rPr>
                <w:rFonts w:ascii="Courier New" w:hAnsi="Courier New" w:cs="Courier New"/>
                <w:szCs w:val="20"/>
                <w:highlight w:val="green"/>
              </w:rPr>
              <w:t xml:space="preserve"> muskingum_lake</w:t>
            </w:r>
          </w:p>
        </w:tc>
      </w:tr>
      <w:tr w:rsidR="001E6965" w14:paraId="7E47F011" w14:textId="77777777" w:rsidTr="009929EB">
        <w:trPr>
          <w:jc w:val="center"/>
        </w:trPr>
        <w:tc>
          <w:tcPr>
            <w:tcW w:w="2144" w:type="dxa"/>
            <w:tcBorders>
              <w:top w:val="nil"/>
              <w:bottom w:val="nil"/>
              <w:right w:val="nil"/>
            </w:tcBorders>
          </w:tcPr>
          <w:p w14:paraId="207EC3B9" w14:textId="77777777" w:rsidR="001E6965" w:rsidRPr="001E6965" w:rsidRDefault="001E6965" w:rsidP="001E6965">
            <w:pPr>
              <w:pStyle w:val="TableCellBody"/>
              <w:rPr>
                <w:b/>
                <w:strike/>
                <w:szCs w:val="20"/>
              </w:rPr>
            </w:pPr>
            <w:r w:rsidRPr="001E6965">
              <w:rPr>
                <w:b/>
                <w:strike/>
                <w:szCs w:val="20"/>
              </w:rPr>
              <w:t>lake_hru</w:t>
            </w:r>
          </w:p>
        </w:tc>
        <w:tc>
          <w:tcPr>
            <w:tcW w:w="4782" w:type="dxa"/>
            <w:tcBorders>
              <w:top w:val="nil"/>
              <w:left w:val="nil"/>
              <w:bottom w:val="nil"/>
              <w:right w:val="nil"/>
            </w:tcBorders>
          </w:tcPr>
          <w:p w14:paraId="3A274841" w14:textId="29F10E55" w:rsidR="001E6965" w:rsidRPr="001E6965" w:rsidRDefault="001E6965" w:rsidP="001E6965">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1E6965" w:rsidRPr="001E6965" w:rsidRDefault="001E6965" w:rsidP="001E6965">
            <w:pPr>
              <w:pStyle w:val="TableCellBody"/>
              <w:jc w:val="center"/>
              <w:rPr>
                <w:b/>
                <w:strike/>
                <w:szCs w:val="20"/>
              </w:rPr>
            </w:pPr>
            <w:r w:rsidRPr="001E6965">
              <w:rPr>
                <w:b/>
                <w:strike/>
                <w:szCs w:val="20"/>
              </w:rPr>
              <w:t>nlake</w:t>
            </w:r>
          </w:p>
        </w:tc>
        <w:tc>
          <w:tcPr>
            <w:tcW w:w="800" w:type="dxa"/>
            <w:tcBorders>
              <w:top w:val="nil"/>
              <w:left w:val="nil"/>
              <w:bottom w:val="nil"/>
              <w:right w:val="nil"/>
            </w:tcBorders>
          </w:tcPr>
          <w:p w14:paraId="2CF91F9C" w14:textId="77777777" w:rsidR="001E6965" w:rsidRPr="001E6965" w:rsidRDefault="001E6965" w:rsidP="001E6965">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1E6965" w:rsidRPr="001E6965" w:rsidRDefault="001E6965" w:rsidP="001E6965">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1E6965" w:rsidRPr="001E6965" w:rsidRDefault="001E6965" w:rsidP="001E6965">
            <w:pPr>
              <w:pStyle w:val="tablecell-centered"/>
              <w:rPr>
                <w:strike/>
                <w:szCs w:val="20"/>
              </w:rPr>
            </w:pPr>
            <w:r w:rsidRPr="001E6965">
              <w:rPr>
                <w:strike/>
                <w:szCs w:val="20"/>
              </w:rPr>
              <w:t xml:space="preserve">0 to </w:t>
            </w:r>
            <w:r w:rsidRPr="001E6965">
              <w:rPr>
                <w:b/>
                <w:strike/>
                <w:szCs w:val="20"/>
              </w:rPr>
              <w:t>nhru</w:t>
            </w:r>
          </w:p>
        </w:tc>
        <w:tc>
          <w:tcPr>
            <w:tcW w:w="889" w:type="dxa"/>
            <w:tcBorders>
              <w:top w:val="nil"/>
              <w:left w:val="nil"/>
              <w:bottom w:val="nil"/>
              <w:right w:val="nil"/>
            </w:tcBorders>
          </w:tcPr>
          <w:p w14:paraId="39BA134F" w14:textId="363B7592" w:rsidR="001E6965" w:rsidRPr="001E6965" w:rsidRDefault="001E6965" w:rsidP="001E6965">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1E6965" w:rsidRPr="001E6965" w:rsidRDefault="001E6965" w:rsidP="001E6965">
            <w:pPr>
              <w:pStyle w:val="tablecell-centered"/>
              <w:rPr>
                <w:strike/>
                <w:szCs w:val="20"/>
              </w:rPr>
            </w:pPr>
            <w:r w:rsidRPr="001E6965">
              <w:rPr>
                <w:b/>
                <w:strike/>
                <w:szCs w:val="20"/>
              </w:rPr>
              <w:t xml:space="preserve">strmflow_module </w:t>
            </w:r>
            <w:r w:rsidRPr="001E6965">
              <w:rPr>
                <w:strike/>
                <w:szCs w:val="20"/>
              </w:rPr>
              <w:t xml:space="preserve">= </w:t>
            </w:r>
            <w:r w:rsidRPr="001E6965">
              <w:rPr>
                <w:rFonts w:ascii="Courier New" w:hAnsi="Courier New" w:cs="Courier New"/>
                <w:strike/>
                <w:szCs w:val="20"/>
              </w:rPr>
              <w:lastRenderedPageBreak/>
              <w:t>strmflow_lake</w:t>
            </w:r>
          </w:p>
        </w:tc>
      </w:tr>
      <w:tr w:rsidR="001E6965" w14:paraId="530A4BF2" w14:textId="77777777" w:rsidTr="009929EB">
        <w:trPr>
          <w:jc w:val="center"/>
        </w:trPr>
        <w:tc>
          <w:tcPr>
            <w:tcW w:w="2144" w:type="dxa"/>
            <w:tcBorders>
              <w:top w:val="nil"/>
              <w:bottom w:val="nil"/>
              <w:right w:val="nil"/>
            </w:tcBorders>
          </w:tcPr>
          <w:p w14:paraId="28D1BF27" w14:textId="77777777" w:rsidR="001E6965" w:rsidRPr="006855E1" w:rsidRDefault="001E6965" w:rsidP="001E6965">
            <w:pPr>
              <w:pStyle w:val="TableCellBody"/>
              <w:rPr>
                <w:b/>
                <w:szCs w:val="20"/>
              </w:rPr>
            </w:pPr>
            <w:r w:rsidRPr="00E339EC">
              <w:rPr>
                <w:b/>
                <w:szCs w:val="20"/>
              </w:rPr>
              <w:lastRenderedPageBreak/>
              <w:t>lake</w:t>
            </w:r>
            <w:r w:rsidRPr="006855E1">
              <w:rPr>
                <w:b/>
                <w:szCs w:val="20"/>
              </w:rPr>
              <w:t>_hru_id</w:t>
            </w:r>
          </w:p>
        </w:tc>
        <w:tc>
          <w:tcPr>
            <w:tcW w:w="4782" w:type="dxa"/>
            <w:tcBorders>
              <w:top w:val="nil"/>
              <w:left w:val="nil"/>
              <w:bottom w:val="nil"/>
              <w:right w:val="nil"/>
            </w:tcBorders>
          </w:tcPr>
          <w:p w14:paraId="119F0221" w14:textId="77777777" w:rsidR="001E6965" w:rsidRPr="006855E1" w:rsidRDefault="001E6965" w:rsidP="001E6965">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1E6965" w:rsidRPr="006855E1" w:rsidRDefault="001E6965" w:rsidP="001E6965">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7F0A8E84" w14:textId="5BF67AAA"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2AF6AE" w14:textId="77777777" w:rsidTr="009929EB">
        <w:trPr>
          <w:jc w:val="center"/>
        </w:trPr>
        <w:tc>
          <w:tcPr>
            <w:tcW w:w="2144" w:type="dxa"/>
            <w:tcBorders>
              <w:top w:val="nil"/>
              <w:bottom w:val="nil"/>
              <w:right w:val="nil"/>
            </w:tcBorders>
          </w:tcPr>
          <w:p w14:paraId="4D1075A1" w14:textId="77777777" w:rsidR="001E6965" w:rsidRPr="006855E1" w:rsidRDefault="001E6965" w:rsidP="001E6965">
            <w:pPr>
              <w:pStyle w:val="TableCellBody"/>
              <w:rPr>
                <w:b/>
                <w:szCs w:val="20"/>
              </w:rPr>
            </w:pPr>
            <w:r w:rsidRPr="00E339EC">
              <w:rPr>
                <w:b/>
                <w:szCs w:val="20"/>
              </w:rPr>
              <w:t>lake</w:t>
            </w:r>
            <w:r w:rsidRPr="006855E1">
              <w:rPr>
                <w:b/>
                <w:szCs w:val="20"/>
              </w:rPr>
              <w:t>_init</w:t>
            </w:r>
          </w:p>
        </w:tc>
        <w:tc>
          <w:tcPr>
            <w:tcW w:w="4782" w:type="dxa"/>
            <w:tcBorders>
              <w:top w:val="nil"/>
              <w:left w:val="nil"/>
              <w:bottom w:val="nil"/>
              <w:right w:val="nil"/>
            </w:tcBorders>
          </w:tcPr>
          <w:p w14:paraId="0B7D7EDA" w14:textId="62A8D95D" w:rsidR="001E6965" w:rsidRPr="006855E1" w:rsidRDefault="001E6965" w:rsidP="001E6965">
            <w:pPr>
              <w:pStyle w:val="TableCellBody"/>
              <w:rPr>
                <w:szCs w:val="20"/>
              </w:rPr>
            </w:pPr>
            <w:r w:rsidRPr="006855E1">
              <w:rPr>
                <w:szCs w:val="20"/>
              </w:rPr>
              <w:t xml:space="preserve">Initial storage in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1E6965" w:rsidRPr="006855E1" w:rsidRDefault="001E6965" w:rsidP="001E6965">
            <w:pPr>
              <w:pStyle w:val="TableCellBody"/>
              <w:jc w:val="center"/>
              <w:rPr>
                <w:szCs w:val="20"/>
              </w:rPr>
            </w:pPr>
            <w:r w:rsidRPr="006855E1">
              <w:rPr>
                <w:szCs w:val="20"/>
              </w:rPr>
              <w:t>cfs-days</w:t>
            </w:r>
          </w:p>
        </w:tc>
        <w:tc>
          <w:tcPr>
            <w:tcW w:w="1154" w:type="dxa"/>
            <w:tcBorders>
              <w:top w:val="nil"/>
              <w:left w:val="nil"/>
              <w:bottom w:val="nil"/>
              <w:right w:val="nil"/>
            </w:tcBorders>
          </w:tcPr>
          <w:p w14:paraId="2A6C549F"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1E6965" w:rsidRPr="00C94B95" w:rsidRDefault="001E6965" w:rsidP="001E6965">
            <w:pPr>
              <w:pStyle w:val="tablecell-centered"/>
              <w:rPr>
                <w:szCs w:val="20"/>
              </w:rPr>
            </w:pPr>
            <w:r w:rsidRPr="00C94B95">
              <w:rPr>
                <w:szCs w:val="20"/>
              </w:rPr>
              <w:t>0.0</w:t>
            </w:r>
          </w:p>
        </w:tc>
        <w:tc>
          <w:tcPr>
            <w:tcW w:w="2057" w:type="dxa"/>
            <w:tcBorders>
              <w:top w:val="nil"/>
              <w:left w:val="nil"/>
              <w:bottom w:val="nil"/>
            </w:tcBorders>
          </w:tcPr>
          <w:p w14:paraId="5ABB9AB5" w14:textId="20413EE9"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58FD441" w14:textId="77777777" w:rsidTr="009929EB">
        <w:trPr>
          <w:jc w:val="center"/>
        </w:trPr>
        <w:tc>
          <w:tcPr>
            <w:tcW w:w="2144" w:type="dxa"/>
            <w:tcBorders>
              <w:top w:val="nil"/>
              <w:bottom w:val="nil"/>
              <w:right w:val="nil"/>
            </w:tcBorders>
          </w:tcPr>
          <w:p w14:paraId="0D4664C1" w14:textId="77777777" w:rsidR="001E6965" w:rsidRPr="00ED7BDB" w:rsidRDefault="001E6965" w:rsidP="001E6965">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1E6965" w:rsidRPr="00ED7BDB" w:rsidRDefault="001E6965" w:rsidP="001E6965">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1E6965" w:rsidRPr="00ED7BDB"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1E6965" w:rsidRPr="00ED7BDB"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1E6965" w:rsidRPr="00ED7BDB" w:rsidRDefault="001E6965" w:rsidP="001E6965">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4F5E0919" w14:textId="5C00D1A4"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583C796" w14:textId="77777777" w:rsidTr="009929EB">
        <w:trPr>
          <w:jc w:val="center"/>
        </w:trPr>
        <w:tc>
          <w:tcPr>
            <w:tcW w:w="2144" w:type="dxa"/>
            <w:tcBorders>
              <w:top w:val="nil"/>
              <w:bottom w:val="nil"/>
              <w:right w:val="nil"/>
            </w:tcBorders>
          </w:tcPr>
          <w:p w14:paraId="59CEA917" w14:textId="77777777" w:rsidR="001E6965" w:rsidRPr="00ED7BDB" w:rsidRDefault="001E6965" w:rsidP="001E6965">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1E6965" w:rsidRPr="00ED7BDB" w:rsidRDefault="001E6965" w:rsidP="001E6965">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1E6965" w:rsidRPr="00ED7BDB" w:rsidRDefault="001E6965" w:rsidP="001E6965">
            <w:pPr>
              <w:pStyle w:val="TableCellBody"/>
              <w:jc w:val="center"/>
              <w:rPr>
                <w:szCs w:val="20"/>
              </w:rPr>
            </w:pPr>
            <w:r w:rsidRPr="00ED7BDB">
              <w:rPr>
                <w:szCs w:val="20"/>
              </w:rPr>
              <w:t>cfs/feet</w:t>
            </w:r>
          </w:p>
        </w:tc>
        <w:tc>
          <w:tcPr>
            <w:tcW w:w="1154" w:type="dxa"/>
            <w:tcBorders>
              <w:top w:val="nil"/>
              <w:left w:val="nil"/>
              <w:bottom w:val="nil"/>
              <w:right w:val="nil"/>
            </w:tcBorders>
          </w:tcPr>
          <w:p w14:paraId="5156A05E"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2500A9EE" w14:textId="2126CFCE"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6261D46" w14:textId="77777777" w:rsidTr="009929EB">
        <w:trPr>
          <w:jc w:val="center"/>
        </w:trPr>
        <w:tc>
          <w:tcPr>
            <w:tcW w:w="2144" w:type="dxa"/>
            <w:tcBorders>
              <w:top w:val="nil"/>
              <w:bottom w:val="nil"/>
              <w:right w:val="nil"/>
            </w:tcBorders>
          </w:tcPr>
          <w:p w14:paraId="4B8C91D8" w14:textId="77777777" w:rsidR="001E6965" w:rsidRPr="00ED7BDB" w:rsidRDefault="001E6965" w:rsidP="001E6965">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1E6965" w:rsidRPr="00ED7BDB" w:rsidRDefault="001E6965" w:rsidP="001E6965">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1E6965" w:rsidRPr="00ED7BDB" w:rsidRDefault="001E6965" w:rsidP="001E6965">
            <w:pPr>
              <w:pStyle w:val="TableCellBody"/>
              <w:jc w:val="center"/>
              <w:rPr>
                <w:szCs w:val="20"/>
              </w:rPr>
            </w:pPr>
            <w:r w:rsidRPr="00ED7BDB">
              <w:rPr>
                <w:szCs w:val="20"/>
              </w:rPr>
              <w:t>cfs</w:t>
            </w:r>
          </w:p>
        </w:tc>
        <w:tc>
          <w:tcPr>
            <w:tcW w:w="1154" w:type="dxa"/>
            <w:tcBorders>
              <w:top w:val="nil"/>
              <w:left w:val="nil"/>
              <w:bottom w:val="nil"/>
              <w:right w:val="nil"/>
            </w:tcBorders>
          </w:tcPr>
          <w:p w14:paraId="0C6CD78A"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1E6965" w:rsidRPr="00C94B95" w:rsidRDefault="001E6965" w:rsidP="001E6965">
            <w:pPr>
              <w:pStyle w:val="tablecell-centered"/>
              <w:rPr>
                <w:szCs w:val="20"/>
              </w:rPr>
            </w:pPr>
            <w:r w:rsidRPr="00C94B95">
              <w:rPr>
                <w:szCs w:val="20"/>
              </w:rPr>
              <w:t>100.0</w:t>
            </w:r>
          </w:p>
        </w:tc>
        <w:tc>
          <w:tcPr>
            <w:tcW w:w="2057" w:type="dxa"/>
            <w:tcBorders>
              <w:top w:val="nil"/>
              <w:left w:val="nil"/>
              <w:bottom w:val="nil"/>
            </w:tcBorders>
          </w:tcPr>
          <w:p w14:paraId="721EE438" w14:textId="79452611"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1F3539C9" w14:textId="77777777" w:rsidTr="009929EB">
        <w:trPr>
          <w:jc w:val="center"/>
        </w:trPr>
        <w:tc>
          <w:tcPr>
            <w:tcW w:w="2144" w:type="dxa"/>
            <w:tcBorders>
              <w:top w:val="nil"/>
              <w:bottom w:val="nil"/>
              <w:right w:val="nil"/>
            </w:tcBorders>
          </w:tcPr>
          <w:p w14:paraId="1F3DD3AF" w14:textId="77777777" w:rsidR="001E6965" w:rsidRPr="006855E1" w:rsidRDefault="001E6965" w:rsidP="001E6965">
            <w:pPr>
              <w:pStyle w:val="TableCellBody"/>
              <w:rPr>
                <w:b/>
                <w:szCs w:val="20"/>
              </w:rPr>
            </w:pPr>
            <w:r w:rsidRPr="00E339EC">
              <w:rPr>
                <w:b/>
                <w:szCs w:val="20"/>
              </w:rPr>
              <w:t>lake</w:t>
            </w:r>
            <w:r w:rsidRPr="006855E1">
              <w:rPr>
                <w:b/>
                <w:szCs w:val="20"/>
              </w:rPr>
              <w:t>_qro</w:t>
            </w:r>
          </w:p>
        </w:tc>
        <w:tc>
          <w:tcPr>
            <w:tcW w:w="4782" w:type="dxa"/>
            <w:tcBorders>
              <w:top w:val="nil"/>
              <w:left w:val="nil"/>
              <w:bottom w:val="nil"/>
              <w:right w:val="nil"/>
            </w:tcBorders>
          </w:tcPr>
          <w:p w14:paraId="21EE9E78" w14:textId="764BD176" w:rsidR="001E6965" w:rsidRPr="006855E1" w:rsidRDefault="001E6965" w:rsidP="001E6965">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2B21589A"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1E6965" w:rsidRPr="00C94B95" w:rsidRDefault="001E6965" w:rsidP="001E6965">
            <w:pPr>
              <w:pStyle w:val="tablecell-centered"/>
              <w:rPr>
                <w:szCs w:val="20"/>
              </w:rPr>
            </w:pPr>
            <w:r w:rsidRPr="00C94B95">
              <w:rPr>
                <w:szCs w:val="20"/>
              </w:rPr>
              <w:t>0.1</w:t>
            </w:r>
          </w:p>
        </w:tc>
        <w:tc>
          <w:tcPr>
            <w:tcW w:w="2057" w:type="dxa"/>
            <w:tcBorders>
              <w:top w:val="nil"/>
              <w:left w:val="nil"/>
              <w:bottom w:val="nil"/>
            </w:tcBorders>
          </w:tcPr>
          <w:p w14:paraId="6F6F62FB" w14:textId="35817B4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E549D08" w14:textId="77777777" w:rsidTr="009929EB">
        <w:trPr>
          <w:jc w:val="center"/>
        </w:trPr>
        <w:tc>
          <w:tcPr>
            <w:tcW w:w="2144" w:type="dxa"/>
            <w:tcBorders>
              <w:top w:val="nil"/>
              <w:bottom w:val="nil"/>
              <w:right w:val="nil"/>
            </w:tcBorders>
          </w:tcPr>
          <w:p w14:paraId="57F69E92" w14:textId="77777777" w:rsidR="001E6965" w:rsidRPr="006855E1" w:rsidRDefault="001E6965" w:rsidP="001E6965">
            <w:pPr>
              <w:pStyle w:val="TableCellBody"/>
              <w:rPr>
                <w:b/>
                <w:szCs w:val="20"/>
              </w:rPr>
            </w:pPr>
            <w:r w:rsidRPr="00E339EC">
              <w:rPr>
                <w:b/>
                <w:szCs w:val="20"/>
              </w:rPr>
              <w:t>lake</w:t>
            </w:r>
            <w:r w:rsidRPr="006855E1">
              <w:rPr>
                <w:b/>
                <w:szCs w:val="20"/>
              </w:rPr>
              <w:t>_seep_elev</w:t>
            </w:r>
          </w:p>
        </w:tc>
        <w:tc>
          <w:tcPr>
            <w:tcW w:w="4782" w:type="dxa"/>
            <w:tcBorders>
              <w:top w:val="nil"/>
              <w:left w:val="nil"/>
              <w:bottom w:val="nil"/>
              <w:right w:val="nil"/>
            </w:tcBorders>
          </w:tcPr>
          <w:p w14:paraId="2B2E3CFA" w14:textId="77777777" w:rsidR="001E6965" w:rsidRPr="006855E1" w:rsidRDefault="001E6965" w:rsidP="001E6965">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1E6965" w:rsidRPr="00126908" w:rsidRDefault="001E6965" w:rsidP="001E6965">
            <w:pPr>
              <w:pStyle w:val="tablecell-centered"/>
              <w:rPr>
                <w:szCs w:val="20"/>
              </w:rPr>
            </w:pPr>
            <w:r w:rsidRPr="00126908">
              <w:rPr>
                <w:szCs w:val="20"/>
              </w:rPr>
              <w:t>1.0</w:t>
            </w:r>
          </w:p>
        </w:tc>
        <w:tc>
          <w:tcPr>
            <w:tcW w:w="2057" w:type="dxa"/>
            <w:tcBorders>
              <w:top w:val="nil"/>
              <w:left w:val="nil"/>
              <w:bottom w:val="nil"/>
            </w:tcBorders>
          </w:tcPr>
          <w:p w14:paraId="0A558825" w14:textId="4DC7C97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7DDFAE3" w14:textId="77777777" w:rsidTr="009929EB">
        <w:trPr>
          <w:jc w:val="center"/>
        </w:trPr>
        <w:tc>
          <w:tcPr>
            <w:tcW w:w="2144" w:type="dxa"/>
            <w:tcBorders>
              <w:top w:val="nil"/>
              <w:bottom w:val="nil"/>
              <w:right w:val="nil"/>
            </w:tcBorders>
          </w:tcPr>
          <w:p w14:paraId="7D7DBB77" w14:textId="2ADF7E5E" w:rsidR="001E6965" w:rsidRPr="00E339EC" w:rsidRDefault="001E6965" w:rsidP="001E6965">
            <w:pPr>
              <w:pStyle w:val="TableCellBody"/>
              <w:rPr>
                <w:b/>
                <w:szCs w:val="20"/>
              </w:rPr>
            </w:pPr>
            <w:r w:rsidRPr="000E50D4">
              <w:rPr>
                <w:b/>
                <w:szCs w:val="20"/>
                <w:highlight w:val="green"/>
              </w:rPr>
              <w:t>lake_segment_id</w:t>
            </w:r>
          </w:p>
        </w:tc>
        <w:tc>
          <w:tcPr>
            <w:tcW w:w="4782" w:type="dxa"/>
            <w:tcBorders>
              <w:top w:val="nil"/>
              <w:left w:val="nil"/>
              <w:bottom w:val="nil"/>
              <w:right w:val="nil"/>
            </w:tcBorders>
          </w:tcPr>
          <w:p w14:paraId="5B8DAEA1" w14:textId="7EC96245" w:rsidR="001E6965" w:rsidRPr="006855E1" w:rsidRDefault="001E6965" w:rsidP="001E6965">
            <w:pPr>
              <w:pStyle w:val="TableCellBody"/>
              <w:rPr>
                <w:szCs w:val="20"/>
              </w:rPr>
            </w:pPr>
            <w:r>
              <w:rPr>
                <w:szCs w:val="20"/>
              </w:rPr>
              <w:t>Index of lake associeated with a segment</w:t>
            </w:r>
          </w:p>
        </w:tc>
        <w:tc>
          <w:tcPr>
            <w:tcW w:w="1243" w:type="dxa"/>
            <w:tcBorders>
              <w:top w:val="nil"/>
              <w:left w:val="nil"/>
              <w:bottom w:val="nil"/>
              <w:right w:val="nil"/>
            </w:tcBorders>
          </w:tcPr>
          <w:p w14:paraId="65712DA1" w14:textId="42E4FF5D"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1E6965" w:rsidRPr="006855E1"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1E6965" w:rsidRPr="006855E1"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1E6965" w:rsidRPr="006855E1" w:rsidRDefault="001E6965" w:rsidP="001E6965">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1E6965" w:rsidRPr="00126908" w:rsidRDefault="001E6965" w:rsidP="001E6965">
            <w:pPr>
              <w:pStyle w:val="tablecell-centered"/>
              <w:rPr>
                <w:szCs w:val="20"/>
              </w:rPr>
            </w:pPr>
            <w:r w:rsidRPr="00C94B95">
              <w:rPr>
                <w:szCs w:val="20"/>
              </w:rPr>
              <w:t>0</w:t>
            </w:r>
          </w:p>
        </w:tc>
        <w:tc>
          <w:tcPr>
            <w:tcW w:w="2057" w:type="dxa"/>
            <w:tcBorders>
              <w:top w:val="nil"/>
              <w:left w:val="nil"/>
              <w:bottom w:val="nil"/>
            </w:tcBorders>
          </w:tcPr>
          <w:p w14:paraId="6559FA23" w14:textId="6E68D8E8" w:rsidR="001E6965" w:rsidRPr="000C1736" w:rsidRDefault="001E6965" w:rsidP="001E6965">
            <w:pPr>
              <w:pStyle w:val="tablecell-centered"/>
              <w:rPr>
                <w:b/>
                <w:szCs w:val="20"/>
              </w:rPr>
            </w:pPr>
            <w:r w:rsidRPr="00ED7BDB">
              <w:rPr>
                <w:b/>
                <w:szCs w:val="20"/>
              </w:rPr>
              <w:t xml:space="preserve">strmflow_module </w:t>
            </w:r>
            <w:r w:rsidRPr="00ED7BDB">
              <w:rPr>
                <w:szCs w:val="20"/>
              </w:rPr>
              <w:t xml:space="preserve">= </w:t>
            </w:r>
            <w:r w:rsidR="00C146B6">
              <w:rPr>
                <w:rFonts w:ascii="Courier New" w:hAnsi="Courier New" w:cs="Courier New"/>
                <w:szCs w:val="20"/>
              </w:rPr>
              <w:t>m</w:t>
            </w:r>
            <w:r w:rsidR="00483DAA">
              <w:rPr>
                <w:rFonts w:ascii="Courier New" w:hAnsi="Courier New" w:cs="Courier New"/>
                <w:szCs w:val="20"/>
              </w:rPr>
              <w:t>uskingum</w:t>
            </w:r>
            <w:r w:rsidRPr="000C1736">
              <w:rPr>
                <w:rFonts w:ascii="Courier New" w:hAnsi="Courier New" w:cs="Courier New"/>
                <w:szCs w:val="20"/>
              </w:rPr>
              <w:t>_</w:t>
            </w:r>
            <w:r w:rsidRPr="0025084C">
              <w:rPr>
                <w:rFonts w:ascii="Courier New" w:hAnsi="Courier New" w:cs="Courier New"/>
                <w:szCs w:val="20"/>
              </w:rPr>
              <w:t>lake</w:t>
            </w:r>
            <w:r>
              <w:rPr>
                <w:szCs w:val="20"/>
              </w:rPr>
              <w:t xml:space="preserve"> and </w:t>
            </w:r>
            <w:r w:rsidRPr="000C1736">
              <w:rPr>
                <w:b/>
                <w:szCs w:val="20"/>
              </w:rPr>
              <w:t>cascade_flag</w:t>
            </w:r>
            <w:r>
              <w:rPr>
                <w:szCs w:val="20"/>
              </w:rPr>
              <w:t xml:space="preserve"> = 1</w:t>
            </w:r>
          </w:p>
        </w:tc>
      </w:tr>
      <w:tr w:rsidR="001E6965" w14:paraId="2292EEAB" w14:textId="77777777" w:rsidTr="009929EB">
        <w:trPr>
          <w:jc w:val="center"/>
        </w:trPr>
        <w:tc>
          <w:tcPr>
            <w:tcW w:w="2144" w:type="dxa"/>
            <w:tcBorders>
              <w:top w:val="nil"/>
              <w:bottom w:val="nil"/>
              <w:right w:val="nil"/>
            </w:tcBorders>
          </w:tcPr>
          <w:p w14:paraId="5F18E81D" w14:textId="77777777" w:rsidR="001E6965" w:rsidRPr="006855E1" w:rsidRDefault="001E6965" w:rsidP="001E6965">
            <w:pPr>
              <w:pStyle w:val="TableCellBody"/>
              <w:rPr>
                <w:b/>
                <w:szCs w:val="20"/>
              </w:rPr>
            </w:pPr>
            <w:r w:rsidRPr="00E339EC">
              <w:rPr>
                <w:b/>
                <w:szCs w:val="20"/>
              </w:rPr>
              <w:t>lake</w:t>
            </w:r>
            <w:r w:rsidRPr="006855E1">
              <w:rPr>
                <w:b/>
                <w:szCs w:val="20"/>
              </w:rPr>
              <w:t>_type</w:t>
            </w:r>
          </w:p>
        </w:tc>
        <w:tc>
          <w:tcPr>
            <w:tcW w:w="4782" w:type="dxa"/>
            <w:tcBorders>
              <w:top w:val="nil"/>
              <w:left w:val="nil"/>
              <w:bottom w:val="nil"/>
              <w:right w:val="nil"/>
            </w:tcBorders>
          </w:tcPr>
          <w:p w14:paraId="598D80D1" w14:textId="77777777" w:rsidR="001E6965" w:rsidRPr="006855E1" w:rsidRDefault="001E6965" w:rsidP="001E6965">
            <w:pPr>
              <w:pStyle w:val="TableCellBody"/>
              <w:rPr>
                <w:szCs w:val="20"/>
              </w:rPr>
            </w:pPr>
            <w:r w:rsidRPr="006855E1">
              <w:rPr>
                <w:szCs w:val="20"/>
              </w:rPr>
              <w:t>Type of lake routing method (</w:t>
            </w:r>
            <w:r>
              <w:rPr>
                <w:rFonts w:ascii="Courier New" w:hAnsi="Courier New" w:cs="Courier New"/>
                <w:szCs w:val="20"/>
              </w:rPr>
              <w:t>1</w:t>
            </w:r>
            <w:r w:rsidRPr="006855E1">
              <w:rPr>
                <w:szCs w:val="20"/>
              </w:rPr>
              <w:t xml:space="preserve">=Puls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1E6965" w:rsidRPr="006855E1" w:rsidRDefault="001E6965" w:rsidP="001E6965">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1E6965" w:rsidRPr="00126908" w:rsidRDefault="001E6965" w:rsidP="001E6965">
            <w:pPr>
              <w:pStyle w:val="tablecell-centered"/>
              <w:rPr>
                <w:szCs w:val="20"/>
              </w:rPr>
            </w:pPr>
            <w:r w:rsidRPr="00126908">
              <w:rPr>
                <w:szCs w:val="20"/>
              </w:rPr>
              <w:t>1</w:t>
            </w:r>
          </w:p>
        </w:tc>
        <w:tc>
          <w:tcPr>
            <w:tcW w:w="2057" w:type="dxa"/>
            <w:tcBorders>
              <w:top w:val="nil"/>
              <w:left w:val="nil"/>
              <w:bottom w:val="nil"/>
            </w:tcBorders>
          </w:tcPr>
          <w:p w14:paraId="4AEA88E7" w14:textId="04679C11"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562B902" w14:textId="77777777" w:rsidTr="009929EB">
        <w:trPr>
          <w:jc w:val="center"/>
        </w:trPr>
        <w:tc>
          <w:tcPr>
            <w:tcW w:w="2144" w:type="dxa"/>
            <w:tcBorders>
              <w:top w:val="nil"/>
              <w:bottom w:val="nil"/>
              <w:right w:val="nil"/>
            </w:tcBorders>
          </w:tcPr>
          <w:p w14:paraId="79DAED69" w14:textId="77777777" w:rsidR="001E6965" w:rsidRPr="006855E1" w:rsidRDefault="001E6965" w:rsidP="001E6965">
            <w:pPr>
              <w:pStyle w:val="TableCellBody"/>
              <w:rPr>
                <w:b/>
                <w:szCs w:val="20"/>
              </w:rPr>
            </w:pPr>
            <w:r w:rsidRPr="00E339EC">
              <w:rPr>
                <w:b/>
                <w:szCs w:val="20"/>
              </w:rPr>
              <w:t>lake</w:t>
            </w:r>
            <w:r w:rsidRPr="006855E1">
              <w:rPr>
                <w:b/>
                <w:szCs w:val="20"/>
              </w:rPr>
              <w:t>_vol_init</w:t>
            </w:r>
          </w:p>
        </w:tc>
        <w:tc>
          <w:tcPr>
            <w:tcW w:w="4782" w:type="dxa"/>
            <w:tcBorders>
              <w:top w:val="nil"/>
              <w:left w:val="nil"/>
              <w:bottom w:val="nil"/>
              <w:right w:val="nil"/>
            </w:tcBorders>
          </w:tcPr>
          <w:p w14:paraId="5ED2C66F" w14:textId="65607248" w:rsidR="001E6965" w:rsidRPr="006855E1" w:rsidRDefault="001E6965" w:rsidP="001E6965">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1E6965" w:rsidRPr="006855E1" w:rsidRDefault="001E6965" w:rsidP="001E6965">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DCF33" w14:textId="4CF774E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D0F83A" w14:textId="77777777" w:rsidTr="009929EB">
        <w:trPr>
          <w:jc w:val="center"/>
        </w:trPr>
        <w:tc>
          <w:tcPr>
            <w:tcW w:w="2144" w:type="dxa"/>
            <w:tcBorders>
              <w:top w:val="nil"/>
              <w:bottom w:val="nil"/>
              <w:right w:val="nil"/>
            </w:tcBorders>
          </w:tcPr>
          <w:p w14:paraId="776067A0" w14:textId="77777777" w:rsidR="001E6965" w:rsidRPr="006855E1" w:rsidRDefault="001E6965" w:rsidP="001E6965">
            <w:pPr>
              <w:pStyle w:val="TableCellBody"/>
              <w:rPr>
                <w:b/>
                <w:szCs w:val="20"/>
              </w:rPr>
            </w:pPr>
            <w:r w:rsidRPr="00E339EC">
              <w:rPr>
                <w:b/>
                <w:szCs w:val="20"/>
              </w:rPr>
              <w:t>nsos</w:t>
            </w:r>
          </w:p>
        </w:tc>
        <w:tc>
          <w:tcPr>
            <w:tcW w:w="4782" w:type="dxa"/>
            <w:tcBorders>
              <w:top w:val="nil"/>
              <w:left w:val="nil"/>
              <w:bottom w:val="nil"/>
              <w:right w:val="nil"/>
            </w:tcBorders>
          </w:tcPr>
          <w:p w14:paraId="48746687" w14:textId="4E62752E" w:rsidR="001E6965" w:rsidRPr="006855E1" w:rsidRDefault="001E6965" w:rsidP="001E6965">
            <w:pPr>
              <w:pStyle w:val="TableCellBody"/>
              <w:rPr>
                <w:szCs w:val="20"/>
              </w:rPr>
            </w:pPr>
            <w:r w:rsidRPr="006855E1">
              <w:rPr>
                <w:szCs w:val="20"/>
              </w:rPr>
              <w:t>Number of storage/outflow values in table for each lake using Puls routing</w:t>
            </w:r>
          </w:p>
        </w:tc>
        <w:tc>
          <w:tcPr>
            <w:tcW w:w="1243" w:type="dxa"/>
            <w:tcBorders>
              <w:top w:val="nil"/>
              <w:left w:val="nil"/>
              <w:bottom w:val="nil"/>
              <w:right w:val="nil"/>
            </w:tcBorders>
          </w:tcPr>
          <w:p w14:paraId="348E1732"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4A1C9DF3"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1E6965" w:rsidRPr="006855E1" w:rsidRDefault="001E6965" w:rsidP="001E6965">
            <w:pPr>
              <w:pStyle w:val="tablecell-centered"/>
              <w:rPr>
                <w:szCs w:val="20"/>
              </w:rPr>
            </w:pPr>
            <w:r>
              <w:rPr>
                <w:szCs w:val="20"/>
              </w:rPr>
              <w:t>0</w:t>
            </w:r>
            <w:r w:rsidRPr="006855E1">
              <w:rPr>
                <w:szCs w:val="20"/>
              </w:rPr>
              <w:t xml:space="preserve"> to </w:t>
            </w:r>
            <w:r w:rsidRPr="006855E1">
              <w:rPr>
                <w:b/>
                <w:szCs w:val="20"/>
              </w:rPr>
              <w:t>mxnsos</w:t>
            </w:r>
            <w:r w:rsidRPr="006855E1">
              <w:rPr>
                <w:szCs w:val="20"/>
              </w:rPr>
              <w:t xml:space="preserve"> </w:t>
            </w:r>
          </w:p>
        </w:tc>
        <w:tc>
          <w:tcPr>
            <w:tcW w:w="889" w:type="dxa"/>
            <w:tcBorders>
              <w:top w:val="nil"/>
              <w:left w:val="nil"/>
              <w:bottom w:val="nil"/>
              <w:right w:val="nil"/>
            </w:tcBorders>
          </w:tcPr>
          <w:p w14:paraId="2BA479A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FDB72D3" w14:textId="452B7BF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71295E1" w14:textId="77777777" w:rsidTr="009929EB">
        <w:trPr>
          <w:jc w:val="center"/>
        </w:trPr>
        <w:tc>
          <w:tcPr>
            <w:tcW w:w="2144" w:type="dxa"/>
            <w:tcBorders>
              <w:top w:val="nil"/>
              <w:bottom w:val="nil"/>
              <w:right w:val="nil"/>
            </w:tcBorders>
          </w:tcPr>
          <w:p w14:paraId="6BCF67F0" w14:textId="77777777" w:rsidR="001E6965" w:rsidRPr="006855E1" w:rsidRDefault="001E6965" w:rsidP="001E6965">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1E6965" w:rsidRPr="006855E1" w:rsidRDefault="001E6965" w:rsidP="001E6965">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Puls routing</w:t>
            </w:r>
          </w:p>
        </w:tc>
        <w:tc>
          <w:tcPr>
            <w:tcW w:w="1243" w:type="dxa"/>
            <w:tcBorders>
              <w:top w:val="nil"/>
              <w:left w:val="nil"/>
              <w:bottom w:val="nil"/>
              <w:right w:val="nil"/>
            </w:tcBorders>
          </w:tcPr>
          <w:p w14:paraId="5D80FE7A"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86BC2C5"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F78599D" w14:textId="7CC07E4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8C6440" w14:textId="77777777" w:rsidTr="009929EB">
        <w:trPr>
          <w:jc w:val="center"/>
        </w:trPr>
        <w:tc>
          <w:tcPr>
            <w:tcW w:w="2144" w:type="dxa"/>
            <w:tcBorders>
              <w:top w:val="nil"/>
              <w:bottom w:val="nil"/>
              <w:right w:val="nil"/>
            </w:tcBorders>
          </w:tcPr>
          <w:p w14:paraId="4F0CBB45" w14:textId="77777777" w:rsidR="001E6965" w:rsidRPr="006855E1" w:rsidRDefault="001E6965" w:rsidP="001E6965">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1E6965" w:rsidRPr="006855E1" w:rsidRDefault="001E6965" w:rsidP="001E6965">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0774485" w14:textId="44C8D10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w:t>
            </w:r>
            <w:r w:rsidR="00483DAA" w:rsidRPr="00992C55">
              <w:rPr>
                <w:rFonts w:ascii="Courier New" w:hAnsi="Courier New" w:cs="Courier New"/>
                <w:szCs w:val="20"/>
                <w:highlight w:val="green"/>
              </w:rPr>
              <w:t>m</w:t>
            </w:r>
            <w:r w:rsidRPr="00992C55">
              <w:rPr>
                <w:rFonts w:ascii="Courier New" w:hAnsi="Courier New" w:cs="Courier New"/>
                <w:szCs w:val="20"/>
                <w:highlight w:val="green"/>
              </w:rPr>
              <w:t>_lake</w:t>
            </w:r>
          </w:p>
        </w:tc>
      </w:tr>
      <w:tr w:rsidR="001E6965" w14:paraId="4D6ACFB8" w14:textId="77777777" w:rsidTr="009929EB">
        <w:trPr>
          <w:jc w:val="center"/>
        </w:trPr>
        <w:tc>
          <w:tcPr>
            <w:tcW w:w="2144" w:type="dxa"/>
            <w:tcBorders>
              <w:top w:val="nil"/>
              <w:bottom w:val="nil"/>
              <w:right w:val="nil"/>
            </w:tcBorders>
          </w:tcPr>
          <w:p w14:paraId="26EEE576" w14:textId="77777777" w:rsidR="001E6965" w:rsidRPr="006855E1" w:rsidRDefault="001E6965" w:rsidP="001E6965">
            <w:pPr>
              <w:pStyle w:val="TableCellBody"/>
              <w:rPr>
                <w:b/>
                <w:szCs w:val="20"/>
              </w:rPr>
            </w:pPr>
            <w:r w:rsidRPr="00E339EC">
              <w:rPr>
                <w:b/>
                <w:szCs w:val="20"/>
              </w:rPr>
              <w:t>rate</w:t>
            </w:r>
            <w:r w:rsidRPr="006855E1">
              <w:rPr>
                <w:b/>
                <w:szCs w:val="20"/>
              </w:rPr>
              <w:t>_table</w:t>
            </w:r>
          </w:p>
        </w:tc>
        <w:tc>
          <w:tcPr>
            <w:tcW w:w="4782" w:type="dxa"/>
            <w:tcBorders>
              <w:top w:val="nil"/>
              <w:left w:val="nil"/>
              <w:bottom w:val="nil"/>
              <w:right w:val="nil"/>
            </w:tcBorders>
          </w:tcPr>
          <w:p w14:paraId="35E59D29" w14:textId="5D53EABE" w:rsidR="001E6965" w:rsidRPr="006855E1" w:rsidRDefault="001E6965" w:rsidP="001E6965">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r w:rsidRPr="006855E1">
              <w:rPr>
                <w:b/>
                <w:szCs w:val="20"/>
              </w:rPr>
              <w:t>nratetbl</w:t>
            </w:r>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1E6965" w:rsidRPr="006855E1" w:rsidRDefault="001E6965" w:rsidP="001E6965">
            <w:pPr>
              <w:pStyle w:val="TableCellBody"/>
              <w:jc w:val="center"/>
              <w:rPr>
                <w:b/>
                <w:szCs w:val="20"/>
              </w:rPr>
            </w:pPr>
            <w:r w:rsidRPr="006855E1">
              <w:rPr>
                <w:b/>
                <w:szCs w:val="20"/>
              </w:rPr>
              <w:t>nstage</w:t>
            </w:r>
            <w:r w:rsidRPr="006855E1">
              <w:rPr>
                <w:szCs w:val="20"/>
              </w:rPr>
              <w:t xml:space="preserve">, </w:t>
            </w:r>
            <w:r w:rsidRPr="006855E1">
              <w:rPr>
                <w:b/>
                <w:szCs w:val="20"/>
              </w:rPr>
              <w:t>ngate</w:t>
            </w:r>
          </w:p>
        </w:tc>
        <w:tc>
          <w:tcPr>
            <w:tcW w:w="800" w:type="dxa"/>
            <w:tcBorders>
              <w:top w:val="nil"/>
              <w:left w:val="nil"/>
              <w:bottom w:val="nil"/>
              <w:right w:val="nil"/>
            </w:tcBorders>
          </w:tcPr>
          <w:p w14:paraId="398D64A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A5836E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F4C4E76" w14:textId="0891861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257CBF9" w14:textId="77777777" w:rsidTr="009929EB">
        <w:trPr>
          <w:jc w:val="center"/>
        </w:trPr>
        <w:tc>
          <w:tcPr>
            <w:tcW w:w="2144" w:type="dxa"/>
            <w:tcBorders>
              <w:top w:val="nil"/>
              <w:bottom w:val="nil"/>
              <w:right w:val="nil"/>
            </w:tcBorders>
          </w:tcPr>
          <w:p w14:paraId="15AFB14B" w14:textId="77777777" w:rsidR="001E6965" w:rsidRPr="006855E1" w:rsidRDefault="001E6965" w:rsidP="001E6965">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1E6965" w:rsidRPr="006855E1" w:rsidRDefault="001E6965" w:rsidP="001E6965">
            <w:pPr>
              <w:pStyle w:val="TableCellBody"/>
              <w:rPr>
                <w:szCs w:val="20"/>
              </w:rPr>
            </w:pPr>
            <w:r w:rsidRPr="006855E1">
              <w:rPr>
                <w:szCs w:val="20"/>
              </w:rPr>
              <w:t>Rating table with stage (rows) and gate opening (cols) for rating table 2 for lakes using gate opening routing</w:t>
            </w:r>
            <w:r>
              <w:rPr>
                <w:szCs w:val="20"/>
              </w:rPr>
              <w:t xml:space="preserve"> and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5808B907"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8304B1" w14:textId="6D91DAC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EC3A70" w14:textId="77777777" w:rsidTr="009929EB">
        <w:trPr>
          <w:jc w:val="center"/>
        </w:trPr>
        <w:tc>
          <w:tcPr>
            <w:tcW w:w="2144" w:type="dxa"/>
            <w:tcBorders>
              <w:top w:val="nil"/>
              <w:bottom w:val="nil"/>
              <w:right w:val="nil"/>
            </w:tcBorders>
          </w:tcPr>
          <w:p w14:paraId="0D38E8DA" w14:textId="77777777" w:rsidR="001E6965" w:rsidRPr="006855E1" w:rsidRDefault="001E6965" w:rsidP="001E6965">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1E6965" w:rsidRPr="006855E1" w:rsidRDefault="001E6965" w:rsidP="001E6965">
            <w:pPr>
              <w:pStyle w:val="TableCellBody"/>
              <w:rPr>
                <w:szCs w:val="20"/>
              </w:rPr>
            </w:pPr>
            <w:r w:rsidRPr="006855E1">
              <w:rPr>
                <w:szCs w:val="20"/>
              </w:rPr>
              <w:t>Rating table with stage (rows) and gate opening (cols) for rating table 3 for lakes using gate opening routing</w:t>
            </w:r>
            <w:r>
              <w:rPr>
                <w:szCs w:val="20"/>
              </w:rPr>
              <w:t xml:space="preserve"> </w:t>
            </w:r>
            <w:r>
              <w:rPr>
                <w:szCs w:val="20"/>
              </w:rPr>
              <w:lastRenderedPageBreak/>
              <w:t>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1E6965" w:rsidRPr="006855E1" w:rsidRDefault="001E6965" w:rsidP="001E6965">
            <w:pPr>
              <w:pStyle w:val="TableCellBody"/>
              <w:jc w:val="center"/>
              <w:rPr>
                <w:b/>
                <w:szCs w:val="20"/>
              </w:rPr>
            </w:pPr>
            <w:r>
              <w:rPr>
                <w:b/>
                <w:szCs w:val="20"/>
              </w:rPr>
              <w:lastRenderedPageBreak/>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11A22EEE"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0F3BB71B" w14:textId="6A0C1618"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32ED828" w14:textId="77777777" w:rsidTr="009929EB">
        <w:trPr>
          <w:jc w:val="center"/>
        </w:trPr>
        <w:tc>
          <w:tcPr>
            <w:tcW w:w="2144" w:type="dxa"/>
            <w:tcBorders>
              <w:top w:val="nil"/>
              <w:bottom w:val="nil"/>
              <w:right w:val="nil"/>
            </w:tcBorders>
          </w:tcPr>
          <w:p w14:paraId="018A93F0" w14:textId="77777777" w:rsidR="001E6965" w:rsidRPr="006855E1" w:rsidRDefault="001E6965" w:rsidP="001E6965">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1E6965" w:rsidRPr="006855E1" w:rsidRDefault="001E6965" w:rsidP="001E6965">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4F4AD95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8A31379" w14:textId="1DD26297"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DE158A" w14:textId="77777777" w:rsidTr="009929EB">
        <w:trPr>
          <w:jc w:val="center"/>
        </w:trPr>
        <w:tc>
          <w:tcPr>
            <w:tcW w:w="2144" w:type="dxa"/>
            <w:tcBorders>
              <w:top w:val="nil"/>
              <w:bottom w:val="nil"/>
              <w:right w:val="nil"/>
            </w:tcBorders>
          </w:tcPr>
          <w:p w14:paraId="77275024" w14:textId="77777777" w:rsidR="001E6965" w:rsidRPr="006855E1" w:rsidRDefault="001E6965" w:rsidP="001E6965">
            <w:pPr>
              <w:pStyle w:val="TableCellBody"/>
              <w:rPr>
                <w:b/>
                <w:szCs w:val="20"/>
              </w:rPr>
            </w:pPr>
            <w:r w:rsidRPr="00E339EC">
              <w:rPr>
                <w:b/>
                <w:szCs w:val="20"/>
              </w:rPr>
              <w:t>ratetbl</w:t>
            </w:r>
            <w:r w:rsidRPr="006855E1">
              <w:rPr>
                <w:b/>
                <w:szCs w:val="20"/>
              </w:rPr>
              <w:t>_lake</w:t>
            </w:r>
          </w:p>
        </w:tc>
        <w:tc>
          <w:tcPr>
            <w:tcW w:w="4782" w:type="dxa"/>
            <w:tcBorders>
              <w:top w:val="nil"/>
              <w:left w:val="nil"/>
              <w:bottom w:val="nil"/>
              <w:right w:val="nil"/>
            </w:tcBorders>
          </w:tcPr>
          <w:p w14:paraId="3A3A7E92" w14:textId="408E785C" w:rsidR="001E6965" w:rsidRPr="006855E1" w:rsidRDefault="001E6965" w:rsidP="001E6965">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1E6965" w:rsidRPr="006855E1" w:rsidRDefault="001E6965" w:rsidP="001E6965">
            <w:pPr>
              <w:pStyle w:val="TableCellBody"/>
              <w:jc w:val="center"/>
              <w:rPr>
                <w:b/>
                <w:szCs w:val="20"/>
              </w:rPr>
            </w:pPr>
            <w:r w:rsidRPr="006855E1">
              <w:rPr>
                <w:b/>
                <w:szCs w:val="20"/>
              </w:rPr>
              <w:t>nratetbl</w:t>
            </w:r>
          </w:p>
        </w:tc>
        <w:tc>
          <w:tcPr>
            <w:tcW w:w="800" w:type="dxa"/>
            <w:tcBorders>
              <w:top w:val="nil"/>
              <w:left w:val="nil"/>
              <w:bottom w:val="nil"/>
              <w:right w:val="nil"/>
            </w:tcBorders>
          </w:tcPr>
          <w:p w14:paraId="0926F4B9"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1E6965" w:rsidRPr="00C94B95" w:rsidRDefault="001E6965" w:rsidP="001E6965">
            <w:pPr>
              <w:pStyle w:val="tablecell-centered"/>
              <w:rPr>
                <w:szCs w:val="20"/>
              </w:rPr>
            </w:pPr>
            <w:r w:rsidRPr="00C94B95">
              <w:rPr>
                <w:szCs w:val="20"/>
              </w:rPr>
              <w:t xml:space="preserve">0 to </w:t>
            </w:r>
            <w:r w:rsidRPr="00C94B95">
              <w:rPr>
                <w:b/>
                <w:szCs w:val="20"/>
              </w:rPr>
              <w:t>nlake</w:t>
            </w:r>
          </w:p>
        </w:tc>
        <w:tc>
          <w:tcPr>
            <w:tcW w:w="889" w:type="dxa"/>
            <w:tcBorders>
              <w:top w:val="nil"/>
              <w:left w:val="nil"/>
              <w:bottom w:val="nil"/>
              <w:right w:val="nil"/>
            </w:tcBorders>
          </w:tcPr>
          <w:p w14:paraId="27417C36" w14:textId="4A9B901F"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1646F2D2" w14:textId="6185D55D"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DC9C077" w14:textId="77777777" w:rsidTr="009929EB">
        <w:trPr>
          <w:jc w:val="center"/>
        </w:trPr>
        <w:tc>
          <w:tcPr>
            <w:tcW w:w="2144" w:type="dxa"/>
            <w:tcBorders>
              <w:top w:val="nil"/>
              <w:bottom w:val="nil"/>
              <w:right w:val="nil"/>
            </w:tcBorders>
          </w:tcPr>
          <w:p w14:paraId="74ED3243" w14:textId="77777777" w:rsidR="001E6965" w:rsidRPr="006855E1" w:rsidRDefault="001E6965" w:rsidP="001E6965">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1E6965" w:rsidRPr="006855E1" w:rsidRDefault="001E6965" w:rsidP="001E6965">
            <w:pPr>
              <w:pStyle w:val="TableCellBody"/>
              <w:rPr>
                <w:szCs w:val="20"/>
              </w:rPr>
            </w:pPr>
            <w:r w:rsidRPr="006855E1">
              <w:rPr>
                <w:szCs w:val="20"/>
              </w:rPr>
              <w:t xml:space="preserve">Storage values in outflow/storage table for each </w:t>
            </w:r>
            <w:r>
              <w:rPr>
                <w:szCs w:val="20"/>
              </w:rPr>
              <w:t>lake us</w:t>
            </w:r>
            <w:r w:rsidRPr="006855E1">
              <w:rPr>
                <w:szCs w:val="20"/>
              </w:rPr>
              <w:t>ing Puls routing</w:t>
            </w:r>
          </w:p>
        </w:tc>
        <w:tc>
          <w:tcPr>
            <w:tcW w:w="1243" w:type="dxa"/>
            <w:tcBorders>
              <w:top w:val="nil"/>
              <w:left w:val="nil"/>
              <w:bottom w:val="nil"/>
              <w:right w:val="nil"/>
            </w:tcBorders>
          </w:tcPr>
          <w:p w14:paraId="142BD7F9"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7109295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160C867"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9341300" w14:textId="20EF39B0"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532748" w14:textId="77777777" w:rsidTr="009929EB">
        <w:trPr>
          <w:jc w:val="center"/>
        </w:trPr>
        <w:tc>
          <w:tcPr>
            <w:tcW w:w="2144" w:type="dxa"/>
            <w:tcBorders>
              <w:top w:val="nil"/>
              <w:bottom w:val="nil"/>
              <w:right w:val="nil"/>
            </w:tcBorders>
          </w:tcPr>
          <w:p w14:paraId="7FE96A6C" w14:textId="77777777" w:rsidR="001E6965" w:rsidRPr="006855E1" w:rsidRDefault="001E6965" w:rsidP="001E6965">
            <w:pPr>
              <w:pStyle w:val="TableCellBody"/>
              <w:rPr>
                <w:b/>
                <w:szCs w:val="20"/>
              </w:rPr>
            </w:pPr>
            <w:r w:rsidRPr="00E339EC">
              <w:rPr>
                <w:b/>
                <w:szCs w:val="20"/>
              </w:rPr>
              <w:t>tbl</w:t>
            </w:r>
            <w:r w:rsidRPr="006855E1">
              <w:rPr>
                <w:b/>
                <w:szCs w:val="20"/>
              </w:rPr>
              <w:t>_gate</w:t>
            </w:r>
          </w:p>
        </w:tc>
        <w:tc>
          <w:tcPr>
            <w:tcW w:w="4782" w:type="dxa"/>
            <w:tcBorders>
              <w:top w:val="nil"/>
              <w:left w:val="nil"/>
              <w:bottom w:val="nil"/>
              <w:right w:val="nil"/>
            </w:tcBorders>
          </w:tcPr>
          <w:p w14:paraId="38A49F3B" w14:textId="7D9508F6" w:rsidR="001E6965" w:rsidRPr="006855E1" w:rsidRDefault="001E6965" w:rsidP="001E6965">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r w:rsidRPr="006855E1">
              <w:rPr>
                <w:b/>
                <w:szCs w:val="20"/>
              </w:rPr>
              <w:t>nratetbl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1E6965" w:rsidRPr="006855E1" w:rsidRDefault="001E6965" w:rsidP="001E6965">
            <w:pPr>
              <w:pStyle w:val="TableCellBody"/>
              <w:jc w:val="center"/>
              <w:rPr>
                <w:b/>
                <w:szCs w:val="20"/>
              </w:rPr>
            </w:pPr>
            <w:r w:rsidRPr="006855E1">
              <w:rPr>
                <w:b/>
                <w:szCs w:val="20"/>
              </w:rPr>
              <w:t>ngate</w:t>
            </w:r>
          </w:p>
        </w:tc>
        <w:tc>
          <w:tcPr>
            <w:tcW w:w="800" w:type="dxa"/>
            <w:tcBorders>
              <w:top w:val="nil"/>
              <w:left w:val="nil"/>
              <w:bottom w:val="nil"/>
              <w:right w:val="nil"/>
            </w:tcBorders>
          </w:tcPr>
          <w:p w14:paraId="4BDD0A61"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E90F6A7" w14:textId="7125D48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CCD6EC7" w14:textId="77777777" w:rsidTr="009929EB">
        <w:trPr>
          <w:jc w:val="center"/>
        </w:trPr>
        <w:tc>
          <w:tcPr>
            <w:tcW w:w="2144" w:type="dxa"/>
            <w:tcBorders>
              <w:top w:val="nil"/>
              <w:bottom w:val="nil"/>
              <w:right w:val="nil"/>
            </w:tcBorders>
          </w:tcPr>
          <w:p w14:paraId="2316BAFE" w14:textId="77777777" w:rsidR="001E6965" w:rsidRPr="006855E1" w:rsidRDefault="001E6965" w:rsidP="001E6965">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1E6965" w:rsidRPr="006855E1" w:rsidRDefault="001E6965" w:rsidP="001E6965">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67EDB" w14:textId="03501C15"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41DA5E8" w14:textId="77777777" w:rsidTr="009929EB">
        <w:trPr>
          <w:jc w:val="center"/>
        </w:trPr>
        <w:tc>
          <w:tcPr>
            <w:tcW w:w="2144" w:type="dxa"/>
            <w:tcBorders>
              <w:top w:val="nil"/>
              <w:bottom w:val="nil"/>
              <w:right w:val="nil"/>
            </w:tcBorders>
          </w:tcPr>
          <w:p w14:paraId="601F97B7" w14:textId="77777777" w:rsidR="001E6965" w:rsidRPr="006855E1" w:rsidRDefault="001E6965" w:rsidP="001E6965">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1E6965" w:rsidRPr="006855E1" w:rsidRDefault="001E6965" w:rsidP="001E6965">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3</w:t>
            </w:r>
          </w:p>
        </w:tc>
        <w:tc>
          <w:tcPr>
            <w:tcW w:w="800" w:type="dxa"/>
            <w:tcBorders>
              <w:top w:val="nil"/>
              <w:left w:val="nil"/>
              <w:bottom w:val="nil"/>
              <w:right w:val="nil"/>
            </w:tcBorders>
          </w:tcPr>
          <w:p w14:paraId="5D0C6A1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410E13E2" w14:textId="5525CB6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FE85091" w14:textId="77777777" w:rsidTr="009929EB">
        <w:trPr>
          <w:jc w:val="center"/>
        </w:trPr>
        <w:tc>
          <w:tcPr>
            <w:tcW w:w="2144" w:type="dxa"/>
            <w:tcBorders>
              <w:top w:val="nil"/>
              <w:bottom w:val="nil"/>
              <w:right w:val="nil"/>
            </w:tcBorders>
          </w:tcPr>
          <w:p w14:paraId="1072A933" w14:textId="77777777" w:rsidR="001E6965" w:rsidRPr="006855E1" w:rsidRDefault="001E6965" w:rsidP="001E6965">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1E6965" w:rsidRPr="006855E1" w:rsidRDefault="001E6965" w:rsidP="001E6965">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D4F8D31" w14:textId="1E8F800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5743B34" w14:textId="77777777" w:rsidTr="009929EB">
        <w:trPr>
          <w:jc w:val="center"/>
        </w:trPr>
        <w:tc>
          <w:tcPr>
            <w:tcW w:w="2144" w:type="dxa"/>
            <w:tcBorders>
              <w:top w:val="nil"/>
              <w:bottom w:val="nil"/>
              <w:right w:val="nil"/>
            </w:tcBorders>
          </w:tcPr>
          <w:p w14:paraId="5E679441" w14:textId="77777777" w:rsidR="001E6965" w:rsidRPr="006855E1" w:rsidRDefault="001E6965" w:rsidP="001E6965">
            <w:pPr>
              <w:pStyle w:val="TableCellBody"/>
              <w:rPr>
                <w:b/>
                <w:szCs w:val="20"/>
              </w:rPr>
            </w:pPr>
            <w:r w:rsidRPr="00E339EC">
              <w:rPr>
                <w:b/>
                <w:szCs w:val="20"/>
              </w:rPr>
              <w:t>tbl</w:t>
            </w:r>
            <w:r w:rsidRPr="006855E1">
              <w:rPr>
                <w:b/>
                <w:szCs w:val="20"/>
              </w:rPr>
              <w:t>_stage</w:t>
            </w:r>
          </w:p>
        </w:tc>
        <w:tc>
          <w:tcPr>
            <w:tcW w:w="4782" w:type="dxa"/>
            <w:tcBorders>
              <w:top w:val="nil"/>
              <w:left w:val="nil"/>
              <w:bottom w:val="nil"/>
              <w:right w:val="nil"/>
            </w:tcBorders>
          </w:tcPr>
          <w:p w14:paraId="46AF69B0" w14:textId="7B57E323" w:rsidR="001E6965" w:rsidRPr="006855E1" w:rsidRDefault="001E6965" w:rsidP="001E6965">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r w:rsidRPr="006855E1">
              <w:rPr>
                <w:b/>
                <w:szCs w:val="20"/>
              </w:rPr>
              <w:t>nratetbl</w:t>
            </w:r>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1E6965" w:rsidRPr="006855E1" w:rsidRDefault="001E6965" w:rsidP="001E6965">
            <w:pPr>
              <w:pStyle w:val="TableCellBody"/>
              <w:jc w:val="center"/>
              <w:rPr>
                <w:b/>
                <w:szCs w:val="20"/>
              </w:rPr>
            </w:pPr>
            <w:r w:rsidRPr="006855E1">
              <w:rPr>
                <w:b/>
                <w:szCs w:val="20"/>
              </w:rPr>
              <w:t>nstage</w:t>
            </w:r>
          </w:p>
        </w:tc>
        <w:tc>
          <w:tcPr>
            <w:tcW w:w="800" w:type="dxa"/>
            <w:tcBorders>
              <w:top w:val="nil"/>
              <w:left w:val="nil"/>
              <w:bottom w:val="nil"/>
              <w:right w:val="nil"/>
            </w:tcBorders>
          </w:tcPr>
          <w:p w14:paraId="23D6962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59EEB3CA" w14:textId="4DB315DB"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DBA1C1A" w14:textId="77777777" w:rsidTr="009929EB">
        <w:trPr>
          <w:jc w:val="center"/>
        </w:trPr>
        <w:tc>
          <w:tcPr>
            <w:tcW w:w="2144" w:type="dxa"/>
            <w:tcBorders>
              <w:top w:val="nil"/>
              <w:bottom w:val="nil"/>
              <w:right w:val="nil"/>
            </w:tcBorders>
          </w:tcPr>
          <w:p w14:paraId="4710062B" w14:textId="77777777" w:rsidR="001E6965" w:rsidRPr="006855E1" w:rsidRDefault="001E6965" w:rsidP="001E6965">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1E6965" w:rsidRPr="006855E1" w:rsidRDefault="001E6965" w:rsidP="001E6965">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3F501172" w14:textId="406E485C" w:rsidR="001E6965" w:rsidRPr="006855E1" w:rsidRDefault="001E6965" w:rsidP="001E6965">
            <w:pPr>
              <w:pStyle w:val="tablecell-centered"/>
              <w:rPr>
                <w:szCs w:val="20"/>
              </w:rPr>
            </w:pPr>
            <w:r>
              <w:rPr>
                <w:b/>
                <w:szCs w:val="20"/>
              </w:rPr>
              <w:t xml:space="preserve">strmflow_module </w:t>
            </w:r>
            <w:proofErr w:type="gramStart"/>
            <w:r>
              <w:rPr>
                <w:szCs w:val="20"/>
              </w:rPr>
              <w:t xml:space="preserve">= </w:t>
            </w:r>
            <w:r w:rsidR="00C146B6">
              <w:rPr>
                <w:rFonts w:ascii="Courier New" w:hAnsi="Courier New" w:cs="Courier New"/>
                <w:szCs w:val="20"/>
                <w:highlight w:val="green"/>
              </w:rPr>
              <w:t xml:space="preserve"> muskingum</w:t>
            </w:r>
            <w:proofErr w:type="gramEnd"/>
            <w:r w:rsidRPr="00992C55">
              <w:rPr>
                <w:rFonts w:ascii="Courier New" w:hAnsi="Courier New" w:cs="Courier New"/>
                <w:szCs w:val="20"/>
                <w:highlight w:val="green"/>
              </w:rPr>
              <w:t>_lake</w:t>
            </w:r>
          </w:p>
        </w:tc>
      </w:tr>
      <w:tr w:rsidR="001E6965" w14:paraId="43057CA5" w14:textId="77777777" w:rsidTr="009929EB">
        <w:trPr>
          <w:jc w:val="center"/>
        </w:trPr>
        <w:tc>
          <w:tcPr>
            <w:tcW w:w="2144" w:type="dxa"/>
            <w:tcBorders>
              <w:top w:val="nil"/>
              <w:bottom w:val="nil"/>
              <w:right w:val="nil"/>
            </w:tcBorders>
          </w:tcPr>
          <w:p w14:paraId="67D4FB8B" w14:textId="77777777" w:rsidR="001E6965" w:rsidRPr="006855E1" w:rsidRDefault="001E6965" w:rsidP="001E6965">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1E6965" w:rsidRPr="006855E1" w:rsidRDefault="001E6965" w:rsidP="001E6965">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r w:rsidRPr="006855E1">
              <w:rPr>
                <w:b/>
                <w:szCs w:val="20"/>
              </w:rPr>
              <w:t>nratetbl</w:t>
            </w:r>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5A94A7" w14:textId="5B67D70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mu</w:t>
            </w:r>
            <w:r w:rsidR="00483DAA">
              <w:rPr>
                <w:rFonts w:ascii="Courier New" w:hAnsi="Courier New" w:cs="Courier New"/>
                <w:szCs w:val="20"/>
                <w:highlight w:val="green"/>
              </w:rPr>
              <w:t>skingum</w:t>
            </w:r>
            <w:r w:rsidRPr="00992C55">
              <w:rPr>
                <w:rFonts w:ascii="Courier New" w:hAnsi="Courier New" w:cs="Courier New"/>
                <w:szCs w:val="20"/>
                <w:highlight w:val="green"/>
              </w:rPr>
              <w:t>_lake</w:t>
            </w:r>
          </w:p>
        </w:tc>
      </w:tr>
      <w:tr w:rsidR="001E6965" w14:paraId="50A5CDC3" w14:textId="77777777" w:rsidTr="009929EB">
        <w:trPr>
          <w:jc w:val="center"/>
        </w:trPr>
        <w:tc>
          <w:tcPr>
            <w:tcW w:w="2144" w:type="dxa"/>
            <w:tcBorders>
              <w:top w:val="nil"/>
              <w:bottom w:val="nil"/>
              <w:right w:val="nil"/>
            </w:tcBorders>
          </w:tcPr>
          <w:p w14:paraId="448BB134" w14:textId="77777777" w:rsidR="001E6965" w:rsidRPr="006855E1" w:rsidRDefault="001E6965" w:rsidP="001E6965">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1E6965" w:rsidRPr="006855E1" w:rsidRDefault="001E6965" w:rsidP="001E6965">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1FA76A2" w14:textId="7F3C00A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61736D0" w14:textId="77777777" w:rsidTr="009929EB">
        <w:trPr>
          <w:jc w:val="center"/>
        </w:trPr>
        <w:tc>
          <w:tcPr>
            <w:tcW w:w="2144" w:type="dxa"/>
            <w:tcBorders>
              <w:top w:val="nil"/>
              <w:bottom w:val="nil"/>
              <w:right w:val="nil"/>
            </w:tcBorders>
          </w:tcPr>
          <w:p w14:paraId="03D3926D" w14:textId="77777777" w:rsidR="001E6965" w:rsidRPr="006855E1" w:rsidRDefault="001E6965" w:rsidP="001E6965">
            <w:pPr>
              <w:pStyle w:val="TableCellBody"/>
              <w:rPr>
                <w:b/>
                <w:szCs w:val="20"/>
              </w:rPr>
            </w:pPr>
            <w:r w:rsidRPr="00E339EC">
              <w:rPr>
                <w:b/>
                <w:szCs w:val="20"/>
              </w:rPr>
              <w:t>weir</w:t>
            </w:r>
            <w:r w:rsidRPr="006855E1">
              <w:rPr>
                <w:b/>
                <w:szCs w:val="20"/>
              </w:rPr>
              <w:t>_coef</w:t>
            </w:r>
          </w:p>
        </w:tc>
        <w:tc>
          <w:tcPr>
            <w:tcW w:w="4782" w:type="dxa"/>
            <w:tcBorders>
              <w:top w:val="nil"/>
              <w:left w:val="nil"/>
              <w:bottom w:val="nil"/>
              <w:right w:val="nil"/>
            </w:tcBorders>
          </w:tcPr>
          <w:p w14:paraId="66A5183E" w14:textId="62A22F9F" w:rsidR="001E6965" w:rsidRPr="006855E1" w:rsidRDefault="001E6965" w:rsidP="001E6965">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FAD184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1E6965" w:rsidRPr="006855E1" w:rsidRDefault="001E6965" w:rsidP="001E6965">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1E6965" w:rsidRPr="00126908" w:rsidRDefault="001E6965" w:rsidP="001E6965">
            <w:pPr>
              <w:pStyle w:val="tablecell-centered"/>
              <w:rPr>
                <w:szCs w:val="20"/>
              </w:rPr>
            </w:pPr>
            <w:r w:rsidRPr="00126908">
              <w:rPr>
                <w:szCs w:val="20"/>
              </w:rPr>
              <w:t>2.7</w:t>
            </w:r>
          </w:p>
        </w:tc>
        <w:tc>
          <w:tcPr>
            <w:tcW w:w="2057" w:type="dxa"/>
            <w:tcBorders>
              <w:top w:val="nil"/>
              <w:left w:val="nil"/>
              <w:bottom w:val="nil"/>
            </w:tcBorders>
          </w:tcPr>
          <w:p w14:paraId="0AE81FC3" w14:textId="2C5C3291"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B9F66D7" w14:textId="77777777" w:rsidTr="009929EB">
        <w:trPr>
          <w:jc w:val="center"/>
        </w:trPr>
        <w:tc>
          <w:tcPr>
            <w:tcW w:w="2144" w:type="dxa"/>
            <w:tcBorders>
              <w:top w:val="nil"/>
              <w:bottom w:val="single" w:sz="4" w:space="0" w:color="auto"/>
              <w:right w:val="nil"/>
            </w:tcBorders>
          </w:tcPr>
          <w:p w14:paraId="439E7B2A" w14:textId="77777777" w:rsidR="001E6965" w:rsidRPr="006855E1" w:rsidRDefault="001E6965" w:rsidP="001E6965">
            <w:pPr>
              <w:pStyle w:val="TableCellBody"/>
              <w:rPr>
                <w:b/>
                <w:szCs w:val="20"/>
              </w:rPr>
            </w:pPr>
            <w:r w:rsidRPr="00E339EC">
              <w:rPr>
                <w:b/>
                <w:szCs w:val="20"/>
              </w:rPr>
              <w:t>weir</w:t>
            </w:r>
            <w:r w:rsidRPr="006855E1">
              <w:rPr>
                <w:b/>
                <w:szCs w:val="20"/>
              </w:rPr>
              <w:t>_len</w:t>
            </w:r>
          </w:p>
        </w:tc>
        <w:tc>
          <w:tcPr>
            <w:tcW w:w="4782" w:type="dxa"/>
            <w:tcBorders>
              <w:top w:val="nil"/>
              <w:left w:val="nil"/>
              <w:bottom w:val="single" w:sz="4" w:space="0" w:color="auto"/>
              <w:right w:val="nil"/>
            </w:tcBorders>
          </w:tcPr>
          <w:p w14:paraId="31E7DD8A" w14:textId="218CB77A" w:rsidR="001E6965" w:rsidRPr="006855E1" w:rsidRDefault="001E6965" w:rsidP="001E6965">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single" w:sz="4" w:space="0" w:color="auto"/>
              <w:right w:val="nil"/>
            </w:tcBorders>
          </w:tcPr>
          <w:p w14:paraId="2EBFA7BA"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1E6965" w:rsidRPr="006855E1" w:rsidRDefault="001E6965" w:rsidP="001E6965">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787CAD4" w14:textId="77777777" w:rsidTr="009929EB">
        <w:trPr>
          <w:jc w:val="center"/>
        </w:trPr>
        <w:tc>
          <w:tcPr>
            <w:tcW w:w="14400" w:type="dxa"/>
            <w:gridSpan w:val="8"/>
            <w:tcBorders>
              <w:top w:val="nil"/>
              <w:bottom w:val="nil"/>
            </w:tcBorders>
          </w:tcPr>
          <w:p w14:paraId="2D393A8C" w14:textId="77777777" w:rsidR="001E6965" w:rsidRDefault="001E6965" w:rsidP="001E6965">
            <w:pPr>
              <w:pStyle w:val="TableSpanner"/>
            </w:pPr>
            <w:r>
              <w:t>Output options</w:t>
            </w:r>
          </w:p>
        </w:tc>
      </w:tr>
      <w:tr w:rsidR="001E6965" w14:paraId="4883BDB9" w14:textId="77777777" w:rsidTr="009929EB">
        <w:trPr>
          <w:jc w:val="center"/>
        </w:trPr>
        <w:tc>
          <w:tcPr>
            <w:tcW w:w="2144" w:type="dxa"/>
            <w:tcBorders>
              <w:top w:val="nil"/>
              <w:bottom w:val="nil"/>
              <w:right w:val="nil"/>
            </w:tcBorders>
          </w:tcPr>
          <w:p w14:paraId="6DB44DD7" w14:textId="77777777" w:rsidR="001E6965" w:rsidRPr="009626A0" w:rsidRDefault="001E6965" w:rsidP="001E6965">
            <w:pPr>
              <w:pStyle w:val="TableCellBody"/>
              <w:rPr>
                <w:b/>
                <w:szCs w:val="20"/>
              </w:rPr>
            </w:pPr>
            <w:r w:rsidRPr="00E339EC">
              <w:rPr>
                <w:b/>
                <w:szCs w:val="20"/>
              </w:rPr>
              <w:t>print</w:t>
            </w:r>
            <w:r w:rsidRPr="009626A0">
              <w:rPr>
                <w:b/>
                <w:szCs w:val="20"/>
              </w:rPr>
              <w:t>_freq</w:t>
            </w:r>
          </w:p>
        </w:tc>
        <w:tc>
          <w:tcPr>
            <w:tcW w:w="4782" w:type="dxa"/>
            <w:tcBorders>
              <w:top w:val="nil"/>
              <w:left w:val="nil"/>
              <w:bottom w:val="nil"/>
              <w:right w:val="nil"/>
            </w:tcBorders>
          </w:tcPr>
          <w:p w14:paraId="391B1848" w14:textId="3DFC4081" w:rsidR="001E6965" w:rsidRPr="009626A0" w:rsidRDefault="001E6965" w:rsidP="001E6965">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1E6965" w:rsidRPr="009626A0" w:rsidRDefault="001E6965" w:rsidP="001E6965">
            <w:pPr>
              <w:pStyle w:val="tablecell-centered"/>
              <w:rPr>
                <w:szCs w:val="20"/>
              </w:rPr>
            </w:pPr>
            <w:r>
              <w:rPr>
                <w:szCs w:val="20"/>
              </w:rPr>
              <w:t>0 to 15</w:t>
            </w:r>
          </w:p>
        </w:tc>
        <w:tc>
          <w:tcPr>
            <w:tcW w:w="889" w:type="dxa"/>
            <w:tcBorders>
              <w:top w:val="nil"/>
              <w:left w:val="nil"/>
              <w:bottom w:val="nil"/>
              <w:right w:val="nil"/>
            </w:tcBorders>
          </w:tcPr>
          <w:p w14:paraId="57A62BC2" w14:textId="77777777" w:rsidR="001E6965" w:rsidRPr="009626A0" w:rsidRDefault="001E6965" w:rsidP="001E6965">
            <w:pPr>
              <w:pStyle w:val="tablecell-centered"/>
              <w:rPr>
                <w:szCs w:val="20"/>
              </w:rPr>
            </w:pPr>
            <w:r>
              <w:rPr>
                <w:szCs w:val="20"/>
              </w:rPr>
              <w:t>3</w:t>
            </w:r>
          </w:p>
        </w:tc>
        <w:tc>
          <w:tcPr>
            <w:tcW w:w="2057" w:type="dxa"/>
            <w:tcBorders>
              <w:top w:val="nil"/>
              <w:left w:val="nil"/>
              <w:bottom w:val="nil"/>
            </w:tcBorders>
          </w:tcPr>
          <w:p w14:paraId="1CE99848" w14:textId="77777777" w:rsidR="001E6965" w:rsidRPr="009626A0" w:rsidRDefault="001E6965" w:rsidP="001E6965">
            <w:pPr>
              <w:pStyle w:val="tablecell-centered"/>
              <w:rPr>
                <w:szCs w:val="20"/>
              </w:rPr>
            </w:pPr>
            <w:r>
              <w:rPr>
                <w:szCs w:val="20"/>
              </w:rPr>
              <w:t>required</w:t>
            </w:r>
          </w:p>
        </w:tc>
      </w:tr>
      <w:tr w:rsidR="001E6965" w14:paraId="499474CF" w14:textId="77777777" w:rsidTr="009929EB">
        <w:trPr>
          <w:jc w:val="center"/>
        </w:trPr>
        <w:tc>
          <w:tcPr>
            <w:tcW w:w="2144" w:type="dxa"/>
            <w:tcBorders>
              <w:top w:val="nil"/>
              <w:bottom w:val="nil"/>
              <w:right w:val="nil"/>
            </w:tcBorders>
          </w:tcPr>
          <w:p w14:paraId="01124B8F" w14:textId="77777777" w:rsidR="001E6965" w:rsidRPr="009626A0" w:rsidRDefault="001E6965" w:rsidP="001E6965">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1E6965" w:rsidRPr="009626A0" w:rsidRDefault="001E6965" w:rsidP="001E6965">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1E6965" w:rsidRPr="009626A0" w:rsidRDefault="001E6965" w:rsidP="001E6965">
            <w:pPr>
              <w:pStyle w:val="tablecell-centered"/>
              <w:rPr>
                <w:szCs w:val="20"/>
              </w:rPr>
            </w:pPr>
            <w:r>
              <w:rPr>
                <w:szCs w:val="20"/>
              </w:rPr>
              <w:t>0 to 2</w:t>
            </w:r>
          </w:p>
        </w:tc>
        <w:tc>
          <w:tcPr>
            <w:tcW w:w="889" w:type="dxa"/>
            <w:tcBorders>
              <w:top w:val="nil"/>
              <w:left w:val="nil"/>
              <w:bottom w:val="nil"/>
              <w:right w:val="nil"/>
            </w:tcBorders>
          </w:tcPr>
          <w:p w14:paraId="5803F46A" w14:textId="77777777" w:rsidR="001E6965" w:rsidRPr="009626A0" w:rsidRDefault="001E6965" w:rsidP="001E6965">
            <w:pPr>
              <w:pStyle w:val="tablecell-centered"/>
              <w:rPr>
                <w:szCs w:val="20"/>
              </w:rPr>
            </w:pPr>
            <w:r>
              <w:rPr>
                <w:szCs w:val="20"/>
              </w:rPr>
              <w:t>1</w:t>
            </w:r>
          </w:p>
        </w:tc>
        <w:tc>
          <w:tcPr>
            <w:tcW w:w="2057" w:type="dxa"/>
            <w:tcBorders>
              <w:top w:val="nil"/>
              <w:left w:val="nil"/>
              <w:bottom w:val="nil"/>
            </w:tcBorders>
          </w:tcPr>
          <w:p w14:paraId="2AC458EE" w14:textId="77777777" w:rsidR="001E6965" w:rsidRPr="009626A0" w:rsidRDefault="001E6965" w:rsidP="001E6965">
            <w:pPr>
              <w:pStyle w:val="tablecell-centered"/>
              <w:rPr>
                <w:szCs w:val="20"/>
              </w:rPr>
            </w:pPr>
            <w:r>
              <w:rPr>
                <w:szCs w:val="20"/>
              </w:rPr>
              <w:t>required</w:t>
            </w:r>
          </w:p>
        </w:tc>
      </w:tr>
      <w:tr w:rsidR="001E6965"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1E6965" w:rsidRPr="00126908" w:rsidRDefault="001E6965" w:rsidP="001E6965">
            <w:pPr>
              <w:pStyle w:val="TableSpanner"/>
              <w:rPr>
                <w:rFonts w:ascii="Courier New" w:hAnsi="Courier New"/>
              </w:rPr>
            </w:pPr>
            <w:r>
              <w:t>Subbasin parameters</w:t>
            </w:r>
          </w:p>
        </w:tc>
      </w:tr>
      <w:tr w:rsidR="001E6965" w14:paraId="346304C2" w14:textId="77777777" w:rsidTr="009929EB">
        <w:trPr>
          <w:jc w:val="center"/>
        </w:trPr>
        <w:tc>
          <w:tcPr>
            <w:tcW w:w="2144" w:type="dxa"/>
            <w:tcBorders>
              <w:top w:val="nil"/>
              <w:bottom w:val="nil"/>
              <w:right w:val="nil"/>
            </w:tcBorders>
          </w:tcPr>
          <w:p w14:paraId="0CD77CD5" w14:textId="77777777" w:rsidR="001E6965" w:rsidRPr="00CD4791" w:rsidRDefault="001E6965" w:rsidP="001E6965">
            <w:pPr>
              <w:pStyle w:val="TableCellBody"/>
              <w:rPr>
                <w:rStyle w:val="Variable"/>
                <w:b/>
                <w:i w:val="0"/>
                <w:color w:val="auto"/>
                <w:sz w:val="20"/>
                <w:szCs w:val="20"/>
              </w:rPr>
            </w:pPr>
            <w:r w:rsidRPr="00E339EC">
              <w:rPr>
                <w:rStyle w:val="Variable"/>
                <w:b/>
                <w:i w:val="0"/>
                <w:color w:val="auto"/>
                <w:sz w:val="20"/>
                <w:szCs w:val="20"/>
              </w:rPr>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1E6965" w:rsidRPr="00156478" w:rsidRDefault="001E6965" w:rsidP="001E6965">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1E6965" w:rsidRPr="00156478" w:rsidRDefault="001E6965" w:rsidP="001E6965">
            <w:pPr>
              <w:pStyle w:val="TableCellBody"/>
              <w:jc w:val="center"/>
              <w:rPr>
                <w:b/>
                <w:szCs w:val="20"/>
              </w:rPr>
            </w:pPr>
            <w:r w:rsidRPr="00156478">
              <w:rPr>
                <w:b/>
                <w:szCs w:val="20"/>
              </w:rPr>
              <w:t>nhru</w:t>
            </w:r>
          </w:p>
        </w:tc>
        <w:tc>
          <w:tcPr>
            <w:tcW w:w="800" w:type="dxa"/>
            <w:tcBorders>
              <w:top w:val="nil"/>
              <w:left w:val="nil"/>
              <w:bottom w:val="nil"/>
              <w:right w:val="nil"/>
            </w:tcBorders>
          </w:tcPr>
          <w:p w14:paraId="5C37AC51" w14:textId="77777777" w:rsidR="001E6965" w:rsidRPr="00156478" w:rsidRDefault="001E6965" w:rsidP="001E6965">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1E6965" w:rsidRPr="00156478" w:rsidRDefault="001E6965" w:rsidP="001E6965">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1E6965" w:rsidRPr="00156478" w:rsidRDefault="001E6965" w:rsidP="001E6965">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1E6965" w:rsidRPr="00165248" w:rsidRDefault="001E6965" w:rsidP="001E6965">
            <w:pPr>
              <w:pStyle w:val="tablecell-centered"/>
              <w:rPr>
                <w:szCs w:val="20"/>
              </w:rPr>
            </w:pPr>
            <w:r w:rsidRPr="00165248">
              <w:rPr>
                <w:szCs w:val="20"/>
              </w:rPr>
              <w:t>0</w:t>
            </w:r>
          </w:p>
        </w:tc>
        <w:tc>
          <w:tcPr>
            <w:tcW w:w="2057" w:type="dxa"/>
            <w:tcBorders>
              <w:top w:val="nil"/>
              <w:left w:val="nil"/>
              <w:bottom w:val="nil"/>
            </w:tcBorders>
          </w:tcPr>
          <w:p w14:paraId="053098D0" w14:textId="77777777" w:rsidR="001E6965" w:rsidRPr="00EC28FD" w:rsidRDefault="001E6965" w:rsidP="001E6965">
            <w:pPr>
              <w:pStyle w:val="tablecell-centered"/>
              <w:rPr>
                <w:szCs w:val="20"/>
              </w:rPr>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699DA08E" w14:textId="77777777" w:rsidTr="009929EB">
        <w:trPr>
          <w:jc w:val="center"/>
        </w:trPr>
        <w:tc>
          <w:tcPr>
            <w:tcW w:w="2144" w:type="dxa"/>
            <w:tcBorders>
              <w:top w:val="nil"/>
              <w:bottom w:val="single" w:sz="4" w:space="0" w:color="auto"/>
              <w:right w:val="nil"/>
            </w:tcBorders>
          </w:tcPr>
          <w:p w14:paraId="55BA4BDC" w14:textId="77777777" w:rsidR="001E6965" w:rsidRPr="00CD4791" w:rsidRDefault="001E6965" w:rsidP="001E6965">
            <w:pPr>
              <w:pStyle w:val="TableCellBody"/>
              <w:rPr>
                <w:rStyle w:val="Variable"/>
                <w:b/>
                <w:i w:val="0"/>
                <w:color w:val="auto"/>
                <w:sz w:val="20"/>
              </w:rPr>
            </w:pPr>
            <w:r w:rsidRPr="00E339EC">
              <w:rPr>
                <w:rStyle w:val="Variable"/>
                <w:b/>
                <w:i w:val="0"/>
                <w:color w:val="auto"/>
                <w:sz w:val="20"/>
              </w:rPr>
              <w:lastRenderedPageBreak/>
              <w:t>subbasin</w:t>
            </w:r>
            <w:r w:rsidRPr="00CD4791">
              <w:rPr>
                <w:rStyle w:val="Variable"/>
                <w:b/>
                <w:i w:val="0"/>
                <w:color w:val="auto"/>
                <w:sz w:val="20"/>
              </w:rPr>
              <w:t>_down</w:t>
            </w:r>
          </w:p>
        </w:tc>
        <w:tc>
          <w:tcPr>
            <w:tcW w:w="4782" w:type="dxa"/>
            <w:tcBorders>
              <w:top w:val="nil"/>
              <w:left w:val="nil"/>
              <w:bottom w:val="single" w:sz="4" w:space="0" w:color="auto"/>
              <w:right w:val="nil"/>
            </w:tcBorders>
          </w:tcPr>
          <w:p w14:paraId="66FD1867" w14:textId="77777777" w:rsidR="001E6965" w:rsidRPr="00156478" w:rsidRDefault="001E6965" w:rsidP="001E6965">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1E6965" w:rsidRPr="00156478" w:rsidRDefault="001E6965" w:rsidP="001E6965">
            <w:pPr>
              <w:pStyle w:val="tablecell-centered"/>
            </w:pPr>
            <w:r w:rsidRPr="00156478">
              <w:rPr>
                <w:b/>
              </w:rPr>
              <w:t>nsub</w:t>
            </w:r>
          </w:p>
        </w:tc>
        <w:tc>
          <w:tcPr>
            <w:tcW w:w="800" w:type="dxa"/>
            <w:tcBorders>
              <w:top w:val="nil"/>
              <w:left w:val="nil"/>
              <w:bottom w:val="single" w:sz="4" w:space="0" w:color="auto"/>
              <w:right w:val="nil"/>
            </w:tcBorders>
          </w:tcPr>
          <w:p w14:paraId="4871DDD4" w14:textId="77777777" w:rsidR="001E6965" w:rsidRPr="00156478" w:rsidRDefault="001E6965" w:rsidP="001E6965">
            <w:pPr>
              <w:pStyle w:val="tablecell-centered"/>
            </w:pPr>
            <w:r w:rsidRPr="00156478">
              <w:t>integer</w:t>
            </w:r>
          </w:p>
        </w:tc>
        <w:tc>
          <w:tcPr>
            <w:tcW w:w="1331" w:type="dxa"/>
            <w:tcBorders>
              <w:top w:val="nil"/>
              <w:left w:val="nil"/>
              <w:bottom w:val="single" w:sz="4" w:space="0" w:color="auto"/>
              <w:right w:val="nil"/>
            </w:tcBorders>
          </w:tcPr>
          <w:p w14:paraId="5357DC17" w14:textId="77777777" w:rsidR="001E6965" w:rsidRPr="00156478" w:rsidRDefault="001E6965" w:rsidP="001E6965">
            <w:pPr>
              <w:pStyle w:val="tablecell-centered"/>
            </w:pPr>
            <w:r w:rsidRPr="00156478">
              <w:t>none</w:t>
            </w:r>
          </w:p>
        </w:tc>
        <w:tc>
          <w:tcPr>
            <w:tcW w:w="1154" w:type="dxa"/>
            <w:tcBorders>
              <w:top w:val="nil"/>
              <w:left w:val="nil"/>
              <w:bottom w:val="single" w:sz="4" w:space="0" w:color="auto"/>
              <w:right w:val="nil"/>
            </w:tcBorders>
          </w:tcPr>
          <w:p w14:paraId="6CA34288" w14:textId="77777777" w:rsidR="001E6965" w:rsidRPr="00156478" w:rsidRDefault="001E6965" w:rsidP="001E6965">
            <w:pPr>
              <w:pStyle w:val="tablecell-centered"/>
            </w:pPr>
            <w:r w:rsidRPr="00156478">
              <w:t xml:space="preserve">0 to </w:t>
            </w:r>
            <w:r w:rsidRPr="00156478">
              <w:rPr>
                <w:b/>
              </w:rPr>
              <w:t>nsub</w:t>
            </w:r>
          </w:p>
        </w:tc>
        <w:tc>
          <w:tcPr>
            <w:tcW w:w="889" w:type="dxa"/>
            <w:tcBorders>
              <w:top w:val="nil"/>
              <w:left w:val="nil"/>
              <w:bottom w:val="single" w:sz="4" w:space="0" w:color="auto"/>
              <w:right w:val="nil"/>
            </w:tcBorders>
          </w:tcPr>
          <w:p w14:paraId="4E3C55FD" w14:textId="77777777" w:rsidR="001E6965" w:rsidRPr="00165248" w:rsidRDefault="001E6965" w:rsidP="001E6965">
            <w:pPr>
              <w:pStyle w:val="tablecell-centered"/>
            </w:pPr>
            <w:r w:rsidRPr="00165248">
              <w:t>0</w:t>
            </w:r>
          </w:p>
        </w:tc>
        <w:tc>
          <w:tcPr>
            <w:tcW w:w="2057" w:type="dxa"/>
            <w:tcBorders>
              <w:top w:val="nil"/>
              <w:left w:val="nil"/>
              <w:bottom w:val="single" w:sz="4" w:space="0" w:color="auto"/>
            </w:tcBorders>
          </w:tcPr>
          <w:p w14:paraId="7BBBAB0A" w14:textId="77777777" w:rsidR="001E6965" w:rsidRPr="00165248" w:rsidRDefault="001E6965" w:rsidP="001E6965">
            <w:pPr>
              <w:pStyle w:val="tablecell-centered"/>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1E6965" w:rsidRPr="00A64304" w:rsidRDefault="001E6965" w:rsidP="001E6965">
            <w:pPr>
              <w:pStyle w:val="TableSpanner"/>
            </w:pPr>
            <w:r>
              <w:t>Mapped results</w:t>
            </w:r>
            <w:r w:rsidRPr="00156478">
              <w:t xml:space="preserve"> parameters</w:t>
            </w:r>
          </w:p>
        </w:tc>
      </w:tr>
      <w:tr w:rsidR="001E6965" w14:paraId="773A0A96" w14:textId="77777777" w:rsidTr="009929EB">
        <w:trPr>
          <w:jc w:val="center"/>
        </w:trPr>
        <w:tc>
          <w:tcPr>
            <w:tcW w:w="2144" w:type="dxa"/>
            <w:tcBorders>
              <w:top w:val="nil"/>
              <w:bottom w:val="nil"/>
              <w:right w:val="nil"/>
            </w:tcBorders>
          </w:tcPr>
          <w:p w14:paraId="25228E3A" w14:textId="77777777" w:rsidR="001E6965" w:rsidRPr="00156478" w:rsidRDefault="001E6965" w:rsidP="001E6965">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77777777" w:rsidR="001E6965" w:rsidRPr="006855E1" w:rsidRDefault="001E6965" w:rsidP="001E6965">
            <w:pPr>
              <w:pStyle w:val="TableCellBody"/>
              <w:rPr>
                <w:szCs w:val="20"/>
              </w:rPr>
            </w:pPr>
            <w:r w:rsidRPr="006855E1">
              <w:t>Index of the grid cell associated with each gravity reservoir</w:t>
            </w:r>
          </w:p>
        </w:tc>
        <w:tc>
          <w:tcPr>
            <w:tcW w:w="1243" w:type="dxa"/>
            <w:tcBorders>
              <w:top w:val="nil"/>
              <w:left w:val="nil"/>
              <w:bottom w:val="nil"/>
              <w:right w:val="nil"/>
            </w:tcBorders>
          </w:tcPr>
          <w:p w14:paraId="3ED2DAB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410E3835" w14:textId="64C2E0BF" w:rsidR="001E6965" w:rsidRPr="00A23929" w:rsidRDefault="001E6965" w:rsidP="001E6965">
            <w:pPr>
              <w:pStyle w:val="TableCellBody"/>
              <w:jc w:val="center"/>
              <w:rPr>
                <w:szCs w:val="20"/>
              </w:rPr>
            </w:pPr>
            <w:r w:rsidRPr="00A23929">
              <w:rPr>
                <w:szCs w:val="20"/>
              </w:rPr>
              <w:t xml:space="preserve">0 to </w:t>
            </w:r>
            <w:r w:rsidRPr="00A23929">
              <w:rPr>
                <w:b/>
                <w:szCs w:val="20"/>
              </w:rPr>
              <w:t>ngwcell</w:t>
            </w:r>
          </w:p>
        </w:tc>
        <w:tc>
          <w:tcPr>
            <w:tcW w:w="889" w:type="dxa"/>
            <w:tcBorders>
              <w:top w:val="nil"/>
              <w:left w:val="nil"/>
              <w:bottom w:val="nil"/>
              <w:right w:val="nil"/>
            </w:tcBorders>
          </w:tcPr>
          <w:p w14:paraId="598F1DB2" w14:textId="4204C3A0" w:rsidR="001E6965" w:rsidRPr="00A23929" w:rsidRDefault="001E6965" w:rsidP="001E6965">
            <w:pPr>
              <w:jc w:val="center"/>
            </w:pPr>
            <w:r w:rsidRPr="00A23929">
              <w:t>0</w:t>
            </w:r>
          </w:p>
        </w:tc>
        <w:tc>
          <w:tcPr>
            <w:tcW w:w="2057" w:type="dxa"/>
            <w:tcBorders>
              <w:top w:val="nil"/>
              <w:left w:val="nil"/>
              <w:bottom w:val="nil"/>
            </w:tcBorders>
          </w:tcPr>
          <w:p w14:paraId="62732AB3" w14:textId="77777777" w:rsidR="001E6965" w:rsidRPr="00EC28FD"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00E0768D" w14:textId="77777777" w:rsidTr="009929EB">
        <w:trPr>
          <w:jc w:val="center"/>
        </w:trPr>
        <w:tc>
          <w:tcPr>
            <w:tcW w:w="2144" w:type="dxa"/>
            <w:tcBorders>
              <w:top w:val="nil"/>
              <w:bottom w:val="nil"/>
              <w:right w:val="nil"/>
            </w:tcBorders>
          </w:tcPr>
          <w:p w14:paraId="08B51C79" w14:textId="77777777" w:rsidR="001E6965" w:rsidRPr="00156478" w:rsidRDefault="001E6965" w:rsidP="001E6965">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1E6965" w:rsidRPr="006855E1" w:rsidRDefault="001E6965" w:rsidP="001E6965">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1E6965" w:rsidRPr="006855E1" w:rsidRDefault="001E6965" w:rsidP="001E6965">
            <w:pPr>
              <w:jc w:val="center"/>
            </w:pPr>
            <w:r w:rsidRPr="006855E1">
              <w:t>decimal fraction</w:t>
            </w:r>
          </w:p>
        </w:tc>
        <w:tc>
          <w:tcPr>
            <w:tcW w:w="1154" w:type="dxa"/>
            <w:tcBorders>
              <w:top w:val="nil"/>
              <w:left w:val="nil"/>
              <w:bottom w:val="nil"/>
              <w:right w:val="nil"/>
            </w:tcBorders>
          </w:tcPr>
          <w:p w14:paraId="47E65505" w14:textId="77777777" w:rsidR="001E6965" w:rsidRPr="00A23929" w:rsidRDefault="001E6965" w:rsidP="001E6965">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1E6965" w:rsidRPr="00A23929" w:rsidRDefault="001E6965" w:rsidP="001E6965">
            <w:pPr>
              <w:jc w:val="center"/>
            </w:pPr>
            <w:r w:rsidRPr="00A23929">
              <w:t>1.0</w:t>
            </w:r>
          </w:p>
        </w:tc>
        <w:tc>
          <w:tcPr>
            <w:tcW w:w="2057" w:type="dxa"/>
            <w:tcBorders>
              <w:top w:val="nil"/>
              <w:left w:val="nil"/>
              <w:bottom w:val="nil"/>
            </w:tcBorders>
          </w:tcPr>
          <w:p w14:paraId="600A2954"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672DDFEB" w14:textId="77777777" w:rsidTr="009929EB">
        <w:trPr>
          <w:jc w:val="center"/>
        </w:trPr>
        <w:tc>
          <w:tcPr>
            <w:tcW w:w="2144" w:type="dxa"/>
            <w:tcBorders>
              <w:top w:val="nil"/>
              <w:bottom w:val="nil"/>
              <w:right w:val="nil"/>
            </w:tcBorders>
          </w:tcPr>
          <w:p w14:paraId="3E30BC71" w14:textId="77777777" w:rsidR="001E6965" w:rsidRPr="00156478" w:rsidRDefault="001E6965" w:rsidP="001E6965">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1E6965" w:rsidRPr="006855E1" w:rsidRDefault="001E6965" w:rsidP="001E6965">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E3A186" w14:textId="47BAEBFF" w:rsidR="001E6965" w:rsidRPr="00A23929" w:rsidRDefault="001E6965" w:rsidP="001E6965">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1E6965" w:rsidRPr="00A23929" w:rsidRDefault="001E6965" w:rsidP="001E6965">
            <w:pPr>
              <w:jc w:val="center"/>
            </w:pPr>
            <w:r w:rsidRPr="00A23929">
              <w:t>1</w:t>
            </w:r>
          </w:p>
        </w:tc>
        <w:tc>
          <w:tcPr>
            <w:tcW w:w="2057" w:type="dxa"/>
            <w:tcBorders>
              <w:top w:val="nil"/>
              <w:left w:val="nil"/>
              <w:bottom w:val="nil"/>
            </w:tcBorders>
          </w:tcPr>
          <w:p w14:paraId="543A99DF"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535A1FE6" w14:textId="77777777" w:rsidTr="009929EB">
        <w:trPr>
          <w:jc w:val="center"/>
        </w:trPr>
        <w:tc>
          <w:tcPr>
            <w:tcW w:w="2144" w:type="dxa"/>
            <w:tcBorders>
              <w:top w:val="nil"/>
              <w:bottom w:val="nil"/>
              <w:right w:val="nil"/>
            </w:tcBorders>
          </w:tcPr>
          <w:p w14:paraId="65F42764" w14:textId="77777777" w:rsidR="001E6965" w:rsidRPr="00156478" w:rsidRDefault="001E6965" w:rsidP="001E6965">
            <w:pPr>
              <w:pStyle w:val="TableCellBody"/>
              <w:rPr>
                <w:b/>
                <w:szCs w:val="20"/>
              </w:rPr>
            </w:pPr>
            <w:r w:rsidRPr="00E339EC">
              <w:rPr>
                <w:b/>
                <w:szCs w:val="20"/>
              </w:rPr>
              <w:t>mapvars</w:t>
            </w:r>
            <w:r w:rsidRPr="00156478">
              <w:rPr>
                <w:b/>
                <w:szCs w:val="20"/>
              </w:rPr>
              <w:t>_freq</w:t>
            </w:r>
          </w:p>
        </w:tc>
        <w:tc>
          <w:tcPr>
            <w:tcW w:w="4782" w:type="dxa"/>
            <w:tcBorders>
              <w:top w:val="nil"/>
              <w:left w:val="nil"/>
              <w:bottom w:val="nil"/>
              <w:right w:val="nil"/>
            </w:tcBorders>
          </w:tcPr>
          <w:p w14:paraId="62980C2E" w14:textId="77777777" w:rsidR="001E6965" w:rsidRPr="006855E1" w:rsidRDefault="001E6965" w:rsidP="001E6965">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213B0C" w14:textId="77777777" w:rsidR="001E6965" w:rsidRPr="00A23929" w:rsidRDefault="001E6965" w:rsidP="001E6965">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1E6965" w:rsidRPr="00A23929" w:rsidRDefault="001E6965" w:rsidP="001E6965">
            <w:pPr>
              <w:jc w:val="center"/>
            </w:pPr>
            <w:r w:rsidRPr="00A23929">
              <w:t>0</w:t>
            </w:r>
          </w:p>
        </w:tc>
        <w:tc>
          <w:tcPr>
            <w:tcW w:w="2057" w:type="dxa"/>
            <w:tcBorders>
              <w:top w:val="nil"/>
              <w:left w:val="nil"/>
              <w:bottom w:val="nil"/>
            </w:tcBorders>
          </w:tcPr>
          <w:p w14:paraId="5B97385D"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763B40BC" w14:textId="77777777" w:rsidTr="009929EB">
        <w:trPr>
          <w:jc w:val="center"/>
        </w:trPr>
        <w:tc>
          <w:tcPr>
            <w:tcW w:w="2144" w:type="dxa"/>
            <w:tcBorders>
              <w:top w:val="nil"/>
              <w:bottom w:val="nil"/>
              <w:right w:val="nil"/>
            </w:tcBorders>
          </w:tcPr>
          <w:p w14:paraId="4386ABC5" w14:textId="77777777" w:rsidR="001E6965" w:rsidRPr="00156478" w:rsidRDefault="001E6965" w:rsidP="001E6965">
            <w:pPr>
              <w:pStyle w:val="TableCellBody"/>
              <w:rPr>
                <w:b/>
                <w:szCs w:val="20"/>
              </w:rPr>
            </w:pPr>
            <w:r w:rsidRPr="00E339EC">
              <w:rPr>
                <w:b/>
                <w:szCs w:val="20"/>
              </w:rPr>
              <w:t>mapvars</w:t>
            </w:r>
            <w:r w:rsidRPr="00156478">
              <w:rPr>
                <w:b/>
                <w:szCs w:val="20"/>
              </w:rPr>
              <w:t>_units</w:t>
            </w:r>
          </w:p>
        </w:tc>
        <w:tc>
          <w:tcPr>
            <w:tcW w:w="4782" w:type="dxa"/>
            <w:tcBorders>
              <w:top w:val="nil"/>
              <w:left w:val="nil"/>
              <w:bottom w:val="nil"/>
              <w:right w:val="nil"/>
            </w:tcBorders>
          </w:tcPr>
          <w:p w14:paraId="20789004" w14:textId="125814CB" w:rsidR="001E6965" w:rsidRPr="006855E1" w:rsidRDefault="001E6965" w:rsidP="001E6965">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74350D51" w14:textId="77777777" w:rsidR="001E6965" w:rsidRPr="006855E1" w:rsidRDefault="001E6965" w:rsidP="001E6965">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1E6965" w:rsidRPr="00126908" w:rsidRDefault="001E6965" w:rsidP="001E6965">
            <w:pPr>
              <w:jc w:val="center"/>
            </w:pPr>
            <w:r w:rsidRPr="00126908">
              <w:t>0</w:t>
            </w:r>
          </w:p>
        </w:tc>
        <w:tc>
          <w:tcPr>
            <w:tcW w:w="2057" w:type="dxa"/>
            <w:tcBorders>
              <w:top w:val="nil"/>
              <w:left w:val="nil"/>
              <w:bottom w:val="nil"/>
            </w:tcBorders>
          </w:tcPr>
          <w:p w14:paraId="466044C6"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18174E60" w14:textId="77777777" w:rsidTr="009929EB">
        <w:trPr>
          <w:jc w:val="center"/>
        </w:trPr>
        <w:tc>
          <w:tcPr>
            <w:tcW w:w="2144" w:type="dxa"/>
            <w:tcBorders>
              <w:top w:val="nil"/>
              <w:bottom w:val="nil"/>
              <w:right w:val="nil"/>
            </w:tcBorders>
          </w:tcPr>
          <w:p w14:paraId="5A2F6036" w14:textId="77777777" w:rsidR="001E6965" w:rsidRPr="00156478" w:rsidRDefault="001E6965" w:rsidP="001E6965">
            <w:pPr>
              <w:pStyle w:val="TableCellBody"/>
              <w:rPr>
                <w:b/>
                <w:szCs w:val="20"/>
              </w:rPr>
            </w:pPr>
            <w:r w:rsidRPr="00E339EC">
              <w:rPr>
                <w:b/>
                <w:szCs w:val="20"/>
              </w:rPr>
              <w:t>ncol</w:t>
            </w:r>
          </w:p>
        </w:tc>
        <w:tc>
          <w:tcPr>
            <w:tcW w:w="4782" w:type="dxa"/>
            <w:tcBorders>
              <w:top w:val="nil"/>
              <w:left w:val="nil"/>
              <w:bottom w:val="nil"/>
              <w:right w:val="nil"/>
            </w:tcBorders>
          </w:tcPr>
          <w:p w14:paraId="668AD174" w14:textId="77777777" w:rsidR="001E6965" w:rsidRPr="006855E1" w:rsidRDefault="001E6965" w:rsidP="001E6965">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13124217" w14:textId="32C688E2" w:rsidR="001E6965" w:rsidRPr="00933B43" w:rsidRDefault="001E6965" w:rsidP="001E6965">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1E6965" w:rsidRPr="00933B43" w:rsidRDefault="001E6965" w:rsidP="001E6965">
            <w:pPr>
              <w:jc w:val="center"/>
            </w:pPr>
            <w:r w:rsidRPr="00933B43">
              <w:t>1</w:t>
            </w:r>
          </w:p>
        </w:tc>
        <w:tc>
          <w:tcPr>
            <w:tcW w:w="2057" w:type="dxa"/>
            <w:tcBorders>
              <w:top w:val="nil"/>
              <w:left w:val="nil"/>
              <w:bottom w:val="nil"/>
            </w:tcBorders>
          </w:tcPr>
          <w:p w14:paraId="0AA5DCE1" w14:textId="77777777" w:rsidR="001E6965" w:rsidRPr="00933B43" w:rsidRDefault="001E6965" w:rsidP="001E6965">
            <w:pPr>
              <w:jc w:val="center"/>
            </w:pPr>
            <w:r w:rsidRPr="00933B43">
              <w:rPr>
                <w:b/>
              </w:rPr>
              <w:t xml:space="preserve">mapOutON_OFF </w:t>
            </w:r>
            <w:r w:rsidRPr="00933B43">
              <w:t>= 1</w:t>
            </w:r>
          </w:p>
        </w:tc>
      </w:tr>
      <w:tr w:rsidR="001E6965" w14:paraId="343A29CE" w14:textId="77777777" w:rsidTr="00933E74">
        <w:trPr>
          <w:jc w:val="center"/>
        </w:trPr>
        <w:tc>
          <w:tcPr>
            <w:tcW w:w="2144" w:type="dxa"/>
            <w:tcBorders>
              <w:top w:val="nil"/>
              <w:bottom w:val="single" w:sz="4" w:space="0" w:color="auto"/>
              <w:right w:val="nil"/>
            </w:tcBorders>
          </w:tcPr>
          <w:p w14:paraId="512679E9" w14:textId="77777777" w:rsidR="001E6965" w:rsidRPr="001E6965" w:rsidRDefault="001E6965" w:rsidP="001E6965">
            <w:pPr>
              <w:pStyle w:val="TableCellBody"/>
              <w:rPr>
                <w:b/>
                <w:strike/>
                <w:szCs w:val="20"/>
              </w:rPr>
            </w:pPr>
            <w:r w:rsidRPr="001E6965">
              <w:rPr>
                <w:b/>
                <w:strike/>
                <w:szCs w:val="20"/>
              </w:rPr>
              <w:t>prms_warmup</w:t>
            </w:r>
          </w:p>
        </w:tc>
        <w:tc>
          <w:tcPr>
            <w:tcW w:w="4782" w:type="dxa"/>
            <w:tcBorders>
              <w:top w:val="nil"/>
              <w:left w:val="nil"/>
              <w:bottom w:val="single" w:sz="4" w:space="0" w:color="auto"/>
              <w:right w:val="nil"/>
            </w:tcBorders>
          </w:tcPr>
          <w:p w14:paraId="4C1FD2F5" w14:textId="77777777" w:rsidR="001E6965" w:rsidRPr="001E6965" w:rsidRDefault="001E6965" w:rsidP="001E6965">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1E6965" w:rsidRPr="001E6965" w:rsidRDefault="001E6965" w:rsidP="001E6965">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1E6965" w:rsidRPr="001E6965" w:rsidRDefault="001E6965" w:rsidP="001E6965">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1E6965" w:rsidRPr="001E6965" w:rsidRDefault="001E6965" w:rsidP="001E6965">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1E6965" w:rsidRPr="001E6965" w:rsidRDefault="001E6965" w:rsidP="001E6965">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1E6965" w:rsidRPr="001E6965" w:rsidRDefault="001E6965" w:rsidP="001E6965">
            <w:pPr>
              <w:jc w:val="center"/>
              <w:rPr>
                <w:strike/>
              </w:rPr>
            </w:pPr>
            <w:r w:rsidRPr="001E6965">
              <w:rPr>
                <w:strike/>
              </w:rPr>
              <w:t>1</w:t>
            </w:r>
          </w:p>
        </w:tc>
        <w:tc>
          <w:tcPr>
            <w:tcW w:w="2057" w:type="dxa"/>
            <w:tcBorders>
              <w:top w:val="nil"/>
              <w:left w:val="nil"/>
              <w:bottom w:val="single" w:sz="4" w:space="0" w:color="auto"/>
            </w:tcBorders>
          </w:tcPr>
          <w:p w14:paraId="09E86A14" w14:textId="23CF671D" w:rsidR="001E6965" w:rsidRPr="001E6965" w:rsidRDefault="001E6965" w:rsidP="001E6965">
            <w:pPr>
              <w:jc w:val="center"/>
              <w:rPr>
                <w:strike/>
              </w:rPr>
            </w:pPr>
            <w:r w:rsidRPr="001E6965">
              <w:rPr>
                <w:b/>
                <w:strike/>
              </w:rPr>
              <w:t xml:space="preserve">mapOutON_OFF </w:t>
            </w:r>
            <w:r w:rsidRPr="001E6965">
              <w:rPr>
                <w:strike/>
              </w:rPr>
              <w:t xml:space="preserve">= 1 or </w:t>
            </w:r>
            <w:r w:rsidRPr="001E6965">
              <w:rPr>
                <w:b/>
                <w:strike/>
              </w:rPr>
              <w:t xml:space="preserve">nhruOutON_OFF </w:t>
            </w:r>
            <w:r w:rsidRPr="001E6965">
              <w:rPr>
                <w:strike/>
              </w:rPr>
              <w:t>= 1</w:t>
            </w:r>
          </w:p>
        </w:tc>
      </w:tr>
      <w:tr w:rsidR="001E6965" w14:paraId="61ACFC41" w14:textId="77777777" w:rsidTr="008833D7">
        <w:trPr>
          <w:jc w:val="center"/>
        </w:trPr>
        <w:tc>
          <w:tcPr>
            <w:tcW w:w="14400" w:type="dxa"/>
            <w:gridSpan w:val="8"/>
            <w:tcBorders>
              <w:top w:val="single" w:sz="4" w:space="0" w:color="auto"/>
              <w:bottom w:val="nil"/>
            </w:tcBorders>
            <w:vAlign w:val="bottom"/>
          </w:tcPr>
          <w:p w14:paraId="73355FE6" w14:textId="08CFE96D" w:rsidR="001E6965" w:rsidRPr="00EC28FD" w:rsidRDefault="001E6965" w:rsidP="001E6965">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1E6965" w14:paraId="4466EDFA" w14:textId="77777777" w:rsidTr="008833D7">
        <w:trPr>
          <w:jc w:val="center"/>
        </w:trPr>
        <w:tc>
          <w:tcPr>
            <w:tcW w:w="2144" w:type="dxa"/>
            <w:tcBorders>
              <w:top w:val="nil"/>
              <w:bottom w:val="nil"/>
              <w:right w:val="nil"/>
            </w:tcBorders>
          </w:tcPr>
          <w:p w14:paraId="08644296" w14:textId="51C08DA4" w:rsidR="001E6965" w:rsidRPr="00933B43" w:rsidRDefault="001E6965" w:rsidP="001E6965">
            <w:pPr>
              <w:pStyle w:val="TableCellBody"/>
              <w:rPr>
                <w:b/>
                <w:szCs w:val="20"/>
              </w:rPr>
            </w:pPr>
            <w:r w:rsidRPr="00933B43">
              <w:rPr>
                <w:rStyle w:val="Variable"/>
                <w:b/>
                <w:i w:val="0"/>
                <w:color w:val="auto"/>
                <w:sz w:val="20"/>
                <w:szCs w:val="20"/>
              </w:rPr>
              <w:t>poi_gage_id</w:t>
            </w:r>
          </w:p>
        </w:tc>
        <w:tc>
          <w:tcPr>
            <w:tcW w:w="4782" w:type="dxa"/>
            <w:tcBorders>
              <w:top w:val="nil"/>
              <w:left w:val="nil"/>
              <w:bottom w:val="nil"/>
              <w:right w:val="nil"/>
            </w:tcBorders>
          </w:tcPr>
          <w:p w14:paraId="095B1EFB" w14:textId="22F599F3" w:rsidR="001E6965" w:rsidRPr="008833D7" w:rsidRDefault="001E6965" w:rsidP="001E6965">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1E6965" w:rsidRPr="008833D7"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1E6965" w:rsidRPr="008833D7" w:rsidRDefault="001E6965" w:rsidP="001E6965">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1E6965" w:rsidRPr="008833D7" w:rsidRDefault="001E6965" w:rsidP="001E6965">
            <w:pPr>
              <w:jc w:val="center"/>
            </w:pPr>
            <w:r w:rsidRPr="008833D7">
              <w:t>none</w:t>
            </w:r>
          </w:p>
        </w:tc>
        <w:tc>
          <w:tcPr>
            <w:tcW w:w="1154" w:type="dxa"/>
            <w:tcBorders>
              <w:top w:val="nil"/>
              <w:left w:val="nil"/>
              <w:bottom w:val="nil"/>
              <w:right w:val="nil"/>
            </w:tcBorders>
          </w:tcPr>
          <w:p w14:paraId="106FC3E4" w14:textId="1BABB82C" w:rsidR="001E6965" w:rsidRPr="008833D7" w:rsidRDefault="001E6965" w:rsidP="001E6965">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1E6965" w:rsidRPr="008833D7" w:rsidRDefault="001E6965" w:rsidP="001E6965">
            <w:pPr>
              <w:jc w:val="center"/>
            </w:pPr>
            <w:r w:rsidRPr="008833D7">
              <w:t>0</w:t>
            </w:r>
          </w:p>
        </w:tc>
        <w:tc>
          <w:tcPr>
            <w:tcW w:w="2057" w:type="dxa"/>
            <w:tcBorders>
              <w:top w:val="nil"/>
              <w:left w:val="nil"/>
              <w:bottom w:val="nil"/>
            </w:tcBorders>
          </w:tcPr>
          <w:p w14:paraId="58515CEE" w14:textId="2D55D8BF" w:rsidR="001E6965" w:rsidRPr="008833D7" w:rsidRDefault="001E6965" w:rsidP="001E6965">
            <w:pPr>
              <w:jc w:val="center"/>
              <w:rPr>
                <w:b/>
              </w:rPr>
            </w:pPr>
            <w:r w:rsidRPr="008833D7">
              <w:rPr>
                <w:b/>
              </w:rPr>
              <w:t>npoigages</w:t>
            </w:r>
            <w:r w:rsidRPr="008833D7">
              <w:t xml:space="preserve"> &gt; 0 and</w:t>
            </w:r>
            <w:r w:rsidRPr="008833D7">
              <w:rPr>
                <w:b/>
              </w:rPr>
              <w:t xml:space="preserve"> csvON_OFF </w:t>
            </w:r>
            <w:r w:rsidRPr="008833D7">
              <w:t>= 1</w:t>
            </w:r>
          </w:p>
        </w:tc>
      </w:tr>
      <w:tr w:rsidR="001E6965" w14:paraId="34770150" w14:textId="77777777" w:rsidTr="008833D7">
        <w:trPr>
          <w:jc w:val="center"/>
        </w:trPr>
        <w:tc>
          <w:tcPr>
            <w:tcW w:w="2144" w:type="dxa"/>
            <w:tcBorders>
              <w:top w:val="nil"/>
              <w:bottom w:val="nil"/>
              <w:right w:val="nil"/>
            </w:tcBorders>
          </w:tcPr>
          <w:p w14:paraId="51536691" w14:textId="4B044CEF" w:rsidR="001E6965" w:rsidRPr="00933B43" w:rsidRDefault="001E6965" w:rsidP="001E6965">
            <w:pPr>
              <w:pStyle w:val="TableCellBody"/>
              <w:rPr>
                <w:b/>
                <w:szCs w:val="20"/>
              </w:rPr>
            </w:pPr>
            <w:r w:rsidRPr="00933B43">
              <w:rPr>
                <w:rStyle w:val="Variable"/>
                <w:b/>
                <w:i w:val="0"/>
                <w:color w:val="auto"/>
                <w:sz w:val="20"/>
                <w:szCs w:val="20"/>
              </w:rPr>
              <w:t>poi_gage_segment</w:t>
            </w:r>
          </w:p>
        </w:tc>
        <w:tc>
          <w:tcPr>
            <w:tcW w:w="4782" w:type="dxa"/>
            <w:tcBorders>
              <w:top w:val="nil"/>
              <w:left w:val="nil"/>
              <w:bottom w:val="nil"/>
              <w:right w:val="nil"/>
            </w:tcBorders>
          </w:tcPr>
          <w:p w14:paraId="0792A07F" w14:textId="431CF244" w:rsidR="001E6965" w:rsidRPr="000617CC" w:rsidRDefault="001E6965" w:rsidP="001E6965">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1E6965" w:rsidRPr="006855E1"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1E6965" w:rsidRPr="006855E1" w:rsidRDefault="001E6965" w:rsidP="001E6965">
            <w:pPr>
              <w:jc w:val="center"/>
            </w:pPr>
            <w:r w:rsidRPr="008833D7">
              <w:t>none</w:t>
            </w:r>
          </w:p>
        </w:tc>
        <w:tc>
          <w:tcPr>
            <w:tcW w:w="1154" w:type="dxa"/>
            <w:tcBorders>
              <w:top w:val="nil"/>
              <w:left w:val="nil"/>
              <w:bottom w:val="nil"/>
              <w:right w:val="nil"/>
            </w:tcBorders>
          </w:tcPr>
          <w:p w14:paraId="0DF76181" w14:textId="3B94A133" w:rsidR="001E6965" w:rsidRPr="006855E1" w:rsidRDefault="001E6965" w:rsidP="001E6965">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1E6965" w:rsidRPr="00126908" w:rsidRDefault="001E6965" w:rsidP="001E6965">
            <w:pPr>
              <w:jc w:val="center"/>
            </w:pPr>
            <w:r w:rsidRPr="008833D7">
              <w:t>0</w:t>
            </w:r>
          </w:p>
        </w:tc>
        <w:tc>
          <w:tcPr>
            <w:tcW w:w="2057" w:type="dxa"/>
            <w:tcBorders>
              <w:top w:val="nil"/>
              <w:left w:val="nil"/>
              <w:bottom w:val="nil"/>
            </w:tcBorders>
          </w:tcPr>
          <w:p w14:paraId="3093E2F8" w14:textId="6F16733C" w:rsidR="001E6965" w:rsidRPr="00EC28FD" w:rsidRDefault="001E6965" w:rsidP="001E6965">
            <w:pPr>
              <w:jc w:val="center"/>
              <w:rPr>
                <w:b/>
              </w:rPr>
            </w:pPr>
            <w:r w:rsidRPr="008833D7">
              <w:rPr>
                <w:b/>
              </w:rPr>
              <w:t xml:space="preserve">npoigages </w:t>
            </w:r>
            <w:r w:rsidRPr="008833D7">
              <w:t>&gt; 0 and</w:t>
            </w:r>
            <w:r w:rsidRPr="008833D7">
              <w:rPr>
                <w:b/>
              </w:rPr>
              <w:t xml:space="preserve"> csvON_OFF </w:t>
            </w:r>
            <w:r w:rsidRPr="008833D7">
              <w:t>= 1</w:t>
            </w:r>
          </w:p>
        </w:tc>
      </w:tr>
      <w:tr w:rsidR="001E6965" w14:paraId="4CE7C4F9" w14:textId="77777777" w:rsidTr="008833D7">
        <w:trPr>
          <w:jc w:val="center"/>
        </w:trPr>
        <w:tc>
          <w:tcPr>
            <w:tcW w:w="2144" w:type="dxa"/>
            <w:tcBorders>
              <w:top w:val="nil"/>
              <w:bottom w:val="nil"/>
              <w:right w:val="nil"/>
            </w:tcBorders>
          </w:tcPr>
          <w:p w14:paraId="59EC46EA" w14:textId="428A1C53" w:rsidR="001E6965" w:rsidRPr="00933B43" w:rsidRDefault="001E6965" w:rsidP="001E6965">
            <w:pPr>
              <w:pStyle w:val="TableCellBody"/>
              <w:rPr>
                <w:rStyle w:val="Variable"/>
                <w:b/>
                <w:i w:val="0"/>
                <w:color w:val="auto"/>
                <w:sz w:val="20"/>
                <w:szCs w:val="20"/>
              </w:rPr>
            </w:pPr>
            <w:r>
              <w:rPr>
                <w:rStyle w:val="Variable"/>
                <w:b/>
                <w:i w:val="0"/>
                <w:color w:val="auto"/>
                <w:sz w:val="20"/>
                <w:szCs w:val="20"/>
              </w:rPr>
              <w:t>poi_type</w:t>
            </w:r>
          </w:p>
        </w:tc>
        <w:tc>
          <w:tcPr>
            <w:tcW w:w="4782" w:type="dxa"/>
            <w:tcBorders>
              <w:top w:val="nil"/>
              <w:left w:val="nil"/>
              <w:bottom w:val="nil"/>
              <w:right w:val="nil"/>
            </w:tcBorders>
          </w:tcPr>
          <w:p w14:paraId="5869533A" w14:textId="3101701B" w:rsidR="001E6965" w:rsidRDefault="001E6965" w:rsidP="001E6965">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1E6965" w:rsidRPr="008833D7" w:rsidRDefault="001E6965" w:rsidP="001E6965">
            <w:pPr>
              <w:pStyle w:val="TableCellBody"/>
              <w:jc w:val="center"/>
              <w:rPr>
                <w:b/>
              </w:rPr>
            </w:pPr>
            <w:r w:rsidRPr="008833D7">
              <w:rPr>
                <w:b/>
              </w:rPr>
              <w:t>npoigages</w:t>
            </w:r>
          </w:p>
        </w:tc>
        <w:tc>
          <w:tcPr>
            <w:tcW w:w="800" w:type="dxa"/>
            <w:tcBorders>
              <w:top w:val="nil"/>
              <w:left w:val="nil"/>
              <w:bottom w:val="nil"/>
              <w:right w:val="nil"/>
            </w:tcBorders>
          </w:tcPr>
          <w:p w14:paraId="3F697E74" w14:textId="1E94650F"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1E6965" w:rsidRPr="008833D7" w:rsidRDefault="001E6965" w:rsidP="001E6965">
            <w:pPr>
              <w:jc w:val="center"/>
            </w:pPr>
            <w:r w:rsidRPr="008833D7">
              <w:t>none</w:t>
            </w:r>
          </w:p>
        </w:tc>
        <w:tc>
          <w:tcPr>
            <w:tcW w:w="1154" w:type="dxa"/>
            <w:tcBorders>
              <w:top w:val="nil"/>
              <w:left w:val="nil"/>
              <w:bottom w:val="nil"/>
              <w:right w:val="nil"/>
            </w:tcBorders>
          </w:tcPr>
          <w:p w14:paraId="1F960E30" w14:textId="15C0B433" w:rsidR="001E6965" w:rsidRDefault="001E6965" w:rsidP="001E6965">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1E6965" w:rsidRPr="008833D7" w:rsidRDefault="001E6965" w:rsidP="001E6965">
            <w:pPr>
              <w:jc w:val="center"/>
            </w:pPr>
            <w:r>
              <w:t>1</w:t>
            </w:r>
          </w:p>
        </w:tc>
        <w:tc>
          <w:tcPr>
            <w:tcW w:w="2057" w:type="dxa"/>
            <w:tcBorders>
              <w:top w:val="nil"/>
              <w:left w:val="nil"/>
              <w:bottom w:val="nil"/>
            </w:tcBorders>
          </w:tcPr>
          <w:p w14:paraId="6BF5B9DA" w14:textId="1F051DC2" w:rsidR="001E6965" w:rsidRPr="008833D7" w:rsidRDefault="001E6965" w:rsidP="001E6965">
            <w:pPr>
              <w:jc w:val="center"/>
              <w:rPr>
                <w:b/>
              </w:rPr>
            </w:pPr>
            <w:r>
              <w:rPr>
                <w:b/>
              </w:rPr>
              <w:t>optional</w:t>
            </w:r>
          </w:p>
        </w:tc>
      </w:tr>
      <w:tr w:rsidR="001E6965"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1E6965" w:rsidRPr="00EC28FD" w:rsidRDefault="001E6965" w:rsidP="001E6965">
            <w:pPr>
              <w:pStyle w:val="TableSpanner"/>
            </w:pPr>
            <w:r w:rsidRPr="00C9344E">
              <w:t>Parameter</w:t>
            </w:r>
            <w:r>
              <w:t>s for cascading-flow simulation</w:t>
            </w:r>
          </w:p>
        </w:tc>
      </w:tr>
      <w:tr w:rsidR="001E6965" w14:paraId="3A61266A" w14:textId="77777777" w:rsidTr="009929EB">
        <w:trPr>
          <w:jc w:val="center"/>
        </w:trPr>
        <w:tc>
          <w:tcPr>
            <w:tcW w:w="2144" w:type="dxa"/>
            <w:tcBorders>
              <w:top w:val="nil"/>
              <w:bottom w:val="nil"/>
              <w:right w:val="nil"/>
            </w:tcBorders>
          </w:tcPr>
          <w:p w14:paraId="5398F5B5" w14:textId="77777777" w:rsidR="001E6965" w:rsidRPr="009626A0" w:rsidRDefault="001E6965" w:rsidP="001E6965">
            <w:pPr>
              <w:pStyle w:val="TableCellBody"/>
              <w:rPr>
                <w:b/>
                <w:szCs w:val="20"/>
              </w:rPr>
            </w:pPr>
            <w:r w:rsidRPr="00E339EC">
              <w:rPr>
                <w:b/>
                <w:szCs w:val="20"/>
              </w:rPr>
              <w:t>cascade</w:t>
            </w:r>
            <w:r w:rsidRPr="009626A0">
              <w:rPr>
                <w:b/>
                <w:szCs w:val="20"/>
              </w:rPr>
              <w:t>_flg</w:t>
            </w:r>
          </w:p>
        </w:tc>
        <w:tc>
          <w:tcPr>
            <w:tcW w:w="4782" w:type="dxa"/>
            <w:tcBorders>
              <w:top w:val="nil"/>
              <w:left w:val="nil"/>
              <w:bottom w:val="nil"/>
              <w:right w:val="nil"/>
            </w:tcBorders>
          </w:tcPr>
          <w:p w14:paraId="2E16FC18" w14:textId="77777777" w:rsidR="001E6965" w:rsidRPr="009626A0" w:rsidRDefault="001E6965" w:rsidP="001E6965">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1E6965" w:rsidRPr="009626A0" w:rsidRDefault="001E6965" w:rsidP="001E6965">
            <w:pPr>
              <w:pStyle w:val="tablecell-centered"/>
              <w:rPr>
                <w:szCs w:val="20"/>
              </w:rPr>
            </w:pPr>
            <w:r w:rsidRPr="009626A0">
              <w:rPr>
                <w:szCs w:val="20"/>
              </w:rPr>
              <w:t>0</w:t>
            </w:r>
          </w:p>
        </w:tc>
        <w:tc>
          <w:tcPr>
            <w:tcW w:w="2057" w:type="dxa"/>
            <w:tcBorders>
              <w:top w:val="nil"/>
              <w:left w:val="nil"/>
              <w:bottom w:val="nil"/>
            </w:tcBorders>
          </w:tcPr>
          <w:p w14:paraId="4644042E" w14:textId="77777777" w:rsidR="001E6965" w:rsidRPr="00EC28FD"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2F4F5695" w14:textId="77777777" w:rsidTr="009929EB">
        <w:trPr>
          <w:jc w:val="center"/>
        </w:trPr>
        <w:tc>
          <w:tcPr>
            <w:tcW w:w="2144" w:type="dxa"/>
            <w:tcBorders>
              <w:top w:val="nil"/>
              <w:bottom w:val="nil"/>
              <w:right w:val="nil"/>
            </w:tcBorders>
          </w:tcPr>
          <w:p w14:paraId="3C0B71D9" w14:textId="77777777" w:rsidR="001E6965" w:rsidRPr="009626A0" w:rsidRDefault="001E6965" w:rsidP="001E6965">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1E6965" w:rsidRPr="009626A0" w:rsidRDefault="001E6965" w:rsidP="001E6965">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1E6965" w:rsidRPr="009626A0" w:rsidRDefault="001E6965" w:rsidP="001E6965">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1E6965" w:rsidRPr="009626A0" w:rsidRDefault="001E6965" w:rsidP="001E6965">
            <w:pPr>
              <w:pStyle w:val="tablecell-centered"/>
              <w:rPr>
                <w:szCs w:val="20"/>
              </w:rPr>
            </w:pPr>
            <w:r w:rsidRPr="009626A0">
              <w:rPr>
                <w:szCs w:val="20"/>
              </w:rPr>
              <w:t xml:space="preserve">0.0 to 0.75% of </w:t>
            </w:r>
            <w:r w:rsidRPr="009626A0">
              <w:rPr>
                <w:b/>
                <w:szCs w:val="20"/>
              </w:rPr>
              <w:t>hru_area</w:t>
            </w:r>
          </w:p>
        </w:tc>
        <w:tc>
          <w:tcPr>
            <w:tcW w:w="889" w:type="dxa"/>
            <w:tcBorders>
              <w:top w:val="nil"/>
              <w:left w:val="nil"/>
              <w:bottom w:val="nil"/>
              <w:right w:val="nil"/>
            </w:tcBorders>
          </w:tcPr>
          <w:p w14:paraId="7E17686D" w14:textId="77777777" w:rsidR="001E6965" w:rsidRPr="009626A0" w:rsidRDefault="001E6965" w:rsidP="001E6965">
            <w:pPr>
              <w:pStyle w:val="tablecell-centered"/>
              <w:rPr>
                <w:szCs w:val="20"/>
              </w:rPr>
            </w:pPr>
            <w:r w:rsidRPr="009626A0">
              <w:rPr>
                <w:szCs w:val="20"/>
              </w:rPr>
              <w:t>5.0</w:t>
            </w:r>
          </w:p>
        </w:tc>
        <w:tc>
          <w:tcPr>
            <w:tcW w:w="2057" w:type="dxa"/>
            <w:tcBorders>
              <w:top w:val="nil"/>
              <w:left w:val="nil"/>
              <w:bottom w:val="nil"/>
            </w:tcBorders>
          </w:tcPr>
          <w:p w14:paraId="630E1BDA"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75D26FF" w14:textId="77777777" w:rsidTr="009929EB">
        <w:trPr>
          <w:jc w:val="center"/>
        </w:trPr>
        <w:tc>
          <w:tcPr>
            <w:tcW w:w="2144" w:type="dxa"/>
            <w:tcBorders>
              <w:top w:val="nil"/>
              <w:bottom w:val="nil"/>
              <w:right w:val="nil"/>
            </w:tcBorders>
          </w:tcPr>
          <w:p w14:paraId="11B96A8C" w14:textId="77777777" w:rsidR="001E6965" w:rsidRPr="009626A0" w:rsidRDefault="001E6965" w:rsidP="001E6965">
            <w:pPr>
              <w:pStyle w:val="TableCellBody"/>
              <w:rPr>
                <w:b/>
                <w:szCs w:val="20"/>
              </w:rPr>
            </w:pPr>
            <w:r w:rsidRPr="00E339EC">
              <w:rPr>
                <w:b/>
                <w:szCs w:val="20"/>
              </w:rPr>
              <w:t>circle</w:t>
            </w:r>
            <w:r w:rsidRPr="009626A0">
              <w:rPr>
                <w:b/>
                <w:szCs w:val="20"/>
              </w:rPr>
              <w:t>_switch</w:t>
            </w:r>
          </w:p>
        </w:tc>
        <w:tc>
          <w:tcPr>
            <w:tcW w:w="4782" w:type="dxa"/>
            <w:tcBorders>
              <w:top w:val="nil"/>
              <w:left w:val="nil"/>
              <w:bottom w:val="nil"/>
              <w:right w:val="nil"/>
            </w:tcBorders>
          </w:tcPr>
          <w:p w14:paraId="11393D3A" w14:textId="77777777" w:rsidR="001E6965" w:rsidRPr="009626A0" w:rsidRDefault="001E6965" w:rsidP="001E6965">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1E6965" w:rsidRPr="009626A0" w:rsidRDefault="001E6965" w:rsidP="001E6965">
            <w:pPr>
              <w:pStyle w:val="tablecell-centered"/>
              <w:rPr>
                <w:szCs w:val="20"/>
              </w:rPr>
            </w:pPr>
            <w:r w:rsidRPr="009626A0">
              <w:rPr>
                <w:szCs w:val="20"/>
              </w:rPr>
              <w:t>1</w:t>
            </w:r>
          </w:p>
        </w:tc>
        <w:tc>
          <w:tcPr>
            <w:tcW w:w="2057" w:type="dxa"/>
            <w:tcBorders>
              <w:top w:val="nil"/>
              <w:left w:val="nil"/>
              <w:bottom w:val="nil"/>
            </w:tcBorders>
          </w:tcPr>
          <w:p w14:paraId="28509B28"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204F7B0" w14:textId="77777777" w:rsidTr="009929EB">
        <w:trPr>
          <w:jc w:val="center"/>
        </w:trPr>
        <w:tc>
          <w:tcPr>
            <w:tcW w:w="2144" w:type="dxa"/>
            <w:tcBorders>
              <w:top w:val="nil"/>
              <w:bottom w:val="nil"/>
              <w:right w:val="nil"/>
            </w:tcBorders>
          </w:tcPr>
          <w:p w14:paraId="0BADD9D5" w14:textId="77777777" w:rsidR="001E6965" w:rsidRPr="009626A0" w:rsidRDefault="001E6965" w:rsidP="001E6965">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1E6965" w:rsidRPr="009626A0" w:rsidRDefault="001E6965" w:rsidP="001E6965">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074776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1E6965" w:rsidRPr="009626A0" w:rsidRDefault="001E6965" w:rsidP="001E6965">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100F322F"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lastRenderedPageBreak/>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54A0EC98" w14:textId="77777777" w:rsidTr="009929EB">
        <w:trPr>
          <w:jc w:val="center"/>
        </w:trPr>
        <w:tc>
          <w:tcPr>
            <w:tcW w:w="2144" w:type="dxa"/>
            <w:tcBorders>
              <w:top w:val="nil"/>
              <w:bottom w:val="nil"/>
              <w:right w:val="nil"/>
            </w:tcBorders>
          </w:tcPr>
          <w:p w14:paraId="039EE0C6" w14:textId="77777777" w:rsidR="001E6965" w:rsidRPr="009626A0" w:rsidRDefault="001E6965" w:rsidP="001E6965">
            <w:pPr>
              <w:pStyle w:val="TableCellBody"/>
              <w:rPr>
                <w:b/>
                <w:szCs w:val="20"/>
              </w:rPr>
            </w:pPr>
            <w:r w:rsidRPr="00E339EC">
              <w:rPr>
                <w:b/>
                <w:szCs w:val="20"/>
              </w:rPr>
              <w:lastRenderedPageBreak/>
              <w:t>gw</w:t>
            </w:r>
            <w:r w:rsidRPr="009626A0">
              <w:rPr>
                <w:b/>
                <w:szCs w:val="20"/>
              </w:rPr>
              <w:t>_pct_up</w:t>
            </w:r>
          </w:p>
        </w:tc>
        <w:tc>
          <w:tcPr>
            <w:tcW w:w="4782" w:type="dxa"/>
            <w:tcBorders>
              <w:top w:val="nil"/>
              <w:left w:val="nil"/>
              <w:bottom w:val="nil"/>
              <w:right w:val="nil"/>
            </w:tcBorders>
          </w:tcPr>
          <w:p w14:paraId="0121CA80" w14:textId="525AD3F7" w:rsidR="001E6965" w:rsidRPr="009626A0" w:rsidRDefault="001E6965" w:rsidP="001E6965">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AF0D55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2FC9327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231D67A" w14:textId="77777777" w:rsidTr="009929EB">
        <w:trPr>
          <w:jc w:val="center"/>
        </w:trPr>
        <w:tc>
          <w:tcPr>
            <w:tcW w:w="2144" w:type="dxa"/>
            <w:tcBorders>
              <w:top w:val="nil"/>
              <w:bottom w:val="nil"/>
              <w:right w:val="nil"/>
            </w:tcBorders>
          </w:tcPr>
          <w:p w14:paraId="3CA1715D" w14:textId="77777777" w:rsidR="001E6965" w:rsidRPr="009626A0" w:rsidRDefault="001E6965" w:rsidP="001E6965">
            <w:pPr>
              <w:pStyle w:val="TableCellBody"/>
              <w:rPr>
                <w:b/>
                <w:szCs w:val="20"/>
              </w:rPr>
            </w:pPr>
            <w:r w:rsidRPr="00E339EC">
              <w:rPr>
                <w:b/>
                <w:szCs w:val="20"/>
              </w:rPr>
              <w:t>gw</w:t>
            </w:r>
            <w:r w:rsidRPr="009626A0">
              <w:rPr>
                <w:b/>
                <w:szCs w:val="20"/>
              </w:rPr>
              <w:t>_strmseg_down_id</w:t>
            </w:r>
          </w:p>
        </w:tc>
        <w:tc>
          <w:tcPr>
            <w:tcW w:w="4782" w:type="dxa"/>
            <w:tcBorders>
              <w:top w:val="nil"/>
              <w:left w:val="nil"/>
              <w:bottom w:val="nil"/>
              <w:right w:val="nil"/>
            </w:tcBorders>
          </w:tcPr>
          <w:p w14:paraId="1886D714" w14:textId="77777777" w:rsidR="001E6965" w:rsidRPr="009626A0" w:rsidRDefault="001E6965" w:rsidP="001E6965">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7B2DABD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F895294"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6103E32A" w14:textId="77777777" w:rsidTr="009929EB">
        <w:trPr>
          <w:jc w:val="center"/>
        </w:trPr>
        <w:tc>
          <w:tcPr>
            <w:tcW w:w="2144" w:type="dxa"/>
            <w:tcBorders>
              <w:top w:val="nil"/>
              <w:bottom w:val="nil"/>
              <w:right w:val="nil"/>
            </w:tcBorders>
          </w:tcPr>
          <w:p w14:paraId="3CFDD093" w14:textId="77777777" w:rsidR="001E6965" w:rsidRPr="009626A0" w:rsidRDefault="001E6965" w:rsidP="001E6965">
            <w:pPr>
              <w:pStyle w:val="TableCellBody"/>
              <w:rPr>
                <w:b/>
                <w:szCs w:val="20"/>
              </w:rPr>
            </w:pPr>
            <w:r w:rsidRPr="00E339EC">
              <w:rPr>
                <w:b/>
                <w:szCs w:val="20"/>
              </w:rPr>
              <w:t>gw</w:t>
            </w:r>
            <w:r w:rsidRPr="009626A0">
              <w:rPr>
                <w:b/>
                <w:szCs w:val="20"/>
              </w:rPr>
              <w:t>_up_id</w:t>
            </w:r>
          </w:p>
        </w:tc>
        <w:tc>
          <w:tcPr>
            <w:tcW w:w="4782" w:type="dxa"/>
            <w:tcBorders>
              <w:top w:val="nil"/>
              <w:left w:val="nil"/>
              <w:bottom w:val="nil"/>
              <w:right w:val="nil"/>
            </w:tcBorders>
          </w:tcPr>
          <w:p w14:paraId="70377177" w14:textId="77777777" w:rsidR="001E6965" w:rsidRPr="009626A0" w:rsidRDefault="001E6965" w:rsidP="001E6965">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5E0C7A4D"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1E6965" w:rsidRPr="009626A0" w:rsidRDefault="001E6965" w:rsidP="001E6965">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62548F2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1F324F2" w14:textId="77777777" w:rsidTr="009929EB">
        <w:trPr>
          <w:jc w:val="center"/>
        </w:trPr>
        <w:tc>
          <w:tcPr>
            <w:tcW w:w="2144" w:type="dxa"/>
            <w:tcBorders>
              <w:top w:val="nil"/>
              <w:bottom w:val="nil"/>
              <w:right w:val="nil"/>
            </w:tcBorders>
          </w:tcPr>
          <w:p w14:paraId="6D2EBDF6" w14:textId="77777777" w:rsidR="001E6965" w:rsidRPr="009626A0" w:rsidRDefault="001E6965" w:rsidP="001E6965">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1E6965" w:rsidRPr="00321BB6" w:rsidRDefault="001E6965" w:rsidP="001E6965">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9682B7C"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1E6965" w:rsidRPr="009626A0" w:rsidRDefault="001E6965" w:rsidP="001E6965">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6E88996"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225AD8BE" w14:textId="77777777" w:rsidTr="009929EB">
        <w:trPr>
          <w:jc w:val="center"/>
        </w:trPr>
        <w:tc>
          <w:tcPr>
            <w:tcW w:w="2144" w:type="dxa"/>
            <w:tcBorders>
              <w:top w:val="nil"/>
              <w:bottom w:val="nil"/>
              <w:right w:val="nil"/>
            </w:tcBorders>
          </w:tcPr>
          <w:p w14:paraId="57DD2F81" w14:textId="77777777" w:rsidR="001E6965" w:rsidRPr="009626A0" w:rsidRDefault="001E6965" w:rsidP="001E6965">
            <w:pPr>
              <w:pStyle w:val="TableCellBody"/>
              <w:rPr>
                <w:b/>
                <w:szCs w:val="20"/>
              </w:rPr>
            </w:pPr>
            <w:r w:rsidRPr="00E339EC">
              <w:rPr>
                <w:b/>
                <w:szCs w:val="20"/>
              </w:rPr>
              <w:t>hru</w:t>
            </w:r>
            <w:r w:rsidRPr="009626A0">
              <w:rPr>
                <w:b/>
                <w:szCs w:val="20"/>
              </w:rPr>
              <w:t>_pct_up</w:t>
            </w:r>
          </w:p>
        </w:tc>
        <w:tc>
          <w:tcPr>
            <w:tcW w:w="4782" w:type="dxa"/>
            <w:tcBorders>
              <w:top w:val="nil"/>
              <w:left w:val="nil"/>
              <w:bottom w:val="nil"/>
              <w:right w:val="nil"/>
            </w:tcBorders>
          </w:tcPr>
          <w:p w14:paraId="5B744EAA" w14:textId="57E94A1B" w:rsidR="001E6965" w:rsidRPr="009626A0" w:rsidRDefault="001E6965" w:rsidP="001E6965">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77F964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4F198D9E"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1384FC50" w14:textId="77777777" w:rsidTr="009929EB">
        <w:trPr>
          <w:jc w:val="center"/>
        </w:trPr>
        <w:tc>
          <w:tcPr>
            <w:tcW w:w="2144" w:type="dxa"/>
            <w:tcBorders>
              <w:top w:val="nil"/>
              <w:bottom w:val="nil"/>
              <w:right w:val="nil"/>
            </w:tcBorders>
          </w:tcPr>
          <w:p w14:paraId="1239AB8C" w14:textId="77777777" w:rsidR="001E6965" w:rsidRPr="009626A0" w:rsidRDefault="001E6965" w:rsidP="001E6965">
            <w:pPr>
              <w:pStyle w:val="TableCellBody"/>
              <w:rPr>
                <w:b/>
                <w:szCs w:val="20"/>
              </w:rPr>
            </w:pPr>
            <w:r w:rsidRPr="00E339EC">
              <w:rPr>
                <w:b/>
                <w:szCs w:val="20"/>
              </w:rPr>
              <w:t>hru</w:t>
            </w:r>
            <w:r w:rsidRPr="009626A0">
              <w:rPr>
                <w:b/>
                <w:szCs w:val="20"/>
              </w:rPr>
              <w:t>_strmseg_down_id</w:t>
            </w:r>
          </w:p>
        </w:tc>
        <w:tc>
          <w:tcPr>
            <w:tcW w:w="4782" w:type="dxa"/>
            <w:tcBorders>
              <w:top w:val="nil"/>
              <w:left w:val="nil"/>
              <w:bottom w:val="nil"/>
              <w:right w:val="nil"/>
            </w:tcBorders>
          </w:tcPr>
          <w:p w14:paraId="4976C804" w14:textId="77777777" w:rsidR="001E6965" w:rsidRPr="009626A0" w:rsidRDefault="001E6965" w:rsidP="001E6965">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556E52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78CE0AE5"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76B37D78" w14:textId="77777777" w:rsidTr="00F04206">
        <w:trPr>
          <w:jc w:val="center"/>
        </w:trPr>
        <w:tc>
          <w:tcPr>
            <w:tcW w:w="2144" w:type="dxa"/>
            <w:tcBorders>
              <w:top w:val="nil"/>
              <w:bottom w:val="single" w:sz="4" w:space="0" w:color="auto"/>
              <w:right w:val="nil"/>
            </w:tcBorders>
          </w:tcPr>
          <w:p w14:paraId="6FD04C1F" w14:textId="77777777" w:rsidR="001E6965" w:rsidRPr="009626A0" w:rsidRDefault="001E6965" w:rsidP="001E6965">
            <w:pPr>
              <w:pStyle w:val="TableCellBody"/>
              <w:rPr>
                <w:b/>
                <w:szCs w:val="20"/>
              </w:rPr>
            </w:pPr>
            <w:r w:rsidRPr="00E339EC">
              <w:rPr>
                <w:b/>
                <w:szCs w:val="20"/>
              </w:rPr>
              <w:t>hru</w:t>
            </w:r>
            <w:r w:rsidRPr="009626A0">
              <w:rPr>
                <w:b/>
                <w:szCs w:val="20"/>
              </w:rPr>
              <w:t>_up_id</w:t>
            </w:r>
          </w:p>
        </w:tc>
        <w:tc>
          <w:tcPr>
            <w:tcW w:w="4782" w:type="dxa"/>
            <w:tcBorders>
              <w:top w:val="nil"/>
              <w:left w:val="nil"/>
              <w:bottom w:val="single" w:sz="4" w:space="0" w:color="auto"/>
              <w:right w:val="nil"/>
            </w:tcBorders>
          </w:tcPr>
          <w:p w14:paraId="250530E8" w14:textId="77777777" w:rsidR="001E6965" w:rsidRPr="009626A0" w:rsidRDefault="001E6965" w:rsidP="001E6965">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single" w:sz="4" w:space="0" w:color="auto"/>
              <w:right w:val="nil"/>
            </w:tcBorders>
          </w:tcPr>
          <w:p w14:paraId="404F2436"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1E6965" w:rsidRPr="009626A0" w:rsidRDefault="001E6965" w:rsidP="001E6965">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1E6965" w:rsidRPr="00F31C5B" w:rsidRDefault="001E6965" w:rsidP="001E6965">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r>
        <w:rPr>
          <w:b/>
        </w:rPr>
        <w:t>gw</w:t>
      </w:r>
      <w:r w:rsidRPr="0049702F">
        <w:rPr>
          <w:b/>
        </w:rPr>
        <w:t>_strmseg_down</w:t>
      </w:r>
      <w:r>
        <w:rPr>
          <w:b/>
        </w:rPr>
        <w:t>_id</w:t>
      </w:r>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r w:rsidRPr="0049702F">
        <w:rPr>
          <w:b/>
        </w:rPr>
        <w:t>hru_strmseg_down</w:t>
      </w:r>
      <w:r>
        <w:rPr>
          <w:b/>
        </w:rPr>
        <w:t>_id</w:t>
      </w:r>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 xml:space="preserve">[cfs, cubic feet per second; cms, cubic meters per second; </w:t>
      </w:r>
      <w:r w:rsidRPr="00B56DE9">
        <w:rPr>
          <w:b/>
        </w:rPr>
        <w:t>runoff_units</w:t>
      </w:r>
      <w:r w:rsidRPr="006030CE">
        <w:rPr>
          <w:rFonts w:ascii="Arial Narrow" w:hAnsi="Arial Narrow"/>
        </w:rPr>
        <w:t xml:space="preserve">, 0=cfs; 1=cms; </w:t>
      </w:r>
      <w:r w:rsidRPr="00B56DE9">
        <w:rPr>
          <w:b/>
        </w:rPr>
        <w:t>precip_units</w:t>
      </w:r>
      <w:r w:rsidRPr="006030CE">
        <w:rPr>
          <w:rFonts w:ascii="Arial Narrow" w:hAnsi="Arial Narrow"/>
        </w:rPr>
        <w:t xml:space="preserve">, 0=inches; 1=millimeters; </w:t>
      </w:r>
      <w:r w:rsidRPr="00B56DE9">
        <w:rPr>
          <w:b/>
        </w:rPr>
        <w:t>temp_units</w:t>
      </w:r>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r w:rsidRPr="00320DB0">
              <w:rPr>
                <w:rStyle w:val="Variable"/>
                <w:color w:val="auto"/>
                <w:sz w:val="20"/>
              </w:rPr>
              <w:t>gate_ht</w:t>
            </w:r>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r w:rsidRPr="00320DB0">
              <w:rPr>
                <w:b/>
              </w:rPr>
              <w:t>nratetbl</w:t>
            </w:r>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r w:rsidRPr="00320DB0">
              <w:rPr>
                <w:b/>
              </w:rPr>
              <w:t>nhumid</w:t>
            </w:r>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r w:rsidRPr="00320DB0">
              <w:rPr>
                <w:rStyle w:val="Variable"/>
                <w:color w:val="auto"/>
                <w:sz w:val="20"/>
              </w:rPr>
              <w:t>lake_elev</w:t>
            </w:r>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r>
              <w:rPr>
                <w:b/>
              </w:rPr>
              <w:t>nlake</w:t>
            </w:r>
            <w:r w:rsidRPr="00320DB0">
              <w:rPr>
                <w:b/>
              </w:rPr>
              <w:t>elev</w:t>
            </w:r>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r w:rsidRPr="00320DB0">
              <w:rPr>
                <w:rStyle w:val="Variable"/>
                <w:color w:val="auto"/>
                <w:sz w:val="20"/>
              </w:rPr>
              <w:t>pan_evap</w:t>
            </w:r>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r w:rsidRPr="00320DB0">
              <w:rPr>
                <w:b/>
              </w:rPr>
              <w:t>nevap</w:t>
            </w:r>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r w:rsidRPr="00320DB0">
              <w:rPr>
                <w:rStyle w:val="Variable"/>
                <w:color w:val="auto"/>
                <w:sz w:val="20"/>
              </w:rPr>
              <w:t>precip</w:t>
            </w:r>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r w:rsidRPr="00BA22B2">
              <w:rPr>
                <w:b/>
              </w:rPr>
              <w:t>precip_units</w:t>
            </w:r>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r w:rsidRPr="00320DB0">
              <w:rPr>
                <w:b/>
              </w:rPr>
              <w:t>nrain</w:t>
            </w:r>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r w:rsidRPr="00320DB0">
              <w:rPr>
                <w:rStyle w:val="Variable"/>
                <w:color w:val="auto"/>
                <w:sz w:val="20"/>
              </w:rPr>
              <w:t>rain_day</w:t>
            </w:r>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r w:rsidRPr="00BA22B2">
              <w:rPr>
                <w:b/>
              </w:rPr>
              <w:t>runoff_units</w:t>
            </w:r>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r w:rsidRPr="00320DB0">
              <w:rPr>
                <w:b/>
              </w:rPr>
              <w:t>nsnow</w:t>
            </w:r>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r w:rsidRPr="00320DB0">
              <w:rPr>
                <w:rStyle w:val="Variable"/>
                <w:color w:val="auto"/>
                <w:sz w:val="20"/>
              </w:rPr>
              <w:t>solrad</w:t>
            </w:r>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r>
              <w:t>Langleys</w:t>
            </w:r>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r w:rsidRPr="00320DB0">
              <w:rPr>
                <w:b/>
              </w:rPr>
              <w:t>nsol</w:t>
            </w:r>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r w:rsidRPr="00320DB0">
              <w:rPr>
                <w:b/>
              </w:rPr>
              <w:t>ntemp</w:t>
            </w:r>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r w:rsidRPr="00320DB0">
              <w:rPr>
                <w:b/>
              </w:rPr>
              <w:t>ntemp</w:t>
            </w:r>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r w:rsidRPr="00320DB0">
              <w:rPr>
                <w:rStyle w:val="Variable"/>
                <w:color w:val="auto"/>
                <w:sz w:val="20"/>
              </w:rPr>
              <w:t>wind_speed</w:t>
            </w:r>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r w:rsidRPr="00320DB0">
              <w:rPr>
                <w:b/>
              </w:rPr>
              <w:t>nwind</w:t>
            </w:r>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553B53EE"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cfs: cubic feet per second; cms: cubic meters per second; &gt;, greater than; </w:t>
      </w:r>
      <w:r w:rsidRPr="00B56DE9">
        <w:rPr>
          <w:b/>
        </w:rPr>
        <w:t>runoff_units</w:t>
      </w:r>
      <w:r w:rsidRPr="00B56DE9">
        <w:rPr>
          <w:rFonts w:ascii="Arial Narrow" w:hAnsi="Arial Narrow"/>
        </w:rPr>
        <w:t xml:space="preserve">, 0=cfs; 1=cms; </w:t>
      </w:r>
      <w:r w:rsidRPr="00B56DE9">
        <w:rPr>
          <w:b/>
        </w:rPr>
        <w:t>precip_units</w:t>
      </w:r>
      <w:r w:rsidRPr="00B56DE9">
        <w:rPr>
          <w:rFonts w:ascii="Arial Narrow" w:hAnsi="Arial Narrow"/>
        </w:rPr>
        <w:t>, 0=inches; 1=millimeters</w:t>
      </w:r>
      <w:r w:rsidRPr="00B56DE9">
        <w:t xml:space="preserve">; </w:t>
      </w:r>
      <w:r w:rsidRPr="00B56DE9">
        <w:rPr>
          <w:b/>
        </w:rPr>
        <w:t>temp_units</w:t>
      </w:r>
      <w:r w:rsidRPr="00B56DE9">
        <w:rPr>
          <w:rFonts w:ascii="Arial Narrow" w:hAnsi="Arial Narrow"/>
        </w:rPr>
        <w:t>, 0=degrees Fahrenheit; 1=degrees Celsius</w:t>
      </w:r>
      <w:r w:rsidRPr="00AC3CE5">
        <w:rPr>
          <w:rFonts w:ascii="Arial Narrow" w:hAnsi="Arial Narrow"/>
        </w:rPr>
        <w:t xml:space="preserve">; control parameters </w:t>
      </w:r>
      <w:r w:rsidRPr="00AC3CE5">
        <w:rPr>
          <w:b/>
        </w:rPr>
        <w:t>temp_module</w:t>
      </w:r>
      <w:r w:rsidRPr="00AC3CE5">
        <w:rPr>
          <w:rFonts w:ascii="Arial Narrow" w:hAnsi="Arial Narrow"/>
        </w:rPr>
        <w:t xml:space="preserve">, </w:t>
      </w:r>
      <w:r w:rsidRPr="00AC3CE5">
        <w:rPr>
          <w:b/>
        </w:rPr>
        <w:t>precip_module</w:t>
      </w:r>
      <w:r w:rsidRPr="00AC3CE5">
        <w:rPr>
          <w:rFonts w:ascii="Arial Narrow" w:hAnsi="Arial Narrow"/>
        </w:rPr>
        <w:t xml:space="preserve">, </w:t>
      </w:r>
      <w:r w:rsidRPr="00AC3CE5">
        <w:rPr>
          <w:b/>
        </w:rPr>
        <w:t>et_module</w:t>
      </w:r>
      <w:r w:rsidRPr="00AC3CE5">
        <w:rPr>
          <w:rFonts w:ascii="Arial Narrow" w:hAnsi="Arial Narrow"/>
        </w:rPr>
        <w:t xml:space="preserve">, </w:t>
      </w:r>
      <w:r w:rsidRPr="00AC3CE5">
        <w:rPr>
          <w:b/>
        </w:rPr>
        <w:t>strmflow_module</w:t>
      </w:r>
      <w:r w:rsidRPr="00AC3CE5">
        <w:rPr>
          <w:rFonts w:ascii="Arial Narrow" w:hAnsi="Arial Narrow"/>
        </w:rPr>
        <w:t xml:space="preserve">, </w:t>
      </w:r>
      <w:r w:rsidRPr="00AC3CE5">
        <w:rPr>
          <w:b/>
        </w:rPr>
        <w:t>model_mode</w:t>
      </w:r>
      <w:r w:rsidRPr="00AC3CE5">
        <w:rPr>
          <w:rFonts w:ascii="Arial Narrow" w:hAnsi="Arial Narrow"/>
        </w:rPr>
        <w:t>,</w:t>
      </w:r>
      <w:r w:rsidRPr="00AC3CE5">
        <w:rPr>
          <w:rFonts w:ascii="Arial Narrow" w:hAnsi="Arial Narrow"/>
          <w:b/>
        </w:rPr>
        <w:t xml:space="preserve"> </w:t>
      </w:r>
      <w:r w:rsidRPr="00AC3CE5">
        <w:rPr>
          <w:b/>
        </w:rPr>
        <w:t>dprst_flag</w:t>
      </w:r>
      <w:r w:rsidRPr="00AC3CE5">
        <w:rPr>
          <w:rFonts w:ascii="Arial Narrow" w:hAnsi="Arial Narrow"/>
        </w:rPr>
        <w:t xml:space="preserve">, </w:t>
      </w:r>
      <w:r w:rsidRPr="00AC3CE5">
        <w:rPr>
          <w:b/>
        </w:rPr>
        <w:t>subbasin_flag</w:t>
      </w:r>
      <w:r w:rsidRPr="00AC3CE5">
        <w:rPr>
          <w:rFonts w:ascii="Arial Narrow" w:hAnsi="Arial Narrow"/>
        </w:rPr>
        <w:t xml:space="preserve">, </w:t>
      </w:r>
      <w:r w:rsidRPr="00AC3CE5">
        <w:rPr>
          <w:b/>
        </w:rPr>
        <w:t>cascade_flag</w:t>
      </w:r>
      <w:r w:rsidRPr="00AC3CE5">
        <w:rPr>
          <w:rFonts w:ascii="Arial Narrow" w:hAnsi="Arial Narrow"/>
        </w:rPr>
        <w:t xml:space="preserve">, </w:t>
      </w:r>
      <w:r>
        <w:rPr>
          <w:rFonts w:ascii="Arial Narrow" w:hAnsi="Arial Narrow"/>
        </w:rPr>
        <w:t xml:space="preserve">and </w:t>
      </w:r>
      <w:r w:rsidRPr="00AC3CE5">
        <w:rPr>
          <w:b/>
        </w:rPr>
        <w:t>cascadegw_flag</w:t>
      </w:r>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r w:rsidR="000935A7" w:rsidRPr="000935A7">
        <w:rPr>
          <w:rFonts w:ascii="Arial Narrow" w:hAnsi="Arial Narrow"/>
          <w:i/>
          <w:highlight w:val="green"/>
        </w:rPr>
        <w:t>water_use_flag</w:t>
      </w:r>
      <w:r w:rsidR="000935A7" w:rsidRPr="000935A7">
        <w:rPr>
          <w:rFonts w:ascii="Arial Narrow" w:hAnsi="Arial Narrow"/>
          <w:highlight w:val="green"/>
        </w:rPr>
        <w:t xml:space="preserve"> = 1 if </w:t>
      </w:r>
      <w:r w:rsidR="000935A7" w:rsidRPr="000935A7">
        <w:rPr>
          <w:rFonts w:ascii="Arial Narrow" w:hAnsi="Arial Narrow"/>
          <w:b/>
          <w:highlight w:val="green"/>
        </w:rPr>
        <w:t>segment_transferON_OFF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gwr_transferON_OFF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external_transferON_OFF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dprst_transferON_OFF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lake_transferON_OFF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nconsumed</w:t>
      </w:r>
      <w:r w:rsidR="000935A7" w:rsidRPr="000935A7">
        <w:rPr>
          <w:rFonts w:ascii="Arial Narrow" w:hAnsi="Arial Narrow"/>
          <w:highlight w:val="green"/>
        </w:rPr>
        <w:t xml:space="preserve">&gt;0 or </w:t>
      </w:r>
      <w:r w:rsidR="000935A7" w:rsidRPr="000935A7">
        <w:rPr>
          <w:rFonts w:ascii="Arial Narrow" w:hAnsi="Arial Narrow"/>
          <w:b/>
          <w:highlight w:val="green"/>
        </w:rPr>
        <w:t>nwateruse</w:t>
      </w:r>
      <w:r w:rsidR="000935A7" w:rsidRPr="000935A7">
        <w:rPr>
          <w:rFonts w:ascii="Arial Narrow" w:hAnsi="Arial Narrow"/>
          <w:highlight w:val="green"/>
        </w:rPr>
        <w:t>&gt;0</w:t>
      </w:r>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228"/>
        <w:gridCol w:w="1034"/>
        <w:gridCol w:w="1147"/>
        <w:gridCol w:w="671"/>
        <w:gridCol w:w="423"/>
        <w:gridCol w:w="506"/>
        <w:gridCol w:w="1399"/>
        <w:gridCol w:w="907"/>
        <w:gridCol w:w="73"/>
        <w:gridCol w:w="2684"/>
      </w:tblGrid>
      <w:tr w:rsidR="00743A27" w:rsidRPr="00FB3EB4" w14:paraId="447A59C9" w14:textId="77777777" w:rsidTr="002049A6">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738"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09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929"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405"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r>
              <w:t>Availabilty/condition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2049A6">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basin_lakeprecip</w:t>
            </w:r>
          </w:p>
        </w:tc>
        <w:tc>
          <w:tcPr>
            <w:tcW w:w="5738"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095"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929"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2049A6">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basin_lapse_max</w:t>
            </w:r>
          </w:p>
        </w:tc>
        <w:tc>
          <w:tcPr>
            <w:tcW w:w="5738"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095"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2049A6">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basin_lapse_min</w:t>
            </w:r>
          </w:p>
        </w:tc>
        <w:tc>
          <w:tcPr>
            <w:tcW w:w="5738"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095"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2049A6">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basin_max_temp_mo</w:t>
            </w:r>
          </w:p>
        </w:tc>
        <w:tc>
          <w:tcPr>
            <w:tcW w:w="5738"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2049A6">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basin_max_temp_tot</w:t>
            </w:r>
          </w:p>
        </w:tc>
        <w:tc>
          <w:tcPr>
            <w:tcW w:w="5738"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2049A6">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basin_max_temp_yr</w:t>
            </w:r>
          </w:p>
        </w:tc>
        <w:tc>
          <w:tcPr>
            <w:tcW w:w="5738"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2049A6">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basin_min_temp_mo</w:t>
            </w:r>
          </w:p>
        </w:tc>
        <w:tc>
          <w:tcPr>
            <w:tcW w:w="5738"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2049A6">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basin_min_temp_tot</w:t>
            </w:r>
          </w:p>
        </w:tc>
        <w:tc>
          <w:tcPr>
            <w:tcW w:w="5738"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2049A6">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r w:rsidRPr="000935A7">
              <w:rPr>
                <w:rStyle w:val="Variable"/>
                <w:color w:val="auto"/>
                <w:sz w:val="20"/>
                <w:szCs w:val="20"/>
              </w:rPr>
              <w:t>basin_min_temp_yr</w:t>
            </w:r>
          </w:p>
        </w:tc>
        <w:tc>
          <w:tcPr>
            <w:tcW w:w="5738"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2049A6">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w:t>
            </w:r>
          </w:p>
        </w:tc>
        <w:tc>
          <w:tcPr>
            <w:tcW w:w="5738"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095"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2049A6">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basin_net_ppt_mo</w:t>
            </w:r>
          </w:p>
        </w:tc>
        <w:tc>
          <w:tcPr>
            <w:tcW w:w="5738"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2049A6">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basin_net_ppt_yr</w:t>
            </w:r>
          </w:p>
        </w:tc>
        <w:tc>
          <w:tcPr>
            <w:tcW w:w="5738"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2049A6">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basin_obs_ppt</w:t>
            </w:r>
          </w:p>
        </w:tc>
        <w:tc>
          <w:tcPr>
            <w:tcW w:w="5738"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095"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2049A6">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w:t>
            </w:r>
          </w:p>
        </w:tc>
        <w:tc>
          <w:tcPr>
            <w:tcW w:w="5738"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095"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2049A6">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basin_ppt_mo</w:t>
            </w:r>
          </w:p>
        </w:tc>
        <w:tc>
          <w:tcPr>
            <w:tcW w:w="5738"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2049A6">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basin_ppt_tot</w:t>
            </w:r>
          </w:p>
        </w:tc>
        <w:tc>
          <w:tcPr>
            <w:tcW w:w="5738"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2049A6">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basin_ppt_yr</w:t>
            </w:r>
          </w:p>
        </w:tc>
        <w:tc>
          <w:tcPr>
            <w:tcW w:w="5738"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2049A6">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basin_rain</w:t>
            </w:r>
          </w:p>
        </w:tc>
        <w:tc>
          <w:tcPr>
            <w:tcW w:w="5738"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095"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2049A6">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basin_snow</w:t>
            </w:r>
          </w:p>
        </w:tc>
        <w:tc>
          <w:tcPr>
            <w:tcW w:w="5738"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095"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2049A6">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basin_temp</w:t>
            </w:r>
          </w:p>
        </w:tc>
        <w:tc>
          <w:tcPr>
            <w:tcW w:w="5738"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095"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2049A6">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basin_tmax</w:t>
            </w:r>
          </w:p>
        </w:tc>
        <w:tc>
          <w:tcPr>
            <w:tcW w:w="5738"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095"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2049A6">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basin_tmin</w:t>
            </w:r>
          </w:p>
        </w:tc>
        <w:tc>
          <w:tcPr>
            <w:tcW w:w="5738"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095"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2049A6">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738"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095"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2049A6">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hru_rain</w:t>
            </w:r>
          </w:p>
        </w:tc>
        <w:tc>
          <w:tcPr>
            <w:tcW w:w="5738"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095"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2049A6">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738"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095"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2049A6">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738"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095"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2049A6">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humidity_hru</w:t>
            </w:r>
          </w:p>
        </w:tc>
        <w:tc>
          <w:tcPr>
            <w:tcW w:w="5738"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095"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0C2E3ABE" w14:textId="7151307F" w:rsidR="001E2D38" w:rsidRPr="00FB3EB4" w:rsidRDefault="001E2D38" w:rsidP="00AA3384">
            <w:pPr>
              <w:pStyle w:val="TableCellBody"/>
              <w:jc w:val="center"/>
              <w:rPr>
                <w:szCs w:val="20"/>
              </w:rPr>
            </w:pPr>
            <w:r w:rsidRPr="0034492B">
              <w:rPr>
                <w:b/>
                <w:szCs w:val="20"/>
              </w:rPr>
              <w:t>et_module</w:t>
            </w:r>
            <w:r>
              <w:rPr>
                <w:b/>
                <w:szCs w:val="20"/>
              </w:rPr>
              <w:t xml:space="preserve"> </w:t>
            </w:r>
            <w:r>
              <w:rPr>
                <w:szCs w:val="20"/>
              </w:rPr>
              <w:t xml:space="preserve">= </w:t>
            </w:r>
            <w:r w:rsidRPr="0034492B">
              <w:rPr>
                <w:rFonts w:ascii="Courier New" w:hAnsi="Courier New" w:cs="Courier New"/>
                <w:szCs w:val="20"/>
              </w:rPr>
              <w:t>potet_pm</w:t>
            </w:r>
            <w:r w:rsidR="00483DAA">
              <w:rPr>
                <w:rFonts w:ascii="Courier New" w:hAnsi="Courier New" w:cs="Courier New"/>
                <w:szCs w:val="20"/>
              </w:rPr>
              <w:t xml:space="preserve">, </w:t>
            </w:r>
            <w:r w:rsidR="00483DAA" w:rsidRPr="00483DAA">
              <w:rPr>
                <w:rFonts w:ascii="Courier New" w:hAnsi="Courier New" w:cs="Courier New"/>
                <w:szCs w:val="20"/>
                <w:highlight w:val="green"/>
              </w:rPr>
              <w:t>potet_pt</w:t>
            </w:r>
            <w:r w:rsidR="00483DAA" w:rsidRPr="00483DAA">
              <w:rPr>
                <w:szCs w:val="20"/>
              </w:rPr>
              <w:t>, or</w:t>
            </w:r>
            <w:r w:rsidR="00483DAA">
              <w:rPr>
                <w:rFonts w:ascii="Courier New" w:hAnsi="Courier New" w:cs="Courier New"/>
                <w:szCs w:val="20"/>
              </w:rPr>
              <w:t xml:space="preserve"> </w:t>
            </w:r>
            <w:r w:rsidR="00483DAA" w:rsidRPr="00483DAA">
              <w:rPr>
                <w:szCs w:val="20"/>
              </w:rPr>
              <w:t>(</w:t>
            </w:r>
            <w:r w:rsidR="00483DAA">
              <w:rPr>
                <w:rFonts w:ascii="Courier New" w:hAnsi="Courier New" w:cs="Courier New"/>
                <w:szCs w:val="20"/>
              </w:rPr>
              <w:t>stream_temp_flag</w:t>
            </w:r>
            <w:r w:rsidR="00483DAA" w:rsidRPr="00483DAA">
              <w:rPr>
                <w:szCs w:val="20"/>
              </w:rPr>
              <w:t xml:space="preserve"> =</w:t>
            </w:r>
            <w:r w:rsidR="00483DAA">
              <w:rPr>
                <w:rFonts w:ascii="Courier New" w:hAnsi="Courier New" w:cs="Courier New"/>
                <w:szCs w:val="20"/>
              </w:rPr>
              <w:t xml:space="preserve"> 1 </w:t>
            </w:r>
            <w:r w:rsidR="00483DAA" w:rsidRPr="00483DAA">
              <w:rPr>
                <w:szCs w:val="20"/>
              </w:rPr>
              <w:t xml:space="preserve">and </w:t>
            </w:r>
            <w:r w:rsidR="00483DAA">
              <w:rPr>
                <w:rFonts w:ascii="Courier New" w:hAnsi="Courier New" w:cs="Courier New"/>
                <w:szCs w:val="20"/>
              </w:rPr>
              <w:t xml:space="preserve">strmtemp_humidity_flag </w:t>
            </w:r>
            <w:r w:rsidR="00483DAA" w:rsidRPr="00483DAA">
              <w:rPr>
                <w:szCs w:val="20"/>
              </w:rPr>
              <w:t xml:space="preserve">= </w:t>
            </w:r>
            <w:r w:rsidR="00483DAA">
              <w:rPr>
                <w:rFonts w:ascii="Courier New" w:hAnsi="Courier New" w:cs="Courier New"/>
                <w:szCs w:val="20"/>
              </w:rPr>
              <w:t>0</w:t>
            </w:r>
            <w:r w:rsidR="00483DAA" w:rsidRPr="00483DAA">
              <w:rPr>
                <w:szCs w:val="20"/>
              </w:rPr>
              <w:t>)</w:t>
            </w:r>
          </w:p>
        </w:tc>
      </w:tr>
      <w:tr w:rsidR="001E2D38" w:rsidRPr="00FB3EB4" w14:paraId="3271DA36" w14:textId="77777777" w:rsidTr="002049A6">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r w:rsidRPr="00FB3EB4">
              <w:rPr>
                <w:rStyle w:val="Variable"/>
                <w:color w:val="auto"/>
                <w:sz w:val="20"/>
                <w:szCs w:val="20"/>
              </w:rPr>
              <w:t>is_rain_day</w:t>
            </w:r>
          </w:p>
        </w:tc>
        <w:tc>
          <w:tcPr>
            <w:tcW w:w="5738"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095"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sidRPr="001E6965">
              <w:rPr>
                <w:szCs w:val="20"/>
              </w:rPr>
              <w:t xml:space="preserve"> </w:t>
            </w:r>
            <w:r>
              <w:rPr>
                <w:rFonts w:ascii="Courier New" w:hAnsi="Courier New" w:cs="Courier New"/>
                <w:szCs w:val="20"/>
              </w:rPr>
              <w:t>xyz_dist</w:t>
            </w:r>
          </w:p>
        </w:tc>
      </w:tr>
      <w:tr w:rsidR="001E2D38" w:rsidRPr="00FB3EB4" w14:paraId="409B4291" w14:textId="77777777" w:rsidTr="002049A6">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r w:rsidRPr="00FB3EB4">
              <w:rPr>
                <w:rStyle w:val="Variable"/>
                <w:color w:val="auto"/>
                <w:sz w:val="20"/>
                <w:szCs w:val="20"/>
              </w:rPr>
              <w:t>lake_precip</w:t>
            </w:r>
          </w:p>
        </w:tc>
        <w:tc>
          <w:tcPr>
            <w:tcW w:w="5738"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095"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r w:rsidRPr="00FB3EB4">
              <w:rPr>
                <w:szCs w:val="20"/>
              </w:rPr>
              <w:t>cfs</w:t>
            </w:r>
          </w:p>
        </w:tc>
        <w:tc>
          <w:tcPr>
            <w:tcW w:w="929"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00227C1E" w:rsidRPr="00227C1E">
              <w:rPr>
                <w:rFonts w:ascii="Courier New" w:hAnsi="Courier New" w:cs="Courier New"/>
                <w:highlight w:val="green"/>
              </w:rPr>
              <w:t>muskingum</w:t>
            </w:r>
            <w:r w:rsidRPr="00471CE0">
              <w:rPr>
                <w:rFonts w:ascii="Courier New" w:hAnsi="Courier New" w:cs="Courier New"/>
              </w:rPr>
              <w:t>_lake</w:t>
            </w:r>
          </w:p>
        </w:tc>
      </w:tr>
      <w:tr w:rsidR="001E2D38" w:rsidRPr="00FB3EB4" w14:paraId="7988949C" w14:textId="77777777" w:rsidTr="002049A6">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2049A6">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2049A6">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precip</w:t>
            </w:r>
          </w:p>
        </w:tc>
        <w:tc>
          <w:tcPr>
            <w:tcW w:w="5738"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095"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929"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2049A6">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prmx</w:t>
            </w:r>
          </w:p>
        </w:tc>
        <w:tc>
          <w:tcPr>
            <w:tcW w:w="5738"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095"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929"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2049A6">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subinc_precip</w:t>
            </w:r>
          </w:p>
        </w:tc>
        <w:tc>
          <w:tcPr>
            <w:tcW w:w="5738"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095"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2049A6">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r w:rsidRPr="00731DA6">
              <w:rPr>
                <w:rStyle w:val="Variable"/>
                <w:color w:val="auto"/>
                <w:sz w:val="20"/>
                <w:szCs w:val="20"/>
              </w:rPr>
              <w:t>subinc_rain</w:t>
            </w:r>
          </w:p>
        </w:tc>
        <w:tc>
          <w:tcPr>
            <w:tcW w:w="5738"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095"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929"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405"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2049A6">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r w:rsidRPr="00731DA6">
              <w:rPr>
                <w:rStyle w:val="Variable"/>
                <w:color w:val="auto"/>
                <w:sz w:val="20"/>
                <w:szCs w:val="20"/>
              </w:rPr>
              <w:t>subinc_snow</w:t>
            </w:r>
          </w:p>
        </w:tc>
        <w:tc>
          <w:tcPr>
            <w:tcW w:w="5738"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095"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929"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2049A6">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subinc_tavgc</w:t>
            </w:r>
          </w:p>
        </w:tc>
        <w:tc>
          <w:tcPr>
            <w:tcW w:w="5738"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095"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2049A6">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subinc_tmaxc</w:t>
            </w:r>
          </w:p>
        </w:tc>
        <w:tc>
          <w:tcPr>
            <w:tcW w:w="5738"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095"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2049A6">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subinc_tminc</w:t>
            </w:r>
          </w:p>
        </w:tc>
        <w:tc>
          <w:tcPr>
            <w:tcW w:w="5738"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095"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2049A6">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738"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2049A6">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738"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2049A6">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738"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095"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2049A6">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tmax_rain_sta</w:t>
            </w:r>
          </w:p>
        </w:tc>
        <w:tc>
          <w:tcPr>
            <w:tcW w:w="5738"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095"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2049A6">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738"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2049A6">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738"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2049A6">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w:t>
            </w:r>
          </w:p>
        </w:tc>
        <w:tc>
          <w:tcPr>
            <w:tcW w:w="5738"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095"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2049A6">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tmin_hru</w:t>
            </w:r>
          </w:p>
        </w:tc>
        <w:tc>
          <w:tcPr>
            <w:tcW w:w="5738"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2049A6">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lastRenderedPageBreak/>
              <w:t>tmin_rain_sta</w:t>
            </w:r>
          </w:p>
        </w:tc>
        <w:tc>
          <w:tcPr>
            <w:tcW w:w="5738"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095"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2049A6">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738"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2049A6">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738"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2049A6">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r>
              <w:rPr>
                <w:rStyle w:val="Variable"/>
                <w:color w:val="auto"/>
                <w:sz w:val="20"/>
                <w:szCs w:val="20"/>
              </w:rPr>
              <w:t>w</w:t>
            </w:r>
            <w:r w:rsidRPr="00E7382C">
              <w:rPr>
                <w:rStyle w:val="Variable"/>
                <w:color w:val="auto"/>
                <w:sz w:val="20"/>
                <w:szCs w:val="20"/>
              </w:rPr>
              <w:t>ind</w:t>
            </w:r>
            <w:r>
              <w:rPr>
                <w:rStyle w:val="Variable"/>
                <w:color w:val="auto"/>
                <w:sz w:val="20"/>
                <w:szCs w:val="20"/>
              </w:rPr>
              <w:t>_speed</w:t>
            </w:r>
          </w:p>
        </w:tc>
        <w:tc>
          <w:tcPr>
            <w:tcW w:w="5738"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095"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r>
              <w:rPr>
                <w:b/>
                <w:szCs w:val="20"/>
              </w:rPr>
              <w:t>nwind</w:t>
            </w:r>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929"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r>
              <w:rPr>
                <w:b/>
                <w:szCs w:val="20"/>
              </w:rPr>
              <w:t xml:space="preserve">nwind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2049A6">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wind_speed_hru</w:t>
            </w:r>
          </w:p>
        </w:tc>
        <w:tc>
          <w:tcPr>
            <w:tcW w:w="5738"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095"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929"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2049A6">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r w:rsidRPr="00731DA6">
              <w:rPr>
                <w:rStyle w:val="Variable"/>
                <w:color w:val="auto"/>
                <w:sz w:val="20"/>
                <w:szCs w:val="20"/>
              </w:rPr>
              <w:t>basin_cloud_cover</w:t>
            </w:r>
          </w:p>
        </w:tc>
        <w:tc>
          <w:tcPr>
            <w:tcW w:w="5738"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095"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2049A6">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basin_horad</w:t>
            </w:r>
          </w:p>
        </w:tc>
        <w:tc>
          <w:tcPr>
            <w:tcW w:w="5738"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095"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2049A6">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basin_orad</w:t>
            </w:r>
          </w:p>
        </w:tc>
        <w:tc>
          <w:tcPr>
            <w:tcW w:w="5738"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095"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2049A6">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738"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2049A6">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r w:rsidRPr="00731DA6">
              <w:rPr>
                <w:rStyle w:val="Variable"/>
                <w:color w:val="auto"/>
                <w:sz w:val="20"/>
                <w:szCs w:val="20"/>
              </w:rPr>
              <w:t>basin_radadj</w:t>
            </w:r>
          </w:p>
        </w:tc>
        <w:tc>
          <w:tcPr>
            <w:tcW w:w="5738"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095"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AAFE292" w14:textId="2E678981" w:rsidR="00852238"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2049A6">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738"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2049A6">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r w:rsidRPr="00731DA6">
              <w:rPr>
                <w:rStyle w:val="Variable"/>
                <w:color w:val="auto"/>
                <w:sz w:val="20"/>
                <w:szCs w:val="20"/>
              </w:rPr>
              <w:t>cloud_cover_hru</w:t>
            </w:r>
          </w:p>
        </w:tc>
        <w:tc>
          <w:tcPr>
            <w:tcW w:w="5738"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095"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r>
              <w:rPr>
                <w:b/>
                <w:szCs w:val="20"/>
              </w:rPr>
              <w:t>nhru</w:t>
            </w:r>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6D6A971B" w14:textId="77777777" w:rsidTr="002049A6">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r w:rsidRPr="00731DA6">
              <w:rPr>
                <w:rStyle w:val="Variable"/>
                <w:color w:val="auto"/>
                <w:sz w:val="20"/>
                <w:szCs w:val="20"/>
              </w:rPr>
              <w:t>cloud_radadj</w:t>
            </w:r>
          </w:p>
        </w:tc>
        <w:tc>
          <w:tcPr>
            <w:tcW w:w="5738"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095"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404748BA" w14:textId="77777777" w:rsidTr="002049A6">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r w:rsidRPr="00731DA6">
              <w:rPr>
                <w:rStyle w:val="Variable"/>
                <w:color w:val="auto"/>
                <w:sz w:val="20"/>
                <w:szCs w:val="20"/>
              </w:rPr>
              <w:t>lwrad_net</w:t>
            </w:r>
          </w:p>
        </w:tc>
        <w:tc>
          <w:tcPr>
            <w:tcW w:w="5738"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095"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929"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405"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r w:rsidR="00B12991">
              <w:rPr>
                <w:szCs w:val="20"/>
              </w:rPr>
              <w:t>,</w:t>
            </w:r>
            <w:r w:rsidR="00B12991">
              <w:rPr>
                <w:rFonts w:ascii="Courier New" w:hAnsi="Courier New" w:cs="Courier New"/>
                <w:szCs w:val="20"/>
              </w:rPr>
              <w:t xml:space="preserve"> </w:t>
            </w:r>
            <w:r w:rsidR="00B12991" w:rsidRPr="00483DAA">
              <w:rPr>
                <w:rFonts w:ascii="Courier New" w:hAnsi="Courier New" w:cs="Courier New"/>
                <w:szCs w:val="20"/>
                <w:highlight w:val="green"/>
              </w:rPr>
              <w:t>potet_pm_sta</w:t>
            </w:r>
            <w:r w:rsidR="00B12991">
              <w:rPr>
                <w:szCs w:val="20"/>
              </w:rPr>
              <w:t xml:space="preserve">, </w:t>
            </w:r>
            <w:r w:rsidR="00B12991" w:rsidRPr="00483DAA">
              <w:rPr>
                <w:szCs w:val="20"/>
              </w:rPr>
              <w:t>or</w:t>
            </w:r>
            <w:r w:rsidR="00B12991">
              <w:rPr>
                <w:rFonts w:ascii="Courier New" w:hAnsi="Courier New" w:cs="Courier New"/>
                <w:szCs w:val="20"/>
              </w:rPr>
              <w:t xml:space="preserve"> </w:t>
            </w:r>
            <w:r w:rsidR="00B12991">
              <w:rPr>
                <w:rFonts w:ascii="Courier New" w:hAnsi="Courier New" w:cs="Courier New"/>
                <w:szCs w:val="20"/>
                <w:highlight w:val="green"/>
              </w:rPr>
              <w:t>potet_pt</w:t>
            </w:r>
          </w:p>
        </w:tc>
      </w:tr>
      <w:tr w:rsidR="00852238" w:rsidRPr="00FB3EB4" w14:paraId="7E31C601" w14:textId="77777777" w:rsidTr="002049A6">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orad</w:t>
            </w:r>
          </w:p>
        </w:tc>
        <w:tc>
          <w:tcPr>
            <w:tcW w:w="5738"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095"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r w:rsidRPr="00765B22">
              <w:rPr>
                <w:szCs w:val="20"/>
              </w:rPr>
              <w:t xml:space="preserve"> or</w:t>
            </w:r>
            <w:r>
              <w:rPr>
                <w:rFonts w:ascii="Courier New" w:hAnsi="Courier New" w:cs="Courier New"/>
                <w:szCs w:val="20"/>
              </w:rPr>
              <w:t xml:space="preserve"> ddsolrad</w:t>
            </w:r>
          </w:p>
        </w:tc>
      </w:tr>
      <w:tr w:rsidR="00852238" w:rsidRPr="00FB3EB4" w14:paraId="25D862DA" w14:textId="77777777" w:rsidTr="002049A6">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r w:rsidRPr="00731DA6">
              <w:rPr>
                <w:rStyle w:val="Variable"/>
                <w:color w:val="auto"/>
                <w:sz w:val="20"/>
                <w:szCs w:val="20"/>
              </w:rPr>
              <w:t>orad_hru</w:t>
            </w:r>
          </w:p>
        </w:tc>
        <w:tc>
          <w:tcPr>
            <w:tcW w:w="5738"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095"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49D335E7" w14:textId="77777777" w:rsidTr="002049A6">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seginc_swrad</w:t>
            </w:r>
          </w:p>
        </w:tc>
        <w:tc>
          <w:tcPr>
            <w:tcW w:w="5738"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095"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405"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52238" w:rsidRPr="00FB3EB4" w14:paraId="76E3546D" w14:textId="77777777" w:rsidTr="002049A6">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w:t>
            </w:r>
          </w:p>
        </w:tc>
        <w:tc>
          <w:tcPr>
            <w:tcW w:w="5738"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095"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r w:rsidRPr="00FB3EB4">
              <w:rPr>
                <w:b/>
                <w:szCs w:val="20"/>
              </w:rPr>
              <w:t>nsol</w:t>
            </w:r>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r>
              <w:rPr>
                <w:b/>
                <w:szCs w:val="20"/>
              </w:rPr>
              <w:t>n</w:t>
            </w:r>
            <w:r w:rsidRPr="00FB3EB4">
              <w:rPr>
                <w:b/>
                <w:szCs w:val="20"/>
              </w:rPr>
              <w:t>sol</w:t>
            </w:r>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2049A6">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738"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095"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2049A6">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738"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095"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2049A6">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r w:rsidRPr="00731DA6">
              <w:rPr>
                <w:rStyle w:val="Variable"/>
                <w:color w:val="auto"/>
                <w:sz w:val="20"/>
                <w:szCs w:val="20"/>
              </w:rPr>
              <w:t>soltab_horad_potsw</w:t>
            </w:r>
          </w:p>
        </w:tc>
        <w:tc>
          <w:tcPr>
            <w:tcW w:w="5738"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095"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r w:rsidRPr="00FB3EB4">
              <w:rPr>
                <w:szCs w:val="20"/>
              </w:rPr>
              <w:t>Langleys</w:t>
            </w:r>
          </w:p>
        </w:tc>
        <w:tc>
          <w:tcPr>
            <w:tcW w:w="929"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2049A6">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r w:rsidRPr="00731DA6">
              <w:rPr>
                <w:rStyle w:val="Variable"/>
                <w:color w:val="auto"/>
                <w:sz w:val="20"/>
                <w:szCs w:val="20"/>
              </w:rPr>
              <w:t>soltab_potsw</w:t>
            </w:r>
          </w:p>
        </w:tc>
        <w:tc>
          <w:tcPr>
            <w:tcW w:w="5738"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095"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2049A6">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subinc_swrad</w:t>
            </w:r>
          </w:p>
        </w:tc>
        <w:tc>
          <w:tcPr>
            <w:tcW w:w="5738"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Area-weighted average shortwave radiation distributed to associated HRUs of each subbasin</w:t>
            </w:r>
          </w:p>
        </w:tc>
        <w:tc>
          <w:tcPr>
            <w:tcW w:w="1095"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2049A6">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swrad</w:t>
            </w:r>
          </w:p>
        </w:tc>
        <w:tc>
          <w:tcPr>
            <w:tcW w:w="5738"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095"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lastRenderedPageBreak/>
              <w:t>Water Use</w:t>
            </w:r>
          </w:p>
        </w:tc>
      </w:tr>
      <w:tr w:rsidR="004819B7" w:rsidRPr="00FB3EB4" w14:paraId="57430056" w14:textId="77777777" w:rsidTr="002049A6">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r w:rsidRPr="004819B7">
              <w:rPr>
                <w:rStyle w:val="Variable"/>
                <w:color w:val="auto"/>
                <w:sz w:val="20"/>
                <w:szCs w:val="20"/>
                <w:highlight w:val="green"/>
              </w:rPr>
              <w:t>basin_hru_apply</w:t>
            </w:r>
          </w:p>
        </w:tc>
        <w:tc>
          <w:tcPr>
            <w:tcW w:w="5738"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Basin area-weighted average canopy_gain</w:t>
            </w:r>
          </w:p>
        </w:tc>
        <w:tc>
          <w:tcPr>
            <w:tcW w:w="1095"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929"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405"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r w:rsidRPr="002B604E">
              <w:rPr>
                <w:b/>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2049A6">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basin_net_apply</w:t>
            </w:r>
          </w:p>
        </w:tc>
        <w:tc>
          <w:tcPr>
            <w:tcW w:w="5738"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net_apply</w:t>
            </w:r>
          </w:p>
        </w:tc>
        <w:tc>
          <w:tcPr>
            <w:tcW w:w="1095"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929"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405"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2049A6">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w:t>
            </w:r>
          </w:p>
        </w:tc>
        <w:tc>
          <w:tcPr>
            <w:tcW w:w="5738"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Transfer gain to the canopy reservoir for each HRU for each time step</w:t>
            </w:r>
          </w:p>
        </w:tc>
        <w:tc>
          <w:tcPr>
            <w:tcW w:w="1095"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r>
              <w:rPr>
                <w:b/>
                <w:szCs w:val="20"/>
              </w:rPr>
              <w:t>nhru</w:t>
            </w:r>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2049A6">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canopy_gain_tot</w:t>
            </w:r>
          </w:p>
        </w:tc>
        <w:tc>
          <w:tcPr>
            <w:tcW w:w="5738"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095"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2049A6">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consumed_gain</w:t>
            </w:r>
          </w:p>
        </w:tc>
        <w:tc>
          <w:tcPr>
            <w:tcW w:w="5738"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095"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2049A6">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r w:rsidRPr="00890803">
              <w:rPr>
                <w:rStyle w:val="Variable"/>
                <w:color w:val="auto"/>
                <w:sz w:val="20"/>
                <w:szCs w:val="20"/>
                <w:highlight w:val="green"/>
              </w:rPr>
              <w:t>consumed_gain</w:t>
            </w:r>
            <w:r>
              <w:rPr>
                <w:rStyle w:val="Variable"/>
                <w:color w:val="auto"/>
                <w:sz w:val="20"/>
                <w:szCs w:val="20"/>
                <w:highlight w:val="green"/>
              </w:rPr>
              <w:t>_tot</w:t>
            </w:r>
          </w:p>
        </w:tc>
        <w:tc>
          <w:tcPr>
            <w:tcW w:w="5738"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095"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r>
              <w:rPr>
                <w:b/>
                <w:szCs w:val="20"/>
              </w:rPr>
              <w:t>nconsumed</w:t>
            </w:r>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Pr>
                <w:szCs w:val="20"/>
              </w:rPr>
              <w:t xml:space="preserve"> and </w:t>
            </w:r>
            <w:r w:rsidRPr="00A4596B">
              <w:rPr>
                <w:b/>
                <w:szCs w:val="20"/>
              </w:rPr>
              <w:t>nconsumed</w:t>
            </w:r>
            <w:r>
              <w:rPr>
                <w:szCs w:val="20"/>
              </w:rPr>
              <w:t xml:space="preserve"> &gt; </w:t>
            </w:r>
            <w:r w:rsidRPr="00A4596B">
              <w:rPr>
                <w:rFonts w:ascii="Courier New" w:hAnsi="Courier New" w:cs="Courier New"/>
                <w:szCs w:val="20"/>
              </w:rPr>
              <w:t>0</w:t>
            </w:r>
          </w:p>
        </w:tc>
      </w:tr>
      <w:tr w:rsidR="004447C3" w:rsidRPr="00FB3EB4" w14:paraId="77200C7C" w14:textId="77777777" w:rsidTr="002049A6">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w:t>
            </w:r>
          </w:p>
        </w:tc>
        <w:tc>
          <w:tcPr>
            <w:tcW w:w="5738"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095"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9726E5" w14:textId="77777777" w:rsidTr="002049A6">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dprst_gain_tot</w:t>
            </w:r>
          </w:p>
        </w:tc>
        <w:tc>
          <w:tcPr>
            <w:tcW w:w="5738"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095"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5B3C4F1" w14:textId="431DACEA"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769DD726" w14:textId="77777777" w:rsidTr="002049A6">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w:t>
            </w:r>
          </w:p>
        </w:tc>
        <w:tc>
          <w:tcPr>
            <w:tcW w:w="5738"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095"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EAA4ECC" w14:textId="063D68A5"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341D41" w14:textId="77777777" w:rsidTr="002049A6">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dprst_transfer_tot</w:t>
            </w:r>
          </w:p>
        </w:tc>
        <w:tc>
          <w:tcPr>
            <w:tcW w:w="5738"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095"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3A1AB43" w14:textId="5C54BF59"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2D629643" w14:textId="77777777" w:rsidTr="002049A6">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external_gain</w:t>
            </w:r>
          </w:p>
        </w:tc>
        <w:tc>
          <w:tcPr>
            <w:tcW w:w="5738"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095"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06DDE465" w14:textId="77777777" w:rsidTr="002049A6">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_gain_tot</w:t>
            </w:r>
          </w:p>
        </w:tc>
        <w:tc>
          <w:tcPr>
            <w:tcW w:w="5738"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095"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3DDE5559" w14:textId="77777777" w:rsidTr="002049A6">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external_transfer</w:t>
            </w:r>
          </w:p>
        </w:tc>
        <w:tc>
          <w:tcPr>
            <w:tcW w:w="5738"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095"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100B8D9C" w14:textId="77777777" w:rsidTr="002049A6">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_transfer_tot</w:t>
            </w:r>
          </w:p>
        </w:tc>
        <w:tc>
          <w:tcPr>
            <w:tcW w:w="5738"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095"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2066A1CC" w14:textId="77777777" w:rsidTr="002049A6">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w:t>
            </w:r>
          </w:p>
        </w:tc>
        <w:tc>
          <w:tcPr>
            <w:tcW w:w="5738"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095"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2049A6">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 _tot</w:t>
            </w:r>
          </w:p>
        </w:tc>
        <w:tc>
          <w:tcPr>
            <w:tcW w:w="5738"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095"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2049A6">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w:t>
            </w:r>
          </w:p>
        </w:tc>
        <w:tc>
          <w:tcPr>
            <w:tcW w:w="5738"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095"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2049A6">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gwr_transfer_tot</w:t>
            </w:r>
          </w:p>
        </w:tc>
        <w:tc>
          <w:tcPr>
            <w:tcW w:w="5738"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095"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2049A6">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w:t>
            </w:r>
          </w:p>
        </w:tc>
        <w:tc>
          <w:tcPr>
            <w:tcW w:w="5738"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095"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6FB7A5DF" w14:textId="77777777" w:rsidTr="002049A6">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 _tot</w:t>
            </w:r>
          </w:p>
        </w:tc>
        <w:tc>
          <w:tcPr>
            <w:tcW w:w="5738"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095"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lastRenderedPageBreak/>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1161C529" w14:textId="77777777" w:rsidTr="002049A6">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lastRenderedPageBreak/>
              <w:t>lake_transfer</w:t>
            </w:r>
          </w:p>
        </w:tc>
        <w:tc>
          <w:tcPr>
            <w:tcW w:w="5738"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095"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568456E0" w14:textId="77777777" w:rsidTr="002049A6">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lake_transfer_tot</w:t>
            </w:r>
          </w:p>
        </w:tc>
        <w:tc>
          <w:tcPr>
            <w:tcW w:w="5738"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095"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0E55E25B" w14:textId="77777777" w:rsidTr="002049A6">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net_apply</w:t>
            </w:r>
          </w:p>
        </w:tc>
        <w:tc>
          <w:tcPr>
            <w:tcW w:w="5738" w:type="dxa"/>
            <w:gridSpan w:val="3"/>
            <w:tcBorders>
              <w:top w:val="nil"/>
              <w:left w:val="nil"/>
              <w:bottom w:val="nil"/>
              <w:right w:val="nil"/>
            </w:tcBorders>
          </w:tcPr>
          <w:p w14:paraId="4FEEB664" w14:textId="7A1F0E67" w:rsidR="004447C3" w:rsidRDefault="004447C3" w:rsidP="004447C3">
            <w:pPr>
              <w:pStyle w:val="TableCellBody"/>
              <w:rPr>
                <w:szCs w:val="20"/>
              </w:rPr>
            </w:pPr>
            <w:r>
              <w:rPr>
                <w:i/>
                <w:szCs w:val="20"/>
              </w:rPr>
              <w:t>canopy_gain</w:t>
            </w:r>
            <w:r>
              <w:rPr>
                <w:szCs w:val="20"/>
              </w:rPr>
              <w:t xml:space="preserve"> minus interception</w:t>
            </w:r>
          </w:p>
        </w:tc>
        <w:tc>
          <w:tcPr>
            <w:tcW w:w="1095"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929"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2049A6">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w:t>
            </w:r>
          </w:p>
        </w:tc>
        <w:tc>
          <w:tcPr>
            <w:tcW w:w="5738"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095"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FA18D4D" w14:textId="1E7CCFB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8F90729" w14:textId="77777777" w:rsidTr="002049A6">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 _tot</w:t>
            </w:r>
          </w:p>
        </w:tc>
        <w:tc>
          <w:tcPr>
            <w:tcW w:w="5738"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095"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AE687EA" w14:textId="2FC4D6F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6D87CA4" w14:textId="77777777" w:rsidTr="002049A6">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 _transfer</w:t>
            </w:r>
          </w:p>
        </w:tc>
        <w:tc>
          <w:tcPr>
            <w:tcW w:w="5738"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095"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33C2EB4" w14:textId="2ACDDA3C"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78B04304" w14:textId="77777777" w:rsidTr="002049A6">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segment_transfer_tot</w:t>
            </w:r>
          </w:p>
        </w:tc>
        <w:tc>
          <w:tcPr>
            <w:tcW w:w="5738"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095"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C3F0504" w14:textId="68D32371"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2E3B67D" w14:textId="77777777" w:rsidTr="002049A6">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w:t>
            </w:r>
          </w:p>
        </w:tc>
        <w:tc>
          <w:tcPr>
            <w:tcW w:w="5738"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Transfer gain to the capillary reservoir within the soilzone for each HRU for each time step</w:t>
            </w:r>
          </w:p>
        </w:tc>
        <w:tc>
          <w:tcPr>
            <w:tcW w:w="1095"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2049A6">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 _tot</w:t>
            </w:r>
          </w:p>
        </w:tc>
        <w:tc>
          <w:tcPr>
            <w:tcW w:w="5738"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Transfer gain to the capillary reservoir within the soilzone for each HRU for the simulation</w:t>
            </w:r>
          </w:p>
        </w:tc>
        <w:tc>
          <w:tcPr>
            <w:tcW w:w="1095"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2049A6">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total_canopy_gain</w:t>
            </w:r>
          </w:p>
        </w:tc>
        <w:tc>
          <w:tcPr>
            <w:tcW w:w="5738"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095"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2049A6">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total_consumed_gain</w:t>
            </w:r>
          </w:p>
        </w:tc>
        <w:tc>
          <w:tcPr>
            <w:tcW w:w="5738"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095"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2049A6">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total_dprst_gain</w:t>
            </w:r>
          </w:p>
        </w:tc>
        <w:tc>
          <w:tcPr>
            <w:tcW w:w="5738"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Transfer gains to all surface-depression storage for each time step</w:t>
            </w:r>
          </w:p>
        </w:tc>
        <w:tc>
          <w:tcPr>
            <w:tcW w:w="1095"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5F471F15" w14:textId="77777777" w:rsidTr="002049A6">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total_dprst_transfer</w:t>
            </w:r>
          </w:p>
        </w:tc>
        <w:tc>
          <w:tcPr>
            <w:tcW w:w="5738"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095"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0B485CE0" w14:textId="77777777" w:rsidTr="002049A6">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lastRenderedPageBreak/>
              <w:t>total_external_gain</w:t>
            </w:r>
          </w:p>
        </w:tc>
        <w:tc>
          <w:tcPr>
            <w:tcW w:w="5738"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095"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2049A6">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total_external_transfer</w:t>
            </w:r>
          </w:p>
        </w:tc>
        <w:tc>
          <w:tcPr>
            <w:tcW w:w="5738"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095"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75A7D564" w14:textId="77777777" w:rsidTr="002049A6">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total_gwr_gain</w:t>
            </w:r>
          </w:p>
        </w:tc>
        <w:tc>
          <w:tcPr>
            <w:tcW w:w="5738"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095"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2049A6">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total_gwr_transfer</w:t>
            </w:r>
          </w:p>
        </w:tc>
        <w:tc>
          <w:tcPr>
            <w:tcW w:w="5738"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095"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2049A6">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total_lake_gain</w:t>
            </w:r>
          </w:p>
        </w:tc>
        <w:tc>
          <w:tcPr>
            <w:tcW w:w="5738"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095"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78DDE5C8" w14:textId="77777777" w:rsidTr="002049A6">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total_lake_transfer</w:t>
            </w:r>
          </w:p>
        </w:tc>
        <w:tc>
          <w:tcPr>
            <w:tcW w:w="5738"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095"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24CB8366" w14:textId="77777777" w:rsidTr="002049A6">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total_segment_gain</w:t>
            </w:r>
          </w:p>
        </w:tc>
        <w:tc>
          <w:tcPr>
            <w:tcW w:w="5738"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095"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09D7CDA" w14:textId="5E2332DF"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7F27021" w14:textId="77777777" w:rsidTr="002049A6">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total_segment_transfer</w:t>
            </w:r>
          </w:p>
        </w:tc>
        <w:tc>
          <w:tcPr>
            <w:tcW w:w="5738"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095"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78D6F44" w14:textId="7C52DEDA"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1E3BF775" w14:textId="77777777" w:rsidTr="002049A6">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total_soilzone_gain</w:t>
            </w:r>
          </w:p>
        </w:tc>
        <w:tc>
          <w:tcPr>
            <w:tcW w:w="5738"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095"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2049A6">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total_transfers</w:t>
            </w:r>
          </w:p>
        </w:tc>
        <w:tc>
          <w:tcPr>
            <w:tcW w:w="5738"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095"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2049A6">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transfesr_rate</w:t>
            </w:r>
          </w:p>
        </w:tc>
        <w:tc>
          <w:tcPr>
            <w:tcW w:w="5738"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095"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r>
              <w:rPr>
                <w:b/>
                <w:szCs w:val="20"/>
              </w:rPr>
              <w:t>nwateruse</w:t>
            </w:r>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2049A6">
        <w:trPr>
          <w:trHeight w:val="143"/>
          <w:jc w:val="center"/>
        </w:trPr>
        <w:tc>
          <w:tcPr>
            <w:tcW w:w="2328" w:type="dxa"/>
            <w:tcBorders>
              <w:top w:val="nil"/>
              <w:left w:val="nil"/>
              <w:bottom w:val="nil"/>
              <w:right w:val="nil"/>
            </w:tcBorders>
          </w:tcPr>
          <w:p w14:paraId="2EE1C7A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basin_intcp_stor</w:t>
            </w:r>
          </w:p>
        </w:tc>
        <w:tc>
          <w:tcPr>
            <w:tcW w:w="5738" w:type="dxa"/>
            <w:gridSpan w:val="3"/>
            <w:tcBorders>
              <w:top w:val="nil"/>
              <w:left w:val="nil"/>
              <w:bottom w:val="nil"/>
              <w:right w:val="nil"/>
            </w:tcBorders>
          </w:tcPr>
          <w:p w14:paraId="26B4A769" w14:textId="77777777" w:rsidR="004447C3" w:rsidRPr="00FB3EB4" w:rsidRDefault="004447C3" w:rsidP="004447C3">
            <w:pPr>
              <w:pStyle w:val="TableCellBody"/>
              <w:rPr>
                <w:szCs w:val="20"/>
              </w:rPr>
            </w:pPr>
            <w:r w:rsidRPr="00FB3EB4">
              <w:rPr>
                <w:szCs w:val="20"/>
              </w:rPr>
              <w:t>Basin area-weighted average interception storage</w:t>
            </w:r>
          </w:p>
        </w:tc>
        <w:tc>
          <w:tcPr>
            <w:tcW w:w="1095"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4447C3" w:rsidRPr="00FB3EB4" w14:paraId="3D54E761" w14:textId="77777777" w:rsidTr="002049A6">
        <w:trPr>
          <w:trHeight w:val="143"/>
          <w:jc w:val="center"/>
        </w:trPr>
        <w:tc>
          <w:tcPr>
            <w:tcW w:w="2328" w:type="dxa"/>
            <w:tcBorders>
              <w:top w:val="nil"/>
              <w:left w:val="nil"/>
              <w:bottom w:val="nil"/>
              <w:right w:val="nil"/>
            </w:tcBorders>
          </w:tcPr>
          <w:p w14:paraId="051833B2" w14:textId="5DD131DB"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basin_net_rain</w:t>
            </w:r>
          </w:p>
        </w:tc>
        <w:tc>
          <w:tcPr>
            <w:tcW w:w="5738" w:type="dxa"/>
            <w:gridSpan w:val="3"/>
            <w:tcBorders>
              <w:top w:val="nil"/>
              <w:left w:val="nil"/>
              <w:bottom w:val="nil"/>
              <w:right w:val="nil"/>
            </w:tcBorders>
          </w:tcPr>
          <w:p w14:paraId="0C83E0B3" w14:textId="3D7276AD" w:rsidR="004447C3" w:rsidRPr="00FB3EB4" w:rsidRDefault="004447C3" w:rsidP="004447C3">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095" w:type="dxa"/>
            <w:gridSpan w:val="2"/>
            <w:tcBorders>
              <w:top w:val="nil"/>
              <w:left w:val="nil"/>
              <w:bottom w:val="nil"/>
              <w:right w:val="nil"/>
            </w:tcBorders>
          </w:tcPr>
          <w:p w14:paraId="3A4FECDF" w14:textId="6B3F95B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5DEDDE" w14:textId="2FB0111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7B255C" w14:textId="108C0A3B" w:rsidR="004447C3" w:rsidRDefault="004447C3" w:rsidP="004447C3">
            <w:pPr>
              <w:pStyle w:val="TableCellBody"/>
              <w:jc w:val="center"/>
              <w:rPr>
                <w:szCs w:val="20"/>
              </w:rPr>
            </w:pPr>
            <w:r>
              <w:rPr>
                <w:szCs w:val="20"/>
              </w:rPr>
              <w:t>always</w:t>
            </w:r>
          </w:p>
        </w:tc>
      </w:tr>
      <w:tr w:rsidR="004447C3" w:rsidRPr="00FB3EB4" w14:paraId="0C54DE4D" w14:textId="77777777" w:rsidTr="002049A6">
        <w:trPr>
          <w:trHeight w:val="143"/>
          <w:jc w:val="center"/>
        </w:trPr>
        <w:tc>
          <w:tcPr>
            <w:tcW w:w="2328" w:type="dxa"/>
            <w:tcBorders>
              <w:top w:val="nil"/>
              <w:left w:val="nil"/>
              <w:bottom w:val="nil"/>
              <w:right w:val="nil"/>
            </w:tcBorders>
          </w:tcPr>
          <w:p w14:paraId="35D3B529" w14:textId="6FB7CDE7"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basin_net_snow</w:t>
            </w:r>
          </w:p>
        </w:tc>
        <w:tc>
          <w:tcPr>
            <w:tcW w:w="5738" w:type="dxa"/>
            <w:gridSpan w:val="3"/>
            <w:tcBorders>
              <w:top w:val="nil"/>
              <w:left w:val="nil"/>
              <w:bottom w:val="nil"/>
              <w:right w:val="nil"/>
            </w:tcBorders>
          </w:tcPr>
          <w:p w14:paraId="15D9A450" w14:textId="68FF377E" w:rsidR="004447C3" w:rsidRDefault="004447C3" w:rsidP="004447C3">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095" w:type="dxa"/>
            <w:gridSpan w:val="2"/>
            <w:tcBorders>
              <w:top w:val="nil"/>
              <w:left w:val="nil"/>
              <w:bottom w:val="nil"/>
              <w:right w:val="nil"/>
            </w:tcBorders>
          </w:tcPr>
          <w:p w14:paraId="5981504D" w14:textId="24AFE78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2123010" w14:textId="610972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CA9222" w14:textId="4287BA6F" w:rsidR="004447C3" w:rsidRDefault="004447C3" w:rsidP="004447C3">
            <w:pPr>
              <w:pStyle w:val="TableCellBody"/>
              <w:jc w:val="center"/>
              <w:rPr>
                <w:szCs w:val="20"/>
              </w:rPr>
            </w:pPr>
            <w:r>
              <w:rPr>
                <w:szCs w:val="20"/>
              </w:rPr>
              <w:t>always</w:t>
            </w:r>
          </w:p>
        </w:tc>
      </w:tr>
      <w:tr w:rsidR="004447C3" w:rsidRPr="00FB3EB4" w14:paraId="19645864" w14:textId="77777777" w:rsidTr="002049A6">
        <w:trPr>
          <w:trHeight w:val="143"/>
          <w:jc w:val="center"/>
        </w:trPr>
        <w:tc>
          <w:tcPr>
            <w:tcW w:w="2328" w:type="dxa"/>
            <w:tcBorders>
              <w:top w:val="nil"/>
              <w:left w:val="nil"/>
              <w:bottom w:val="nil"/>
              <w:right w:val="nil"/>
            </w:tcBorders>
          </w:tcPr>
          <w:p w14:paraId="4019380A" w14:textId="7A64A114" w:rsidR="004447C3" w:rsidRPr="00FB3EB4" w:rsidRDefault="004447C3" w:rsidP="004447C3">
            <w:pPr>
              <w:pStyle w:val="TableCellBody"/>
              <w:rPr>
                <w:rStyle w:val="Variable"/>
                <w:color w:val="auto"/>
                <w:sz w:val="20"/>
                <w:szCs w:val="20"/>
              </w:rPr>
            </w:pPr>
            <w:r>
              <w:rPr>
                <w:rStyle w:val="Variable"/>
                <w:color w:val="auto"/>
                <w:sz w:val="20"/>
                <w:szCs w:val="20"/>
              </w:rPr>
              <w:t>canopy_covden</w:t>
            </w:r>
          </w:p>
        </w:tc>
        <w:tc>
          <w:tcPr>
            <w:tcW w:w="5738" w:type="dxa"/>
            <w:gridSpan w:val="3"/>
            <w:tcBorders>
              <w:top w:val="nil"/>
              <w:left w:val="nil"/>
              <w:bottom w:val="nil"/>
              <w:right w:val="nil"/>
            </w:tcBorders>
          </w:tcPr>
          <w:p w14:paraId="2287AC61" w14:textId="01846D7D" w:rsidR="004447C3" w:rsidRPr="00FB3EB4" w:rsidRDefault="004447C3" w:rsidP="004447C3">
            <w:pPr>
              <w:pStyle w:val="TableCellBody"/>
              <w:rPr>
                <w:szCs w:val="20"/>
              </w:rPr>
            </w:pPr>
            <w:r>
              <w:rPr>
                <w:szCs w:val="20"/>
              </w:rPr>
              <w:t>Canopy cover density fo each HRU</w:t>
            </w:r>
          </w:p>
        </w:tc>
        <w:tc>
          <w:tcPr>
            <w:tcW w:w="1095" w:type="dxa"/>
            <w:gridSpan w:val="2"/>
            <w:tcBorders>
              <w:top w:val="nil"/>
              <w:left w:val="nil"/>
              <w:bottom w:val="nil"/>
              <w:right w:val="nil"/>
            </w:tcBorders>
          </w:tcPr>
          <w:p w14:paraId="49ECC96C" w14:textId="5068F33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7EFED2E" w14:textId="2D42FD3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A6AAC64" w14:textId="3DD6107E" w:rsidR="004447C3" w:rsidRPr="00FB3EB4" w:rsidRDefault="004447C3" w:rsidP="004447C3">
            <w:pPr>
              <w:pStyle w:val="TableCellBody"/>
              <w:jc w:val="center"/>
              <w:rPr>
                <w:szCs w:val="20"/>
              </w:rPr>
            </w:pPr>
            <w:r>
              <w:rPr>
                <w:szCs w:val="20"/>
              </w:rPr>
              <w:t>always</w:t>
            </w:r>
          </w:p>
        </w:tc>
      </w:tr>
      <w:tr w:rsidR="004447C3" w:rsidRPr="00FB3EB4" w14:paraId="331B408D" w14:textId="77777777" w:rsidTr="002049A6">
        <w:trPr>
          <w:trHeight w:val="143"/>
          <w:jc w:val="center"/>
        </w:trPr>
        <w:tc>
          <w:tcPr>
            <w:tcW w:w="2328" w:type="dxa"/>
            <w:tcBorders>
              <w:top w:val="nil"/>
              <w:left w:val="nil"/>
              <w:bottom w:val="nil"/>
              <w:right w:val="nil"/>
            </w:tcBorders>
          </w:tcPr>
          <w:p w14:paraId="399FA2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hru_intcpstor</w:t>
            </w:r>
          </w:p>
        </w:tc>
        <w:tc>
          <w:tcPr>
            <w:tcW w:w="5738" w:type="dxa"/>
            <w:gridSpan w:val="3"/>
            <w:tcBorders>
              <w:top w:val="nil"/>
              <w:left w:val="nil"/>
              <w:bottom w:val="nil"/>
              <w:right w:val="nil"/>
            </w:tcBorders>
          </w:tcPr>
          <w:p w14:paraId="3C2C2490" w14:textId="77777777" w:rsidR="004447C3" w:rsidRPr="00FB3EB4" w:rsidRDefault="004447C3" w:rsidP="004447C3">
            <w:pPr>
              <w:pStyle w:val="TableCellBody"/>
              <w:rPr>
                <w:szCs w:val="20"/>
              </w:rPr>
            </w:pPr>
            <w:r w:rsidRPr="00FB3EB4">
              <w:rPr>
                <w:szCs w:val="20"/>
              </w:rPr>
              <w:t>Interception storage in the canopy for each HRU</w:t>
            </w:r>
          </w:p>
        </w:tc>
        <w:tc>
          <w:tcPr>
            <w:tcW w:w="1095" w:type="dxa"/>
            <w:gridSpan w:val="2"/>
            <w:tcBorders>
              <w:top w:val="nil"/>
              <w:left w:val="nil"/>
              <w:bottom w:val="nil"/>
              <w:right w:val="nil"/>
            </w:tcBorders>
          </w:tcPr>
          <w:p w14:paraId="04836F4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F54C0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5734B45" w14:textId="77777777" w:rsidR="004447C3" w:rsidRPr="00FB3EB4" w:rsidRDefault="004447C3" w:rsidP="004447C3">
            <w:pPr>
              <w:pStyle w:val="TableCellBody"/>
              <w:jc w:val="center"/>
              <w:rPr>
                <w:szCs w:val="20"/>
              </w:rPr>
            </w:pPr>
            <w:r>
              <w:rPr>
                <w:szCs w:val="20"/>
              </w:rPr>
              <w:t>always</w:t>
            </w:r>
          </w:p>
        </w:tc>
      </w:tr>
      <w:tr w:rsidR="004447C3" w:rsidRPr="00FB3EB4" w14:paraId="04D5770C" w14:textId="77777777" w:rsidTr="002049A6">
        <w:trPr>
          <w:trHeight w:val="143"/>
          <w:jc w:val="center"/>
        </w:trPr>
        <w:tc>
          <w:tcPr>
            <w:tcW w:w="2328" w:type="dxa"/>
            <w:tcBorders>
              <w:top w:val="nil"/>
              <w:left w:val="nil"/>
              <w:bottom w:val="nil"/>
              <w:right w:val="nil"/>
            </w:tcBorders>
          </w:tcPr>
          <w:p w14:paraId="37883AB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intcp_form</w:t>
            </w:r>
          </w:p>
        </w:tc>
        <w:tc>
          <w:tcPr>
            <w:tcW w:w="5738" w:type="dxa"/>
            <w:gridSpan w:val="3"/>
            <w:tcBorders>
              <w:top w:val="nil"/>
              <w:left w:val="nil"/>
              <w:bottom w:val="nil"/>
              <w:right w:val="nil"/>
            </w:tcBorders>
          </w:tcPr>
          <w:p w14:paraId="00404723" w14:textId="77777777" w:rsidR="004447C3" w:rsidRPr="00FB3EB4" w:rsidRDefault="004447C3" w:rsidP="004447C3">
            <w:pPr>
              <w:pStyle w:val="TableCellBody"/>
              <w:rPr>
                <w:szCs w:val="20"/>
              </w:rPr>
            </w:pPr>
            <w:r w:rsidRPr="00FB3EB4">
              <w:rPr>
                <w:szCs w:val="20"/>
              </w:rPr>
              <w:t>Form (rain or snow) of interception for each HRU</w:t>
            </w:r>
          </w:p>
        </w:tc>
        <w:tc>
          <w:tcPr>
            <w:tcW w:w="1095" w:type="dxa"/>
            <w:gridSpan w:val="2"/>
            <w:tcBorders>
              <w:top w:val="nil"/>
              <w:left w:val="nil"/>
              <w:bottom w:val="nil"/>
              <w:right w:val="nil"/>
            </w:tcBorders>
          </w:tcPr>
          <w:p w14:paraId="3CF5AAF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7AD51E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F2BD04E"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EE2FB75" w14:textId="77777777" w:rsidR="004447C3" w:rsidRPr="00FB3EB4" w:rsidRDefault="004447C3" w:rsidP="004447C3">
            <w:pPr>
              <w:pStyle w:val="TableCellBody"/>
              <w:jc w:val="center"/>
              <w:rPr>
                <w:szCs w:val="20"/>
              </w:rPr>
            </w:pPr>
            <w:r>
              <w:rPr>
                <w:szCs w:val="20"/>
              </w:rPr>
              <w:t>always</w:t>
            </w:r>
          </w:p>
        </w:tc>
      </w:tr>
      <w:tr w:rsidR="004447C3" w:rsidRPr="00FB3EB4" w14:paraId="00D1351F" w14:textId="77777777" w:rsidTr="002049A6">
        <w:trPr>
          <w:trHeight w:val="143"/>
          <w:jc w:val="center"/>
        </w:trPr>
        <w:tc>
          <w:tcPr>
            <w:tcW w:w="2328" w:type="dxa"/>
            <w:tcBorders>
              <w:top w:val="nil"/>
              <w:left w:val="nil"/>
              <w:bottom w:val="nil"/>
              <w:right w:val="nil"/>
            </w:tcBorders>
          </w:tcPr>
          <w:p w14:paraId="0C44BC0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intcp_on</w:t>
            </w:r>
          </w:p>
        </w:tc>
        <w:tc>
          <w:tcPr>
            <w:tcW w:w="5738" w:type="dxa"/>
            <w:gridSpan w:val="3"/>
            <w:tcBorders>
              <w:top w:val="nil"/>
              <w:left w:val="nil"/>
              <w:bottom w:val="nil"/>
              <w:right w:val="nil"/>
            </w:tcBorders>
          </w:tcPr>
          <w:p w14:paraId="43EE7358" w14:textId="77777777" w:rsidR="004447C3" w:rsidRPr="00FB3EB4" w:rsidRDefault="004447C3" w:rsidP="004447C3">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DCBDB2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A3150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B6A6751"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C0A43A1" w14:textId="77777777" w:rsidR="004447C3" w:rsidRPr="00FB3EB4" w:rsidRDefault="004447C3" w:rsidP="004447C3">
            <w:pPr>
              <w:pStyle w:val="TableCellBody"/>
              <w:jc w:val="center"/>
              <w:rPr>
                <w:szCs w:val="20"/>
              </w:rPr>
            </w:pPr>
            <w:r>
              <w:rPr>
                <w:szCs w:val="20"/>
              </w:rPr>
              <w:t>always</w:t>
            </w:r>
          </w:p>
        </w:tc>
      </w:tr>
      <w:tr w:rsidR="004447C3" w:rsidRPr="00FB3EB4" w14:paraId="761AF6C2" w14:textId="77777777" w:rsidTr="002049A6">
        <w:trPr>
          <w:trHeight w:val="143"/>
          <w:jc w:val="center"/>
        </w:trPr>
        <w:tc>
          <w:tcPr>
            <w:tcW w:w="2328" w:type="dxa"/>
            <w:tcBorders>
              <w:top w:val="nil"/>
              <w:left w:val="nil"/>
              <w:bottom w:val="nil"/>
              <w:right w:val="nil"/>
            </w:tcBorders>
          </w:tcPr>
          <w:p w14:paraId="74EF95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intcp_stor</w:t>
            </w:r>
          </w:p>
        </w:tc>
        <w:tc>
          <w:tcPr>
            <w:tcW w:w="5738" w:type="dxa"/>
            <w:gridSpan w:val="3"/>
            <w:tcBorders>
              <w:top w:val="nil"/>
              <w:left w:val="nil"/>
              <w:bottom w:val="nil"/>
              <w:right w:val="nil"/>
            </w:tcBorders>
          </w:tcPr>
          <w:p w14:paraId="2655AFFF" w14:textId="77777777" w:rsidR="004447C3" w:rsidRPr="00FB3EB4" w:rsidRDefault="004447C3" w:rsidP="004447C3">
            <w:pPr>
              <w:pStyle w:val="TableCellBody"/>
              <w:rPr>
                <w:szCs w:val="20"/>
              </w:rPr>
            </w:pPr>
            <w:r w:rsidRPr="00FB3EB4">
              <w:rPr>
                <w:szCs w:val="20"/>
              </w:rPr>
              <w:t>Interception storage in canopy for cover density for each HRU</w:t>
            </w:r>
          </w:p>
        </w:tc>
        <w:tc>
          <w:tcPr>
            <w:tcW w:w="1095" w:type="dxa"/>
            <w:gridSpan w:val="2"/>
            <w:tcBorders>
              <w:top w:val="nil"/>
              <w:left w:val="nil"/>
              <w:bottom w:val="nil"/>
              <w:right w:val="nil"/>
            </w:tcBorders>
          </w:tcPr>
          <w:p w14:paraId="404D89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9CFDF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C9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939B67F" w14:textId="77777777" w:rsidR="004447C3" w:rsidRPr="00FB3EB4" w:rsidRDefault="004447C3" w:rsidP="004447C3">
            <w:pPr>
              <w:pStyle w:val="TableCellBody"/>
              <w:jc w:val="center"/>
              <w:rPr>
                <w:szCs w:val="20"/>
              </w:rPr>
            </w:pPr>
            <w:r>
              <w:rPr>
                <w:szCs w:val="20"/>
              </w:rPr>
              <w:t>always</w:t>
            </w:r>
          </w:p>
        </w:tc>
      </w:tr>
      <w:tr w:rsidR="004447C3" w:rsidRPr="00FB3EB4" w14:paraId="3C04E1A2" w14:textId="77777777" w:rsidTr="002049A6">
        <w:trPr>
          <w:trHeight w:val="143"/>
          <w:jc w:val="center"/>
        </w:trPr>
        <w:tc>
          <w:tcPr>
            <w:tcW w:w="2328" w:type="dxa"/>
            <w:tcBorders>
              <w:top w:val="nil"/>
              <w:left w:val="nil"/>
              <w:bottom w:val="nil"/>
              <w:right w:val="nil"/>
            </w:tcBorders>
          </w:tcPr>
          <w:p w14:paraId="075D07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net_ppt</w:t>
            </w:r>
          </w:p>
        </w:tc>
        <w:tc>
          <w:tcPr>
            <w:tcW w:w="5738" w:type="dxa"/>
            <w:gridSpan w:val="3"/>
            <w:tcBorders>
              <w:top w:val="nil"/>
              <w:left w:val="nil"/>
              <w:bottom w:val="nil"/>
              <w:right w:val="nil"/>
            </w:tcBorders>
          </w:tcPr>
          <w:p w14:paraId="16FC3032" w14:textId="77777777" w:rsidR="004447C3" w:rsidRPr="00FB3EB4" w:rsidRDefault="004447C3" w:rsidP="004447C3">
            <w:pPr>
              <w:pStyle w:val="TableCellBody"/>
              <w:rPr>
                <w:szCs w:val="20"/>
              </w:rPr>
            </w:pPr>
            <w:r w:rsidRPr="00FB3EB4">
              <w:rPr>
                <w:szCs w:val="20"/>
              </w:rPr>
              <w:t>Precipitation (rain and/or snow) that falls through the canopy for each HRU</w:t>
            </w:r>
          </w:p>
        </w:tc>
        <w:tc>
          <w:tcPr>
            <w:tcW w:w="1095" w:type="dxa"/>
            <w:gridSpan w:val="2"/>
            <w:tcBorders>
              <w:top w:val="nil"/>
              <w:left w:val="nil"/>
              <w:bottom w:val="nil"/>
              <w:right w:val="nil"/>
            </w:tcBorders>
          </w:tcPr>
          <w:p w14:paraId="63D1B8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F9CBAE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BC49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58C184" w14:textId="77777777" w:rsidR="004447C3" w:rsidRPr="00FB3EB4" w:rsidRDefault="004447C3" w:rsidP="004447C3">
            <w:pPr>
              <w:pStyle w:val="TableCellBody"/>
              <w:jc w:val="center"/>
              <w:rPr>
                <w:szCs w:val="20"/>
              </w:rPr>
            </w:pPr>
            <w:r>
              <w:rPr>
                <w:szCs w:val="20"/>
              </w:rPr>
              <w:t>always</w:t>
            </w:r>
          </w:p>
        </w:tc>
      </w:tr>
      <w:tr w:rsidR="004447C3" w:rsidRPr="00FB3EB4" w14:paraId="7D2D924C" w14:textId="77777777" w:rsidTr="002049A6">
        <w:trPr>
          <w:trHeight w:val="143"/>
          <w:jc w:val="center"/>
        </w:trPr>
        <w:tc>
          <w:tcPr>
            <w:tcW w:w="2328" w:type="dxa"/>
            <w:tcBorders>
              <w:top w:val="nil"/>
              <w:left w:val="nil"/>
              <w:bottom w:val="nil"/>
              <w:right w:val="nil"/>
            </w:tcBorders>
          </w:tcPr>
          <w:p w14:paraId="2250E74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net_rain</w:t>
            </w:r>
          </w:p>
        </w:tc>
        <w:tc>
          <w:tcPr>
            <w:tcW w:w="5738" w:type="dxa"/>
            <w:gridSpan w:val="3"/>
            <w:tcBorders>
              <w:top w:val="nil"/>
              <w:left w:val="nil"/>
              <w:bottom w:val="nil"/>
              <w:right w:val="nil"/>
            </w:tcBorders>
          </w:tcPr>
          <w:p w14:paraId="14C5906C" w14:textId="77777777" w:rsidR="004447C3" w:rsidRPr="00FB3EB4" w:rsidRDefault="004447C3" w:rsidP="004447C3">
            <w:pPr>
              <w:pStyle w:val="TableCellBody"/>
              <w:rPr>
                <w:szCs w:val="20"/>
              </w:rPr>
            </w:pPr>
            <w:r w:rsidRPr="00FB3EB4">
              <w:rPr>
                <w:szCs w:val="20"/>
              </w:rPr>
              <w:t>Rain that falls through canopy for each HRU</w:t>
            </w:r>
          </w:p>
        </w:tc>
        <w:tc>
          <w:tcPr>
            <w:tcW w:w="1095" w:type="dxa"/>
            <w:gridSpan w:val="2"/>
            <w:tcBorders>
              <w:top w:val="nil"/>
              <w:left w:val="nil"/>
              <w:bottom w:val="nil"/>
              <w:right w:val="nil"/>
            </w:tcBorders>
          </w:tcPr>
          <w:p w14:paraId="7A423BD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FEF20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97326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776A1E4" w14:textId="77777777" w:rsidR="004447C3" w:rsidRPr="00FB3EB4" w:rsidRDefault="004447C3" w:rsidP="004447C3">
            <w:pPr>
              <w:pStyle w:val="TableCellBody"/>
              <w:jc w:val="center"/>
              <w:rPr>
                <w:szCs w:val="20"/>
              </w:rPr>
            </w:pPr>
            <w:r>
              <w:rPr>
                <w:szCs w:val="20"/>
              </w:rPr>
              <w:t>always</w:t>
            </w:r>
          </w:p>
        </w:tc>
      </w:tr>
      <w:tr w:rsidR="004447C3" w:rsidRPr="00FB3EB4" w14:paraId="0065EA84" w14:textId="77777777" w:rsidTr="002049A6">
        <w:trPr>
          <w:trHeight w:val="143"/>
          <w:jc w:val="center"/>
        </w:trPr>
        <w:tc>
          <w:tcPr>
            <w:tcW w:w="2328" w:type="dxa"/>
            <w:tcBorders>
              <w:top w:val="nil"/>
              <w:left w:val="nil"/>
              <w:bottom w:val="single" w:sz="4" w:space="0" w:color="auto"/>
              <w:right w:val="nil"/>
            </w:tcBorders>
          </w:tcPr>
          <w:p w14:paraId="5852721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net_snow</w:t>
            </w:r>
          </w:p>
        </w:tc>
        <w:tc>
          <w:tcPr>
            <w:tcW w:w="5738" w:type="dxa"/>
            <w:gridSpan w:val="3"/>
            <w:tcBorders>
              <w:top w:val="nil"/>
              <w:left w:val="nil"/>
              <w:bottom w:val="single" w:sz="4" w:space="0" w:color="auto"/>
              <w:right w:val="nil"/>
            </w:tcBorders>
          </w:tcPr>
          <w:p w14:paraId="6DEF6EDC" w14:textId="77777777" w:rsidR="004447C3" w:rsidRPr="00FB3EB4" w:rsidRDefault="004447C3" w:rsidP="004447C3">
            <w:pPr>
              <w:pStyle w:val="TableCellBody"/>
              <w:rPr>
                <w:szCs w:val="20"/>
              </w:rPr>
            </w:pPr>
            <w:r w:rsidRPr="00FB3EB4">
              <w:rPr>
                <w:szCs w:val="20"/>
              </w:rPr>
              <w:t>Snow that falls through canopy for each HRU</w:t>
            </w:r>
          </w:p>
        </w:tc>
        <w:tc>
          <w:tcPr>
            <w:tcW w:w="1095" w:type="dxa"/>
            <w:gridSpan w:val="2"/>
            <w:tcBorders>
              <w:top w:val="nil"/>
              <w:left w:val="nil"/>
              <w:bottom w:val="single" w:sz="4" w:space="0" w:color="auto"/>
              <w:right w:val="nil"/>
            </w:tcBorders>
          </w:tcPr>
          <w:p w14:paraId="157CE8F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401BC5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01A459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1902182B" w14:textId="77777777" w:rsidR="004447C3" w:rsidRPr="00FB3EB4" w:rsidRDefault="004447C3" w:rsidP="004447C3">
            <w:pPr>
              <w:pStyle w:val="TableCellBody"/>
              <w:jc w:val="center"/>
              <w:rPr>
                <w:szCs w:val="20"/>
              </w:rPr>
            </w:pPr>
            <w:r>
              <w:rPr>
                <w:szCs w:val="20"/>
              </w:rPr>
              <w:t>always</w:t>
            </w:r>
          </w:p>
        </w:tc>
      </w:tr>
      <w:tr w:rsidR="004447C3"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4447C3" w:rsidRDefault="004447C3" w:rsidP="004447C3">
            <w:pPr>
              <w:pStyle w:val="TableSpanner"/>
            </w:pPr>
            <w:r>
              <w:lastRenderedPageBreak/>
              <w:t>Snow computations</w:t>
            </w:r>
          </w:p>
        </w:tc>
      </w:tr>
      <w:tr w:rsidR="004447C3" w:rsidRPr="00FB3EB4" w14:paraId="7F5EA286" w14:textId="77777777" w:rsidTr="002049A6">
        <w:trPr>
          <w:trHeight w:val="143"/>
          <w:jc w:val="center"/>
        </w:trPr>
        <w:tc>
          <w:tcPr>
            <w:tcW w:w="2328" w:type="dxa"/>
            <w:tcBorders>
              <w:top w:val="nil"/>
              <w:left w:val="nil"/>
              <w:bottom w:val="nil"/>
              <w:right w:val="nil"/>
            </w:tcBorders>
          </w:tcPr>
          <w:p w14:paraId="4215B5F3" w14:textId="09FDCAF3" w:rsidR="004447C3" w:rsidRPr="00FB3EB4" w:rsidRDefault="004447C3" w:rsidP="004447C3">
            <w:pPr>
              <w:pStyle w:val="TableCellBody"/>
              <w:rPr>
                <w:rStyle w:val="Variable"/>
                <w:color w:val="auto"/>
                <w:sz w:val="20"/>
                <w:szCs w:val="20"/>
              </w:rPr>
            </w:pPr>
            <w:r w:rsidRPr="00A4596B">
              <w:rPr>
                <w:rStyle w:val="Variable"/>
                <w:color w:val="auto"/>
                <w:sz w:val="20"/>
                <w:szCs w:val="20"/>
              </w:rPr>
              <w:t>ai</w:t>
            </w:r>
          </w:p>
        </w:tc>
        <w:tc>
          <w:tcPr>
            <w:tcW w:w="5738" w:type="dxa"/>
            <w:gridSpan w:val="3"/>
            <w:tcBorders>
              <w:top w:val="nil"/>
              <w:left w:val="nil"/>
              <w:bottom w:val="nil"/>
              <w:right w:val="nil"/>
            </w:tcBorders>
          </w:tcPr>
          <w:p w14:paraId="55F20484" w14:textId="1ED69C36" w:rsidR="004447C3" w:rsidRPr="00FB3EB4" w:rsidRDefault="004447C3" w:rsidP="004447C3">
            <w:pPr>
              <w:pStyle w:val="TableCellBody"/>
              <w:rPr>
                <w:szCs w:val="20"/>
              </w:rPr>
            </w:pPr>
            <w:r>
              <w:rPr>
                <w:szCs w:val="20"/>
              </w:rPr>
              <w:t>Maximum</w:t>
            </w:r>
            <w:r w:rsidRPr="00FB3EB4">
              <w:rPr>
                <w:szCs w:val="20"/>
              </w:rPr>
              <w:t xml:space="preserve"> snowpack for each HRU</w:t>
            </w:r>
          </w:p>
        </w:tc>
        <w:tc>
          <w:tcPr>
            <w:tcW w:w="1095" w:type="dxa"/>
            <w:gridSpan w:val="2"/>
            <w:tcBorders>
              <w:top w:val="nil"/>
              <w:left w:val="nil"/>
              <w:bottom w:val="nil"/>
              <w:right w:val="nil"/>
            </w:tcBorders>
          </w:tcPr>
          <w:p w14:paraId="40A4229B" w14:textId="45404D3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D0684D" w14:textId="11DF00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D3E4391" w14:textId="4E1677F1" w:rsidR="004447C3" w:rsidRPr="00FB3EB4"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78B2D33C" w14:textId="4F042A5F" w:rsidR="004447C3" w:rsidRPr="00FB3EB4" w:rsidRDefault="004447C3" w:rsidP="004447C3">
            <w:pPr>
              <w:pStyle w:val="TableCellBody"/>
              <w:jc w:val="center"/>
              <w:rPr>
                <w:szCs w:val="20"/>
              </w:rPr>
            </w:pPr>
            <w:r>
              <w:rPr>
                <w:szCs w:val="20"/>
              </w:rPr>
              <w:t>always</w:t>
            </w:r>
          </w:p>
        </w:tc>
      </w:tr>
      <w:tr w:rsidR="004447C3" w:rsidRPr="00FB3EB4" w14:paraId="6C4094EF" w14:textId="77777777" w:rsidTr="002049A6">
        <w:trPr>
          <w:trHeight w:val="143"/>
          <w:jc w:val="center"/>
        </w:trPr>
        <w:tc>
          <w:tcPr>
            <w:tcW w:w="2328" w:type="dxa"/>
            <w:tcBorders>
              <w:top w:val="nil"/>
              <w:left w:val="nil"/>
              <w:bottom w:val="nil"/>
              <w:right w:val="nil"/>
            </w:tcBorders>
          </w:tcPr>
          <w:p w14:paraId="73B79A51" w14:textId="06AE3762" w:rsidR="004447C3" w:rsidRPr="00FB3EB4" w:rsidRDefault="004447C3" w:rsidP="004447C3">
            <w:pPr>
              <w:pStyle w:val="TableCellBody"/>
              <w:rPr>
                <w:rStyle w:val="Variable"/>
                <w:color w:val="auto"/>
                <w:sz w:val="20"/>
                <w:szCs w:val="20"/>
              </w:rPr>
            </w:pPr>
            <w:r w:rsidRPr="00FB3EB4">
              <w:rPr>
                <w:rStyle w:val="Variable"/>
                <w:color w:val="auto"/>
                <w:sz w:val="20"/>
                <w:szCs w:val="20"/>
              </w:rPr>
              <w:t>albedo</w:t>
            </w:r>
          </w:p>
        </w:tc>
        <w:tc>
          <w:tcPr>
            <w:tcW w:w="5738" w:type="dxa"/>
            <w:gridSpan w:val="3"/>
            <w:tcBorders>
              <w:top w:val="nil"/>
              <w:left w:val="nil"/>
              <w:bottom w:val="nil"/>
              <w:right w:val="nil"/>
            </w:tcBorders>
          </w:tcPr>
          <w:p w14:paraId="65A801FF" w14:textId="648F6E69" w:rsidR="004447C3" w:rsidRPr="00FB3EB4" w:rsidRDefault="004447C3" w:rsidP="004447C3">
            <w:pPr>
              <w:pStyle w:val="TableCellBody"/>
              <w:rPr>
                <w:szCs w:val="20"/>
              </w:rPr>
            </w:pPr>
            <w:r w:rsidRPr="00FB3EB4">
              <w:rPr>
                <w:szCs w:val="20"/>
              </w:rPr>
              <w:t>Snow surface albedo or the fraction of radiation reflected from the snowpack surface for each HRU</w:t>
            </w:r>
          </w:p>
        </w:tc>
        <w:tc>
          <w:tcPr>
            <w:tcW w:w="1095" w:type="dxa"/>
            <w:gridSpan w:val="2"/>
            <w:tcBorders>
              <w:top w:val="nil"/>
              <w:left w:val="nil"/>
              <w:bottom w:val="nil"/>
              <w:right w:val="nil"/>
            </w:tcBorders>
          </w:tcPr>
          <w:p w14:paraId="7961751E" w14:textId="6D8B9AB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AD6E5CD" w14:textId="1FBC5ABE"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13AC484" w14:textId="17F1FE46" w:rsidR="004447C3"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1691A3AB" w14:textId="39B46F57" w:rsidR="004447C3" w:rsidRDefault="004447C3" w:rsidP="004447C3">
            <w:pPr>
              <w:pStyle w:val="TableCellBody"/>
              <w:jc w:val="center"/>
              <w:rPr>
                <w:szCs w:val="20"/>
              </w:rPr>
            </w:pPr>
            <w:r>
              <w:rPr>
                <w:szCs w:val="20"/>
              </w:rPr>
              <w:t>always</w:t>
            </w:r>
          </w:p>
        </w:tc>
      </w:tr>
      <w:tr w:rsidR="004447C3" w:rsidRPr="00FB3EB4" w14:paraId="19CCE667" w14:textId="77777777" w:rsidTr="002049A6">
        <w:trPr>
          <w:trHeight w:val="143"/>
          <w:jc w:val="center"/>
        </w:trPr>
        <w:tc>
          <w:tcPr>
            <w:tcW w:w="2328" w:type="dxa"/>
            <w:tcBorders>
              <w:top w:val="nil"/>
              <w:left w:val="nil"/>
              <w:bottom w:val="nil"/>
              <w:right w:val="nil"/>
            </w:tcBorders>
          </w:tcPr>
          <w:p w14:paraId="6C8DE7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basin_pk_precip</w:t>
            </w:r>
          </w:p>
        </w:tc>
        <w:tc>
          <w:tcPr>
            <w:tcW w:w="5738" w:type="dxa"/>
            <w:gridSpan w:val="3"/>
            <w:tcBorders>
              <w:top w:val="nil"/>
              <w:left w:val="nil"/>
              <w:bottom w:val="nil"/>
              <w:right w:val="nil"/>
            </w:tcBorders>
          </w:tcPr>
          <w:p w14:paraId="1AE7334D" w14:textId="77777777" w:rsidR="004447C3" w:rsidRPr="00FB3EB4" w:rsidRDefault="004447C3" w:rsidP="004447C3">
            <w:pPr>
              <w:pStyle w:val="TableCellBody"/>
              <w:rPr>
                <w:szCs w:val="20"/>
              </w:rPr>
            </w:pPr>
            <w:r w:rsidRPr="00FB3EB4">
              <w:rPr>
                <w:szCs w:val="20"/>
              </w:rPr>
              <w:t>Basin area-weighted average precipitation added to snowpack</w:t>
            </w:r>
          </w:p>
        </w:tc>
        <w:tc>
          <w:tcPr>
            <w:tcW w:w="1095" w:type="dxa"/>
            <w:gridSpan w:val="2"/>
            <w:tcBorders>
              <w:top w:val="nil"/>
              <w:left w:val="nil"/>
              <w:bottom w:val="nil"/>
              <w:right w:val="nil"/>
            </w:tcBorders>
          </w:tcPr>
          <w:p w14:paraId="32A7D1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8CC7E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2E0D9B" w14:textId="77777777" w:rsidR="004447C3" w:rsidRPr="00FB3EB4" w:rsidRDefault="004447C3" w:rsidP="004447C3">
            <w:pPr>
              <w:pStyle w:val="TableCellBody"/>
              <w:jc w:val="center"/>
              <w:rPr>
                <w:szCs w:val="20"/>
              </w:rPr>
            </w:pPr>
            <w:r>
              <w:rPr>
                <w:szCs w:val="20"/>
              </w:rPr>
              <w:t>always</w:t>
            </w:r>
          </w:p>
        </w:tc>
      </w:tr>
      <w:tr w:rsidR="004447C3" w:rsidRPr="00FB3EB4" w14:paraId="23AE5E9C" w14:textId="77777777" w:rsidTr="002049A6">
        <w:trPr>
          <w:trHeight w:val="143"/>
          <w:jc w:val="center"/>
        </w:trPr>
        <w:tc>
          <w:tcPr>
            <w:tcW w:w="2328" w:type="dxa"/>
            <w:tcBorders>
              <w:top w:val="nil"/>
              <w:left w:val="nil"/>
              <w:bottom w:val="nil"/>
              <w:right w:val="nil"/>
            </w:tcBorders>
          </w:tcPr>
          <w:p w14:paraId="64AFB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basin_pweqv</w:t>
            </w:r>
          </w:p>
        </w:tc>
        <w:tc>
          <w:tcPr>
            <w:tcW w:w="5738" w:type="dxa"/>
            <w:gridSpan w:val="3"/>
            <w:tcBorders>
              <w:top w:val="nil"/>
              <w:left w:val="nil"/>
              <w:bottom w:val="nil"/>
              <w:right w:val="nil"/>
            </w:tcBorders>
          </w:tcPr>
          <w:p w14:paraId="432212DD" w14:textId="77777777" w:rsidR="004447C3" w:rsidRPr="00FB3EB4" w:rsidRDefault="004447C3" w:rsidP="004447C3">
            <w:pPr>
              <w:pStyle w:val="TableCellBody"/>
              <w:rPr>
                <w:szCs w:val="20"/>
              </w:rPr>
            </w:pPr>
            <w:r w:rsidRPr="00FB3EB4">
              <w:rPr>
                <w:szCs w:val="20"/>
              </w:rPr>
              <w:t>Basin area-weighted average snowpack water equivalent</w:t>
            </w:r>
          </w:p>
        </w:tc>
        <w:tc>
          <w:tcPr>
            <w:tcW w:w="1095" w:type="dxa"/>
            <w:gridSpan w:val="2"/>
            <w:tcBorders>
              <w:top w:val="nil"/>
              <w:left w:val="nil"/>
              <w:bottom w:val="nil"/>
              <w:right w:val="nil"/>
            </w:tcBorders>
          </w:tcPr>
          <w:p w14:paraId="0D3A81A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FDCA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A90E501" w14:textId="77777777" w:rsidR="004447C3" w:rsidRPr="00FB3EB4" w:rsidRDefault="004447C3" w:rsidP="004447C3">
            <w:pPr>
              <w:pStyle w:val="TableCellBody"/>
              <w:jc w:val="center"/>
              <w:rPr>
                <w:szCs w:val="20"/>
              </w:rPr>
            </w:pPr>
            <w:r>
              <w:rPr>
                <w:szCs w:val="20"/>
              </w:rPr>
              <w:t>always</w:t>
            </w:r>
          </w:p>
        </w:tc>
      </w:tr>
      <w:tr w:rsidR="004447C3" w:rsidRPr="00FB3EB4" w14:paraId="20995A3B" w14:textId="77777777" w:rsidTr="002049A6">
        <w:trPr>
          <w:trHeight w:val="143"/>
          <w:jc w:val="center"/>
        </w:trPr>
        <w:tc>
          <w:tcPr>
            <w:tcW w:w="2328" w:type="dxa"/>
            <w:tcBorders>
              <w:top w:val="nil"/>
              <w:left w:val="nil"/>
              <w:bottom w:val="nil"/>
              <w:right w:val="nil"/>
            </w:tcBorders>
          </w:tcPr>
          <w:p w14:paraId="73705B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basin_snowcov</w:t>
            </w:r>
          </w:p>
        </w:tc>
        <w:tc>
          <w:tcPr>
            <w:tcW w:w="5738" w:type="dxa"/>
            <w:gridSpan w:val="3"/>
            <w:tcBorders>
              <w:top w:val="nil"/>
              <w:left w:val="nil"/>
              <w:bottom w:val="nil"/>
              <w:right w:val="nil"/>
            </w:tcBorders>
          </w:tcPr>
          <w:p w14:paraId="386A1C51" w14:textId="77777777" w:rsidR="004447C3" w:rsidRPr="00FB3EB4" w:rsidRDefault="004447C3" w:rsidP="004447C3">
            <w:pPr>
              <w:pStyle w:val="TableCellBody"/>
              <w:rPr>
                <w:szCs w:val="20"/>
              </w:rPr>
            </w:pPr>
            <w:r w:rsidRPr="00FB3EB4">
              <w:rPr>
                <w:szCs w:val="20"/>
              </w:rPr>
              <w:t>Basin area-weighted average snow-covered area</w:t>
            </w:r>
          </w:p>
        </w:tc>
        <w:tc>
          <w:tcPr>
            <w:tcW w:w="1095" w:type="dxa"/>
            <w:gridSpan w:val="2"/>
            <w:tcBorders>
              <w:top w:val="nil"/>
              <w:left w:val="nil"/>
              <w:bottom w:val="nil"/>
              <w:right w:val="nil"/>
            </w:tcBorders>
          </w:tcPr>
          <w:p w14:paraId="59CD166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5FCCEAD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35936D5" w14:textId="77777777" w:rsidR="004447C3" w:rsidRPr="00FB3EB4" w:rsidRDefault="004447C3" w:rsidP="004447C3">
            <w:pPr>
              <w:pStyle w:val="TableCellBody"/>
              <w:jc w:val="center"/>
              <w:rPr>
                <w:szCs w:val="20"/>
              </w:rPr>
            </w:pPr>
            <w:r>
              <w:rPr>
                <w:szCs w:val="20"/>
              </w:rPr>
              <w:t>always</w:t>
            </w:r>
          </w:p>
        </w:tc>
      </w:tr>
      <w:tr w:rsidR="004447C3" w:rsidRPr="00FB3EB4" w14:paraId="2EF843CA" w14:textId="77777777" w:rsidTr="002049A6">
        <w:trPr>
          <w:trHeight w:val="143"/>
          <w:jc w:val="center"/>
        </w:trPr>
        <w:tc>
          <w:tcPr>
            <w:tcW w:w="2328" w:type="dxa"/>
            <w:tcBorders>
              <w:top w:val="nil"/>
              <w:left w:val="nil"/>
              <w:bottom w:val="nil"/>
              <w:right w:val="nil"/>
            </w:tcBorders>
          </w:tcPr>
          <w:p w14:paraId="3525B2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w:t>
            </w:r>
          </w:p>
        </w:tc>
        <w:tc>
          <w:tcPr>
            <w:tcW w:w="5738" w:type="dxa"/>
            <w:gridSpan w:val="3"/>
            <w:tcBorders>
              <w:top w:val="nil"/>
              <w:left w:val="nil"/>
              <w:bottom w:val="nil"/>
              <w:right w:val="nil"/>
            </w:tcBorders>
          </w:tcPr>
          <w:p w14:paraId="024D2DF9" w14:textId="77777777" w:rsidR="004447C3" w:rsidRPr="00FB3EB4" w:rsidRDefault="004447C3" w:rsidP="004447C3">
            <w:pPr>
              <w:pStyle w:val="TableCellBody"/>
              <w:rPr>
                <w:szCs w:val="20"/>
              </w:rPr>
            </w:pPr>
            <w:r w:rsidRPr="00FB3EB4">
              <w:rPr>
                <w:szCs w:val="20"/>
              </w:rPr>
              <w:t>Basin area-weighted average snowmelt</w:t>
            </w:r>
          </w:p>
        </w:tc>
        <w:tc>
          <w:tcPr>
            <w:tcW w:w="1095" w:type="dxa"/>
            <w:gridSpan w:val="2"/>
            <w:tcBorders>
              <w:top w:val="nil"/>
              <w:left w:val="nil"/>
              <w:bottom w:val="nil"/>
              <w:right w:val="nil"/>
            </w:tcBorders>
          </w:tcPr>
          <w:p w14:paraId="65E96C1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88B9C7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FD8587" w14:textId="77777777" w:rsidR="004447C3" w:rsidRPr="00FB3EB4" w:rsidRDefault="004447C3" w:rsidP="004447C3">
            <w:pPr>
              <w:pStyle w:val="TableCellBody"/>
              <w:jc w:val="center"/>
              <w:rPr>
                <w:szCs w:val="20"/>
              </w:rPr>
            </w:pPr>
            <w:r>
              <w:rPr>
                <w:szCs w:val="20"/>
              </w:rPr>
              <w:t>always</w:t>
            </w:r>
          </w:p>
        </w:tc>
      </w:tr>
      <w:tr w:rsidR="004447C3" w:rsidRPr="00FB3EB4" w14:paraId="15E7CECE" w14:textId="77777777" w:rsidTr="002049A6">
        <w:trPr>
          <w:trHeight w:val="143"/>
          <w:jc w:val="center"/>
        </w:trPr>
        <w:tc>
          <w:tcPr>
            <w:tcW w:w="2328" w:type="dxa"/>
            <w:tcBorders>
              <w:top w:val="nil"/>
              <w:left w:val="nil"/>
              <w:bottom w:val="nil"/>
              <w:right w:val="nil"/>
            </w:tcBorders>
          </w:tcPr>
          <w:p w14:paraId="054D7B9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basin_snowmelt_mo</w:t>
            </w:r>
          </w:p>
        </w:tc>
        <w:tc>
          <w:tcPr>
            <w:tcW w:w="5738" w:type="dxa"/>
            <w:gridSpan w:val="3"/>
            <w:tcBorders>
              <w:top w:val="nil"/>
              <w:left w:val="nil"/>
              <w:bottom w:val="nil"/>
              <w:right w:val="nil"/>
            </w:tcBorders>
          </w:tcPr>
          <w:p w14:paraId="088C3112" w14:textId="686C2A33"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05433CC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FF54C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965151D" w14:textId="77777777" w:rsidR="004447C3" w:rsidRPr="00FB3EB4" w:rsidRDefault="004447C3" w:rsidP="004447C3">
            <w:pPr>
              <w:pStyle w:val="TableCellBody"/>
              <w:jc w:val="center"/>
              <w:rPr>
                <w:szCs w:val="20"/>
              </w:rPr>
            </w:pPr>
            <w:r>
              <w:rPr>
                <w:szCs w:val="20"/>
              </w:rPr>
              <w:t>always</w:t>
            </w:r>
          </w:p>
        </w:tc>
      </w:tr>
      <w:tr w:rsidR="004447C3" w:rsidRPr="00FB3EB4" w14:paraId="5E509803" w14:textId="77777777" w:rsidTr="002049A6">
        <w:trPr>
          <w:trHeight w:val="143"/>
          <w:jc w:val="center"/>
        </w:trPr>
        <w:tc>
          <w:tcPr>
            <w:tcW w:w="2328" w:type="dxa"/>
            <w:tcBorders>
              <w:top w:val="nil"/>
              <w:left w:val="nil"/>
              <w:bottom w:val="nil"/>
              <w:right w:val="nil"/>
            </w:tcBorders>
          </w:tcPr>
          <w:p w14:paraId="3F621A9A" w14:textId="78F7B2A1"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basin_snowmelt_tot</w:t>
            </w:r>
          </w:p>
        </w:tc>
        <w:tc>
          <w:tcPr>
            <w:tcW w:w="5738" w:type="dxa"/>
            <w:gridSpan w:val="3"/>
            <w:tcBorders>
              <w:top w:val="nil"/>
              <w:left w:val="nil"/>
              <w:bottom w:val="nil"/>
              <w:right w:val="nil"/>
            </w:tcBorders>
          </w:tcPr>
          <w:p w14:paraId="31A3670E" w14:textId="30E15258"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64B54725" w14:textId="5C0933C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C88633" w14:textId="19CFCA1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D0FB97" w14:textId="5388E2CB" w:rsidR="004447C3" w:rsidRDefault="004447C3" w:rsidP="004447C3">
            <w:pPr>
              <w:pStyle w:val="TableCellBody"/>
              <w:jc w:val="center"/>
              <w:rPr>
                <w:szCs w:val="20"/>
              </w:rPr>
            </w:pPr>
            <w:r>
              <w:rPr>
                <w:szCs w:val="20"/>
              </w:rPr>
              <w:t>always</w:t>
            </w:r>
          </w:p>
        </w:tc>
      </w:tr>
      <w:tr w:rsidR="004447C3" w:rsidRPr="00FB3EB4" w14:paraId="52E9E92A" w14:textId="77777777" w:rsidTr="002049A6">
        <w:trPr>
          <w:trHeight w:val="143"/>
          <w:jc w:val="center"/>
        </w:trPr>
        <w:tc>
          <w:tcPr>
            <w:tcW w:w="2328" w:type="dxa"/>
            <w:tcBorders>
              <w:top w:val="nil"/>
              <w:left w:val="nil"/>
              <w:bottom w:val="nil"/>
              <w:right w:val="nil"/>
            </w:tcBorders>
          </w:tcPr>
          <w:p w14:paraId="65234A23" w14:textId="6463C108"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basin_snowmelt_yr</w:t>
            </w:r>
          </w:p>
        </w:tc>
        <w:tc>
          <w:tcPr>
            <w:tcW w:w="5738" w:type="dxa"/>
            <w:gridSpan w:val="3"/>
            <w:tcBorders>
              <w:top w:val="nil"/>
              <w:left w:val="nil"/>
              <w:bottom w:val="nil"/>
              <w:right w:val="nil"/>
            </w:tcBorders>
          </w:tcPr>
          <w:p w14:paraId="15E00AD1" w14:textId="1FE023D3" w:rsidR="004447C3" w:rsidRPr="00FB3EB4" w:rsidRDefault="004447C3" w:rsidP="004447C3">
            <w:pPr>
              <w:pStyle w:val="TableCellBody"/>
              <w:rPr>
                <w:szCs w:val="20"/>
              </w:rPr>
            </w:pPr>
            <w:r>
              <w:rPr>
                <w:szCs w:val="20"/>
              </w:rPr>
              <w:t>Year</w:t>
            </w:r>
            <w:r w:rsidRPr="00FB3EB4">
              <w:rPr>
                <w:szCs w:val="20"/>
              </w:rPr>
              <w:t xml:space="preserve">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4F0BAF32" w14:textId="51E4158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6060C60" w14:textId="37A9C8D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158DB4" w14:textId="078A45A9" w:rsidR="004447C3" w:rsidRDefault="004447C3" w:rsidP="004447C3">
            <w:pPr>
              <w:pStyle w:val="TableCellBody"/>
              <w:jc w:val="center"/>
              <w:rPr>
                <w:szCs w:val="20"/>
              </w:rPr>
            </w:pPr>
            <w:r>
              <w:rPr>
                <w:szCs w:val="20"/>
              </w:rPr>
              <w:t>always</w:t>
            </w:r>
          </w:p>
        </w:tc>
      </w:tr>
      <w:tr w:rsidR="004447C3" w:rsidRPr="00FB3EB4" w14:paraId="61F1CFC4" w14:textId="77777777" w:rsidTr="002049A6">
        <w:trPr>
          <w:trHeight w:val="143"/>
          <w:jc w:val="center"/>
        </w:trPr>
        <w:tc>
          <w:tcPr>
            <w:tcW w:w="2328" w:type="dxa"/>
            <w:tcBorders>
              <w:top w:val="nil"/>
              <w:left w:val="nil"/>
              <w:bottom w:val="nil"/>
              <w:right w:val="nil"/>
            </w:tcBorders>
          </w:tcPr>
          <w:p w14:paraId="0753FFA5" w14:textId="0C195C7A" w:rsidR="004447C3" w:rsidRPr="00A4596B" w:rsidRDefault="004447C3" w:rsidP="004447C3">
            <w:pPr>
              <w:pStyle w:val="TableCellBody"/>
              <w:rPr>
                <w:rStyle w:val="Variable"/>
                <w:color w:val="auto"/>
                <w:sz w:val="20"/>
                <w:szCs w:val="20"/>
              </w:rPr>
            </w:pPr>
            <w:r w:rsidRPr="00A4596B">
              <w:rPr>
                <w:rStyle w:val="Variable"/>
                <w:color w:val="auto"/>
                <w:sz w:val="20"/>
                <w:szCs w:val="20"/>
              </w:rPr>
              <w:t>basin_tcal</w:t>
            </w:r>
          </w:p>
        </w:tc>
        <w:tc>
          <w:tcPr>
            <w:tcW w:w="5738" w:type="dxa"/>
            <w:gridSpan w:val="3"/>
            <w:tcBorders>
              <w:top w:val="nil"/>
              <w:left w:val="nil"/>
              <w:bottom w:val="nil"/>
              <w:right w:val="nil"/>
            </w:tcBorders>
          </w:tcPr>
          <w:p w14:paraId="3C832313" w14:textId="786332AC" w:rsidR="004447C3" w:rsidRDefault="004447C3" w:rsidP="004447C3">
            <w:pPr>
              <w:pStyle w:val="TableCellBody"/>
              <w:rPr>
                <w:szCs w:val="20"/>
              </w:rPr>
            </w:pPr>
            <w:r w:rsidRPr="00E21B17">
              <w:rPr>
                <w:szCs w:val="20"/>
              </w:rPr>
              <w:t>Basin area-weighted average net snowpack energy balance</w:t>
            </w:r>
          </w:p>
        </w:tc>
        <w:tc>
          <w:tcPr>
            <w:tcW w:w="1095" w:type="dxa"/>
            <w:gridSpan w:val="2"/>
            <w:tcBorders>
              <w:top w:val="nil"/>
              <w:left w:val="nil"/>
              <w:bottom w:val="nil"/>
              <w:right w:val="nil"/>
            </w:tcBorders>
          </w:tcPr>
          <w:p w14:paraId="0DE56A58" w14:textId="74AB164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4447C3" w:rsidRPr="00FB3EB4" w:rsidRDefault="004447C3" w:rsidP="004447C3">
            <w:pPr>
              <w:pStyle w:val="tablecell-centered"/>
              <w:rPr>
                <w:szCs w:val="20"/>
              </w:rPr>
            </w:pPr>
            <w:r w:rsidRPr="00A4596B">
              <w:rPr>
                <w:szCs w:val="20"/>
              </w:rPr>
              <w:t>Langleys</w:t>
            </w:r>
          </w:p>
        </w:tc>
        <w:tc>
          <w:tcPr>
            <w:tcW w:w="929" w:type="dxa"/>
            <w:tcBorders>
              <w:top w:val="nil"/>
              <w:left w:val="nil"/>
              <w:bottom w:val="nil"/>
              <w:right w:val="nil"/>
            </w:tcBorders>
          </w:tcPr>
          <w:p w14:paraId="2AFB282E" w14:textId="38BE3B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413DF0" w14:textId="74FC7AE7" w:rsidR="004447C3" w:rsidRDefault="004447C3" w:rsidP="004447C3">
            <w:pPr>
              <w:pStyle w:val="TableCellBody"/>
              <w:jc w:val="center"/>
              <w:rPr>
                <w:szCs w:val="20"/>
              </w:rPr>
            </w:pPr>
            <w:r>
              <w:rPr>
                <w:szCs w:val="20"/>
              </w:rPr>
              <w:t>always</w:t>
            </w:r>
          </w:p>
        </w:tc>
      </w:tr>
      <w:tr w:rsidR="004447C3" w:rsidRPr="00FB3EB4" w14:paraId="0849FFD7" w14:textId="77777777" w:rsidTr="002049A6">
        <w:trPr>
          <w:trHeight w:val="143"/>
          <w:jc w:val="center"/>
        </w:trPr>
        <w:tc>
          <w:tcPr>
            <w:tcW w:w="2328" w:type="dxa"/>
            <w:tcBorders>
              <w:top w:val="nil"/>
              <w:left w:val="nil"/>
              <w:bottom w:val="nil"/>
              <w:right w:val="nil"/>
            </w:tcBorders>
          </w:tcPr>
          <w:p w14:paraId="5935458C" w14:textId="63EBA72A" w:rsidR="004447C3" w:rsidRPr="00646262" w:rsidRDefault="004447C3" w:rsidP="004447C3">
            <w:pPr>
              <w:pStyle w:val="TableCellBody"/>
              <w:rPr>
                <w:rStyle w:val="Variable"/>
                <w:color w:val="auto"/>
                <w:sz w:val="20"/>
                <w:szCs w:val="20"/>
              </w:rPr>
            </w:pPr>
            <w:r w:rsidRPr="00646262">
              <w:rPr>
                <w:rStyle w:val="Variable"/>
                <w:color w:val="auto"/>
                <w:sz w:val="20"/>
                <w:szCs w:val="20"/>
              </w:rPr>
              <w:t>frac_swe</w:t>
            </w:r>
          </w:p>
        </w:tc>
        <w:tc>
          <w:tcPr>
            <w:tcW w:w="5738" w:type="dxa"/>
            <w:gridSpan w:val="3"/>
            <w:tcBorders>
              <w:top w:val="nil"/>
              <w:left w:val="nil"/>
              <w:bottom w:val="nil"/>
              <w:right w:val="nil"/>
            </w:tcBorders>
          </w:tcPr>
          <w:p w14:paraId="6BB9E82B" w14:textId="3391C050" w:rsidR="004447C3" w:rsidRPr="00E21B17" w:rsidRDefault="004447C3" w:rsidP="004447C3">
            <w:pPr>
              <w:pStyle w:val="TableCellBody"/>
              <w:rPr>
                <w:szCs w:val="20"/>
              </w:rPr>
            </w:pPr>
            <w:r w:rsidRPr="00BF4C59">
              <w:rPr>
                <w:szCs w:val="20"/>
              </w:rPr>
              <w:t>Fraction of maximum snow-water equivalent (snarea_thresh) on each HRU</w:t>
            </w:r>
          </w:p>
        </w:tc>
        <w:tc>
          <w:tcPr>
            <w:tcW w:w="1095" w:type="dxa"/>
            <w:gridSpan w:val="2"/>
            <w:tcBorders>
              <w:top w:val="nil"/>
              <w:left w:val="nil"/>
              <w:bottom w:val="nil"/>
              <w:right w:val="nil"/>
            </w:tcBorders>
          </w:tcPr>
          <w:p w14:paraId="560CB16E" w14:textId="46A585E6"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FFB3E2" w14:textId="417C6956"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FA4C6A8" w14:textId="6A220FB6" w:rsidR="004447C3" w:rsidRPr="00FB3EB4" w:rsidRDefault="004447C3" w:rsidP="004447C3">
            <w:pPr>
              <w:pStyle w:val="tablecell-centered"/>
              <w:rPr>
                <w:szCs w:val="20"/>
              </w:rPr>
            </w:pPr>
            <w:r w:rsidRPr="00537D83">
              <w:rPr>
                <w:szCs w:val="20"/>
                <w:highlight w:val="green"/>
              </w:rPr>
              <w:t>real</w:t>
            </w:r>
          </w:p>
        </w:tc>
        <w:tc>
          <w:tcPr>
            <w:tcW w:w="2405" w:type="dxa"/>
            <w:gridSpan w:val="2"/>
            <w:tcBorders>
              <w:top w:val="nil"/>
              <w:left w:val="nil"/>
              <w:bottom w:val="nil"/>
              <w:right w:val="nil"/>
            </w:tcBorders>
          </w:tcPr>
          <w:p w14:paraId="7F6607E6" w14:textId="37C1A743" w:rsidR="004447C3" w:rsidRDefault="004447C3" w:rsidP="004447C3">
            <w:pPr>
              <w:pStyle w:val="TableCellBody"/>
              <w:jc w:val="center"/>
              <w:rPr>
                <w:szCs w:val="20"/>
              </w:rPr>
            </w:pPr>
            <w:r>
              <w:rPr>
                <w:szCs w:val="20"/>
              </w:rPr>
              <w:t>always</w:t>
            </w:r>
          </w:p>
        </w:tc>
      </w:tr>
      <w:tr w:rsidR="004447C3" w:rsidRPr="00FB3EB4" w14:paraId="60BF402C" w14:textId="77777777" w:rsidTr="002049A6">
        <w:trPr>
          <w:trHeight w:val="143"/>
          <w:jc w:val="center"/>
        </w:trPr>
        <w:tc>
          <w:tcPr>
            <w:tcW w:w="2328" w:type="dxa"/>
            <w:tcBorders>
              <w:top w:val="nil"/>
              <w:left w:val="nil"/>
              <w:bottom w:val="nil"/>
              <w:right w:val="nil"/>
            </w:tcBorders>
          </w:tcPr>
          <w:p w14:paraId="78F5836F"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freeh2o</w:t>
            </w:r>
          </w:p>
        </w:tc>
        <w:tc>
          <w:tcPr>
            <w:tcW w:w="5738" w:type="dxa"/>
            <w:gridSpan w:val="3"/>
            <w:tcBorders>
              <w:top w:val="nil"/>
              <w:left w:val="nil"/>
              <w:bottom w:val="nil"/>
              <w:right w:val="nil"/>
            </w:tcBorders>
          </w:tcPr>
          <w:p w14:paraId="7DC027EA" w14:textId="77777777" w:rsidR="004447C3" w:rsidRPr="00FB3EB4" w:rsidRDefault="004447C3" w:rsidP="004447C3">
            <w:pPr>
              <w:pStyle w:val="TableCellBody"/>
              <w:rPr>
                <w:szCs w:val="20"/>
              </w:rPr>
            </w:pPr>
            <w:r w:rsidRPr="00FB3EB4">
              <w:rPr>
                <w:szCs w:val="20"/>
              </w:rPr>
              <w:t>Storage of free liquid water in the snowpack on each HRU</w:t>
            </w:r>
          </w:p>
        </w:tc>
        <w:tc>
          <w:tcPr>
            <w:tcW w:w="1095" w:type="dxa"/>
            <w:gridSpan w:val="2"/>
            <w:tcBorders>
              <w:top w:val="nil"/>
              <w:left w:val="nil"/>
              <w:bottom w:val="nil"/>
              <w:right w:val="nil"/>
            </w:tcBorders>
          </w:tcPr>
          <w:p w14:paraId="4FC8401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1A137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6694D18" w14:textId="77777777" w:rsidR="004447C3" w:rsidRPr="00FB3EB4" w:rsidRDefault="004447C3" w:rsidP="004447C3">
            <w:pPr>
              <w:pStyle w:val="TableCellBody"/>
              <w:jc w:val="center"/>
              <w:rPr>
                <w:szCs w:val="20"/>
              </w:rPr>
            </w:pPr>
            <w:r>
              <w:rPr>
                <w:szCs w:val="20"/>
              </w:rPr>
              <w:t>always</w:t>
            </w:r>
          </w:p>
        </w:tc>
      </w:tr>
      <w:tr w:rsidR="004447C3" w:rsidRPr="00FB3EB4" w14:paraId="45E106A9" w14:textId="77777777" w:rsidTr="002049A6">
        <w:trPr>
          <w:trHeight w:val="143"/>
          <w:jc w:val="center"/>
        </w:trPr>
        <w:tc>
          <w:tcPr>
            <w:tcW w:w="2328" w:type="dxa"/>
            <w:tcBorders>
              <w:top w:val="nil"/>
              <w:left w:val="nil"/>
              <w:bottom w:val="nil"/>
              <w:right w:val="nil"/>
            </w:tcBorders>
          </w:tcPr>
          <w:p w14:paraId="240DC98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iasw</w:t>
            </w:r>
          </w:p>
        </w:tc>
        <w:tc>
          <w:tcPr>
            <w:tcW w:w="5738" w:type="dxa"/>
            <w:gridSpan w:val="3"/>
            <w:tcBorders>
              <w:top w:val="nil"/>
              <w:left w:val="nil"/>
              <w:bottom w:val="nil"/>
              <w:right w:val="nil"/>
            </w:tcBorders>
          </w:tcPr>
          <w:p w14:paraId="3FF81475" w14:textId="77777777" w:rsidR="004447C3" w:rsidRPr="00FB3EB4" w:rsidRDefault="004447C3" w:rsidP="004447C3">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B35A7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C78399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B451FC8" w14:textId="77777777" w:rsidR="004447C3" w:rsidRPr="00FB3EB4" w:rsidRDefault="004447C3" w:rsidP="004447C3">
            <w:pPr>
              <w:pStyle w:val="TableCellBody"/>
              <w:jc w:val="center"/>
              <w:rPr>
                <w:szCs w:val="20"/>
              </w:rPr>
            </w:pPr>
            <w:r>
              <w:rPr>
                <w:szCs w:val="20"/>
              </w:rPr>
              <w:t>always</w:t>
            </w:r>
          </w:p>
        </w:tc>
      </w:tr>
      <w:tr w:rsidR="004447C3" w:rsidRPr="00FB3EB4" w14:paraId="6D3E8004" w14:textId="77777777" w:rsidTr="002049A6">
        <w:trPr>
          <w:trHeight w:val="143"/>
          <w:jc w:val="center"/>
        </w:trPr>
        <w:tc>
          <w:tcPr>
            <w:tcW w:w="2328" w:type="dxa"/>
            <w:tcBorders>
              <w:top w:val="nil"/>
              <w:left w:val="nil"/>
              <w:bottom w:val="nil"/>
              <w:right w:val="nil"/>
            </w:tcBorders>
          </w:tcPr>
          <w:p w14:paraId="7728E501" w14:textId="1176E841" w:rsidR="004447C3" w:rsidRPr="00646262" w:rsidRDefault="004447C3" w:rsidP="004447C3">
            <w:pPr>
              <w:pStyle w:val="TableCellBody"/>
              <w:rPr>
                <w:rStyle w:val="Variable"/>
                <w:color w:val="auto"/>
                <w:sz w:val="20"/>
                <w:szCs w:val="20"/>
              </w:rPr>
            </w:pPr>
            <w:r w:rsidRPr="00646262">
              <w:rPr>
                <w:rStyle w:val="Variable"/>
                <w:color w:val="auto"/>
                <w:sz w:val="20"/>
                <w:szCs w:val="20"/>
              </w:rPr>
              <w:t>int_alb</w:t>
            </w:r>
          </w:p>
        </w:tc>
        <w:tc>
          <w:tcPr>
            <w:tcW w:w="5738" w:type="dxa"/>
            <w:gridSpan w:val="3"/>
            <w:tcBorders>
              <w:top w:val="nil"/>
              <w:left w:val="nil"/>
              <w:bottom w:val="nil"/>
              <w:right w:val="nil"/>
            </w:tcBorders>
          </w:tcPr>
          <w:p w14:paraId="76E640C9" w14:textId="10F31033" w:rsidR="004447C3" w:rsidRPr="00FB3EB4" w:rsidRDefault="004447C3" w:rsidP="004447C3">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095" w:type="dxa"/>
            <w:gridSpan w:val="2"/>
            <w:tcBorders>
              <w:top w:val="nil"/>
              <w:left w:val="nil"/>
              <w:bottom w:val="nil"/>
              <w:right w:val="nil"/>
            </w:tcBorders>
          </w:tcPr>
          <w:p w14:paraId="7A504EBC" w14:textId="56238B51"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94345A1" w14:textId="3F0ED98E"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4D2FCF1" w14:textId="37BCEAA9" w:rsidR="004447C3" w:rsidRDefault="004447C3" w:rsidP="004447C3">
            <w:pPr>
              <w:pStyle w:val="TableCellBody"/>
              <w:jc w:val="center"/>
              <w:rPr>
                <w:szCs w:val="20"/>
              </w:rPr>
            </w:pPr>
            <w:r>
              <w:rPr>
                <w:szCs w:val="20"/>
              </w:rPr>
              <w:t>always</w:t>
            </w:r>
          </w:p>
        </w:tc>
      </w:tr>
      <w:tr w:rsidR="004447C3" w:rsidRPr="00FB3EB4" w14:paraId="1369630D" w14:textId="77777777" w:rsidTr="002049A6">
        <w:trPr>
          <w:trHeight w:val="143"/>
          <w:jc w:val="center"/>
        </w:trPr>
        <w:tc>
          <w:tcPr>
            <w:tcW w:w="2328" w:type="dxa"/>
            <w:tcBorders>
              <w:top w:val="nil"/>
              <w:left w:val="nil"/>
              <w:bottom w:val="nil"/>
              <w:right w:val="nil"/>
            </w:tcBorders>
          </w:tcPr>
          <w:p w14:paraId="64C9546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iso</w:t>
            </w:r>
          </w:p>
        </w:tc>
        <w:tc>
          <w:tcPr>
            <w:tcW w:w="5738" w:type="dxa"/>
            <w:gridSpan w:val="3"/>
            <w:tcBorders>
              <w:top w:val="nil"/>
              <w:left w:val="nil"/>
              <w:bottom w:val="nil"/>
              <w:right w:val="nil"/>
            </w:tcBorders>
          </w:tcPr>
          <w:p w14:paraId="1AB84A3D" w14:textId="77777777" w:rsidR="004447C3" w:rsidRPr="00FB3EB4" w:rsidRDefault="004447C3" w:rsidP="004447C3">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r w:rsidRPr="00064B8B">
              <w:rPr>
                <w:b/>
                <w:szCs w:val="20"/>
              </w:rPr>
              <w:t>melt_force</w:t>
            </w:r>
            <w:r w:rsidRPr="00FB3EB4">
              <w:rPr>
                <w:szCs w:val="20"/>
              </w:rPr>
              <w:t>)</w:t>
            </w:r>
          </w:p>
        </w:tc>
        <w:tc>
          <w:tcPr>
            <w:tcW w:w="1095" w:type="dxa"/>
            <w:gridSpan w:val="2"/>
            <w:tcBorders>
              <w:top w:val="nil"/>
              <w:left w:val="nil"/>
              <w:bottom w:val="nil"/>
              <w:right w:val="nil"/>
            </w:tcBorders>
          </w:tcPr>
          <w:p w14:paraId="2B04D6E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36C0601B"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D33B312" w14:textId="77777777" w:rsidR="004447C3" w:rsidRPr="00FB3EB4" w:rsidRDefault="004447C3" w:rsidP="004447C3">
            <w:pPr>
              <w:pStyle w:val="TableCellBody"/>
              <w:jc w:val="center"/>
              <w:rPr>
                <w:szCs w:val="20"/>
              </w:rPr>
            </w:pPr>
            <w:r>
              <w:rPr>
                <w:szCs w:val="20"/>
              </w:rPr>
              <w:t>always</w:t>
            </w:r>
          </w:p>
        </w:tc>
      </w:tr>
      <w:tr w:rsidR="004447C3" w:rsidRPr="00FB3EB4" w14:paraId="211863D6" w14:textId="77777777" w:rsidTr="002049A6">
        <w:trPr>
          <w:trHeight w:val="143"/>
          <w:jc w:val="center"/>
        </w:trPr>
        <w:tc>
          <w:tcPr>
            <w:tcW w:w="2328" w:type="dxa"/>
            <w:tcBorders>
              <w:top w:val="nil"/>
              <w:left w:val="nil"/>
              <w:bottom w:val="nil"/>
              <w:right w:val="nil"/>
            </w:tcBorders>
          </w:tcPr>
          <w:p w14:paraId="4D09B55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lso</w:t>
            </w:r>
          </w:p>
        </w:tc>
        <w:tc>
          <w:tcPr>
            <w:tcW w:w="5738" w:type="dxa"/>
            <w:gridSpan w:val="3"/>
            <w:tcBorders>
              <w:top w:val="nil"/>
              <w:left w:val="nil"/>
              <w:bottom w:val="nil"/>
              <w:right w:val="nil"/>
            </w:tcBorders>
          </w:tcPr>
          <w:p w14:paraId="087E158F" w14:textId="77777777" w:rsidR="004447C3" w:rsidRPr="00FB3EB4" w:rsidRDefault="004447C3" w:rsidP="004447C3">
            <w:pPr>
              <w:pStyle w:val="TableCellBody"/>
              <w:rPr>
                <w:szCs w:val="20"/>
              </w:rPr>
            </w:pPr>
            <w:r w:rsidRPr="00FB3EB4">
              <w:rPr>
                <w:szCs w:val="20"/>
              </w:rPr>
              <w:t>Counter for tracking the number of days the snowpack is at or above 0 degrees Celsius</w:t>
            </w:r>
          </w:p>
        </w:tc>
        <w:tc>
          <w:tcPr>
            <w:tcW w:w="1095" w:type="dxa"/>
            <w:gridSpan w:val="2"/>
            <w:tcBorders>
              <w:top w:val="nil"/>
              <w:left w:val="nil"/>
              <w:bottom w:val="nil"/>
              <w:right w:val="nil"/>
            </w:tcBorders>
          </w:tcPr>
          <w:p w14:paraId="680DD1B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4447C3" w:rsidRPr="00FB3EB4" w:rsidRDefault="004447C3" w:rsidP="004447C3">
            <w:pPr>
              <w:pStyle w:val="tablecell-centered"/>
              <w:rPr>
                <w:szCs w:val="20"/>
              </w:rPr>
            </w:pPr>
            <w:r w:rsidRPr="00FB3EB4">
              <w:rPr>
                <w:szCs w:val="20"/>
              </w:rPr>
              <w:t>number of iterations</w:t>
            </w:r>
          </w:p>
        </w:tc>
        <w:tc>
          <w:tcPr>
            <w:tcW w:w="929" w:type="dxa"/>
            <w:tcBorders>
              <w:top w:val="nil"/>
              <w:left w:val="nil"/>
              <w:bottom w:val="nil"/>
              <w:right w:val="nil"/>
            </w:tcBorders>
          </w:tcPr>
          <w:p w14:paraId="419C0F27"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AFE192C" w14:textId="77777777" w:rsidR="004447C3" w:rsidRPr="00FB3EB4" w:rsidRDefault="004447C3" w:rsidP="004447C3">
            <w:pPr>
              <w:pStyle w:val="TableCellBody"/>
              <w:jc w:val="center"/>
              <w:rPr>
                <w:szCs w:val="20"/>
              </w:rPr>
            </w:pPr>
            <w:r>
              <w:rPr>
                <w:szCs w:val="20"/>
              </w:rPr>
              <w:t>always</w:t>
            </w:r>
          </w:p>
        </w:tc>
      </w:tr>
      <w:tr w:rsidR="004447C3" w:rsidRPr="00FB3EB4" w14:paraId="6CC236D3" w14:textId="77777777" w:rsidTr="002049A6">
        <w:trPr>
          <w:trHeight w:val="143"/>
          <w:jc w:val="center"/>
        </w:trPr>
        <w:tc>
          <w:tcPr>
            <w:tcW w:w="2328" w:type="dxa"/>
            <w:tcBorders>
              <w:top w:val="nil"/>
              <w:left w:val="nil"/>
              <w:bottom w:val="nil"/>
              <w:right w:val="nil"/>
            </w:tcBorders>
          </w:tcPr>
          <w:p w14:paraId="3FBABAB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lst</w:t>
            </w:r>
          </w:p>
        </w:tc>
        <w:tc>
          <w:tcPr>
            <w:tcW w:w="5738" w:type="dxa"/>
            <w:gridSpan w:val="3"/>
            <w:tcBorders>
              <w:top w:val="nil"/>
              <w:left w:val="nil"/>
              <w:bottom w:val="nil"/>
              <w:right w:val="nil"/>
            </w:tcBorders>
          </w:tcPr>
          <w:p w14:paraId="799A0499" w14:textId="77777777" w:rsidR="004447C3" w:rsidRPr="00FB3EB4" w:rsidRDefault="004447C3" w:rsidP="004447C3">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r w:rsidRPr="00FB3EB4">
              <w:rPr>
                <w:b/>
                <w:szCs w:val="20"/>
              </w:rPr>
              <w:t>albset_snm</w:t>
            </w:r>
            <w:r w:rsidRPr="00FB3EB4">
              <w:rPr>
                <w:szCs w:val="20"/>
              </w:rPr>
              <w:t xml:space="preserve"> or </w:t>
            </w:r>
            <w:r w:rsidRPr="00FB3EB4">
              <w:rPr>
                <w:b/>
                <w:szCs w:val="20"/>
              </w:rPr>
              <w:t>albset_sna</w:t>
            </w:r>
            <w:r>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4AF670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7F48CE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6BCE849C" w14:textId="77777777" w:rsidR="004447C3" w:rsidRPr="00FB3EB4" w:rsidRDefault="004447C3" w:rsidP="004447C3">
            <w:pPr>
              <w:pStyle w:val="TableCellBody"/>
              <w:jc w:val="center"/>
              <w:rPr>
                <w:szCs w:val="20"/>
              </w:rPr>
            </w:pPr>
            <w:r>
              <w:rPr>
                <w:szCs w:val="20"/>
              </w:rPr>
              <w:t>always</w:t>
            </w:r>
          </w:p>
        </w:tc>
      </w:tr>
      <w:tr w:rsidR="004447C3" w:rsidRPr="00FB3EB4" w14:paraId="1C41D3FC" w14:textId="77777777" w:rsidTr="002049A6">
        <w:trPr>
          <w:trHeight w:val="143"/>
          <w:jc w:val="center"/>
        </w:trPr>
        <w:tc>
          <w:tcPr>
            <w:tcW w:w="2328" w:type="dxa"/>
            <w:tcBorders>
              <w:top w:val="nil"/>
              <w:left w:val="nil"/>
              <w:bottom w:val="nil"/>
              <w:right w:val="nil"/>
            </w:tcBorders>
          </w:tcPr>
          <w:p w14:paraId="71BE3B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mso</w:t>
            </w:r>
          </w:p>
        </w:tc>
        <w:tc>
          <w:tcPr>
            <w:tcW w:w="5738" w:type="dxa"/>
            <w:gridSpan w:val="3"/>
            <w:tcBorders>
              <w:top w:val="nil"/>
              <w:left w:val="nil"/>
              <w:bottom w:val="nil"/>
              <w:right w:val="nil"/>
            </w:tcBorders>
          </w:tcPr>
          <w:p w14:paraId="29EC7269" w14:textId="77777777" w:rsidR="004447C3" w:rsidRPr="00FB3EB4" w:rsidRDefault="004447C3" w:rsidP="004447C3">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r w:rsidRPr="00064B8B">
              <w:rPr>
                <w:b/>
                <w:szCs w:val="20"/>
              </w:rPr>
              <w:t>melt_look</w:t>
            </w:r>
            <w:r w:rsidRPr="00FB3EB4">
              <w:rPr>
                <w:szCs w:val="20"/>
              </w:rPr>
              <w:t>)</w:t>
            </w:r>
          </w:p>
        </w:tc>
        <w:tc>
          <w:tcPr>
            <w:tcW w:w="1095" w:type="dxa"/>
            <w:gridSpan w:val="2"/>
            <w:tcBorders>
              <w:top w:val="nil"/>
              <w:left w:val="nil"/>
              <w:bottom w:val="nil"/>
              <w:right w:val="nil"/>
            </w:tcBorders>
          </w:tcPr>
          <w:p w14:paraId="6EEDF66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A7EA3E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761C150" w14:textId="77777777" w:rsidR="004447C3" w:rsidRPr="00FB3EB4" w:rsidRDefault="004447C3" w:rsidP="004447C3">
            <w:pPr>
              <w:pStyle w:val="TableCellBody"/>
              <w:jc w:val="center"/>
              <w:rPr>
                <w:szCs w:val="20"/>
              </w:rPr>
            </w:pPr>
            <w:r>
              <w:rPr>
                <w:szCs w:val="20"/>
              </w:rPr>
              <w:t>always</w:t>
            </w:r>
          </w:p>
        </w:tc>
      </w:tr>
      <w:tr w:rsidR="004447C3" w:rsidRPr="00FB3EB4" w14:paraId="1007B71E" w14:textId="77777777" w:rsidTr="002049A6">
        <w:trPr>
          <w:trHeight w:val="143"/>
          <w:jc w:val="center"/>
        </w:trPr>
        <w:tc>
          <w:tcPr>
            <w:tcW w:w="2328" w:type="dxa"/>
            <w:tcBorders>
              <w:top w:val="nil"/>
              <w:left w:val="nil"/>
              <w:bottom w:val="nil"/>
              <w:right w:val="nil"/>
            </w:tcBorders>
          </w:tcPr>
          <w:p w14:paraId="246E2DA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pk_def</w:t>
            </w:r>
          </w:p>
        </w:tc>
        <w:tc>
          <w:tcPr>
            <w:tcW w:w="5738" w:type="dxa"/>
            <w:gridSpan w:val="3"/>
            <w:tcBorders>
              <w:top w:val="nil"/>
              <w:left w:val="nil"/>
              <w:bottom w:val="nil"/>
              <w:right w:val="nil"/>
            </w:tcBorders>
          </w:tcPr>
          <w:p w14:paraId="31DB62D3" w14:textId="77777777" w:rsidR="004447C3" w:rsidRPr="00FB3EB4" w:rsidRDefault="004447C3" w:rsidP="004447C3">
            <w:pPr>
              <w:pStyle w:val="TableCellBody"/>
              <w:rPr>
                <w:szCs w:val="20"/>
              </w:rPr>
            </w:pPr>
            <w:r w:rsidRPr="00FB3EB4">
              <w:rPr>
                <w:szCs w:val="20"/>
              </w:rPr>
              <w:t>Heat deficit, amount of heat necessary to make the snowpack isothermal at 0 degrees Celsius</w:t>
            </w:r>
          </w:p>
        </w:tc>
        <w:tc>
          <w:tcPr>
            <w:tcW w:w="1095" w:type="dxa"/>
            <w:gridSpan w:val="2"/>
            <w:tcBorders>
              <w:top w:val="nil"/>
              <w:left w:val="nil"/>
              <w:bottom w:val="nil"/>
              <w:right w:val="nil"/>
            </w:tcBorders>
          </w:tcPr>
          <w:p w14:paraId="486B00B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nil"/>
              <w:right w:val="nil"/>
            </w:tcBorders>
          </w:tcPr>
          <w:p w14:paraId="695F0F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EAC800" w14:textId="77777777" w:rsidR="004447C3" w:rsidRPr="00FB3EB4" w:rsidRDefault="004447C3" w:rsidP="004447C3">
            <w:pPr>
              <w:pStyle w:val="TableCellBody"/>
              <w:jc w:val="center"/>
              <w:rPr>
                <w:szCs w:val="20"/>
              </w:rPr>
            </w:pPr>
            <w:r>
              <w:rPr>
                <w:szCs w:val="20"/>
              </w:rPr>
              <w:t>always</w:t>
            </w:r>
          </w:p>
        </w:tc>
      </w:tr>
      <w:tr w:rsidR="004447C3" w:rsidRPr="00FB3EB4" w14:paraId="44D4D18C" w14:textId="77777777" w:rsidTr="002049A6">
        <w:trPr>
          <w:trHeight w:val="143"/>
          <w:jc w:val="center"/>
        </w:trPr>
        <w:tc>
          <w:tcPr>
            <w:tcW w:w="2328" w:type="dxa"/>
            <w:tcBorders>
              <w:top w:val="nil"/>
              <w:left w:val="nil"/>
              <w:bottom w:val="nil"/>
              <w:right w:val="nil"/>
            </w:tcBorders>
          </w:tcPr>
          <w:p w14:paraId="1308AA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pk_den</w:t>
            </w:r>
          </w:p>
        </w:tc>
        <w:tc>
          <w:tcPr>
            <w:tcW w:w="5738" w:type="dxa"/>
            <w:gridSpan w:val="3"/>
            <w:tcBorders>
              <w:top w:val="nil"/>
              <w:left w:val="nil"/>
              <w:bottom w:val="nil"/>
              <w:right w:val="nil"/>
            </w:tcBorders>
          </w:tcPr>
          <w:p w14:paraId="4E9411AF" w14:textId="77777777" w:rsidR="004447C3" w:rsidRPr="00FB3EB4" w:rsidRDefault="004447C3" w:rsidP="004447C3">
            <w:pPr>
              <w:pStyle w:val="TableCellBody"/>
              <w:rPr>
                <w:szCs w:val="20"/>
              </w:rPr>
            </w:pPr>
            <w:r w:rsidRPr="00FB3EB4">
              <w:rPr>
                <w:szCs w:val="20"/>
              </w:rPr>
              <w:t>Density of the snowpack on each HRU</w:t>
            </w:r>
          </w:p>
        </w:tc>
        <w:tc>
          <w:tcPr>
            <w:tcW w:w="1095" w:type="dxa"/>
            <w:gridSpan w:val="2"/>
            <w:tcBorders>
              <w:top w:val="nil"/>
              <w:left w:val="nil"/>
              <w:bottom w:val="nil"/>
              <w:right w:val="nil"/>
            </w:tcBorders>
          </w:tcPr>
          <w:p w14:paraId="217750C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4447C3" w:rsidRPr="00FB3EB4" w:rsidRDefault="004447C3" w:rsidP="004447C3">
            <w:pPr>
              <w:pStyle w:val="tablecell-centered"/>
              <w:rPr>
                <w:szCs w:val="20"/>
              </w:rPr>
            </w:pPr>
            <w:r w:rsidRPr="00FB3EB4">
              <w:rPr>
                <w:szCs w:val="20"/>
              </w:rPr>
              <w:t>grams/cubic centimeters</w:t>
            </w:r>
          </w:p>
        </w:tc>
        <w:tc>
          <w:tcPr>
            <w:tcW w:w="929" w:type="dxa"/>
            <w:tcBorders>
              <w:top w:val="nil"/>
              <w:left w:val="nil"/>
              <w:bottom w:val="nil"/>
              <w:right w:val="nil"/>
            </w:tcBorders>
          </w:tcPr>
          <w:p w14:paraId="30108E44"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2E99F4" w14:textId="77777777" w:rsidR="004447C3" w:rsidRPr="00FB3EB4" w:rsidRDefault="004447C3" w:rsidP="004447C3">
            <w:pPr>
              <w:pStyle w:val="TableCellBody"/>
              <w:jc w:val="center"/>
              <w:rPr>
                <w:szCs w:val="20"/>
              </w:rPr>
            </w:pPr>
            <w:r>
              <w:rPr>
                <w:szCs w:val="20"/>
              </w:rPr>
              <w:t>always</w:t>
            </w:r>
          </w:p>
        </w:tc>
      </w:tr>
      <w:tr w:rsidR="004447C3" w:rsidRPr="00FB3EB4" w14:paraId="6E3705A1" w14:textId="77777777" w:rsidTr="002049A6">
        <w:trPr>
          <w:trHeight w:val="143"/>
          <w:jc w:val="center"/>
        </w:trPr>
        <w:tc>
          <w:tcPr>
            <w:tcW w:w="2328" w:type="dxa"/>
            <w:tcBorders>
              <w:top w:val="nil"/>
              <w:left w:val="nil"/>
              <w:bottom w:val="nil"/>
              <w:right w:val="nil"/>
            </w:tcBorders>
          </w:tcPr>
          <w:p w14:paraId="3377D2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pk_depth</w:t>
            </w:r>
          </w:p>
        </w:tc>
        <w:tc>
          <w:tcPr>
            <w:tcW w:w="5738" w:type="dxa"/>
            <w:gridSpan w:val="3"/>
            <w:tcBorders>
              <w:top w:val="nil"/>
              <w:left w:val="nil"/>
              <w:bottom w:val="nil"/>
              <w:right w:val="nil"/>
            </w:tcBorders>
          </w:tcPr>
          <w:p w14:paraId="16D86479" w14:textId="77777777" w:rsidR="004447C3" w:rsidRPr="00FB3EB4" w:rsidRDefault="004447C3" w:rsidP="004447C3">
            <w:pPr>
              <w:pStyle w:val="TableCellBody"/>
              <w:rPr>
                <w:szCs w:val="20"/>
              </w:rPr>
            </w:pPr>
            <w:r w:rsidRPr="00FB3EB4">
              <w:rPr>
                <w:szCs w:val="20"/>
              </w:rPr>
              <w:t>Depth of snowpack on each HRU</w:t>
            </w:r>
          </w:p>
        </w:tc>
        <w:tc>
          <w:tcPr>
            <w:tcW w:w="1095" w:type="dxa"/>
            <w:gridSpan w:val="2"/>
            <w:tcBorders>
              <w:top w:val="nil"/>
              <w:left w:val="nil"/>
              <w:bottom w:val="nil"/>
              <w:right w:val="nil"/>
            </w:tcBorders>
          </w:tcPr>
          <w:p w14:paraId="069344B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E6983B" w14:textId="0DFB0876"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A6ACC92" w14:textId="77777777" w:rsidR="004447C3" w:rsidRPr="00FB3EB4" w:rsidRDefault="004447C3" w:rsidP="004447C3">
            <w:pPr>
              <w:pStyle w:val="TableCellBody"/>
              <w:jc w:val="center"/>
              <w:rPr>
                <w:szCs w:val="20"/>
              </w:rPr>
            </w:pPr>
            <w:r>
              <w:rPr>
                <w:szCs w:val="20"/>
              </w:rPr>
              <w:t>always</w:t>
            </w:r>
          </w:p>
        </w:tc>
      </w:tr>
      <w:tr w:rsidR="004447C3" w:rsidRPr="00FB3EB4" w14:paraId="723629D4" w14:textId="77777777" w:rsidTr="002049A6">
        <w:trPr>
          <w:trHeight w:val="143"/>
          <w:jc w:val="center"/>
        </w:trPr>
        <w:tc>
          <w:tcPr>
            <w:tcW w:w="2328" w:type="dxa"/>
            <w:tcBorders>
              <w:top w:val="nil"/>
              <w:left w:val="nil"/>
              <w:bottom w:val="nil"/>
              <w:right w:val="nil"/>
            </w:tcBorders>
          </w:tcPr>
          <w:p w14:paraId="4FDFF6C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pk_ice</w:t>
            </w:r>
          </w:p>
        </w:tc>
        <w:tc>
          <w:tcPr>
            <w:tcW w:w="5738" w:type="dxa"/>
            <w:gridSpan w:val="3"/>
            <w:tcBorders>
              <w:top w:val="nil"/>
              <w:left w:val="nil"/>
              <w:bottom w:val="nil"/>
              <w:right w:val="nil"/>
            </w:tcBorders>
          </w:tcPr>
          <w:p w14:paraId="5E0B5C40" w14:textId="77777777" w:rsidR="004447C3" w:rsidRPr="00FB3EB4" w:rsidRDefault="004447C3" w:rsidP="004447C3">
            <w:pPr>
              <w:pStyle w:val="TableCellBody"/>
              <w:rPr>
                <w:szCs w:val="20"/>
              </w:rPr>
            </w:pPr>
            <w:r w:rsidRPr="00FB3EB4">
              <w:rPr>
                <w:szCs w:val="20"/>
              </w:rPr>
              <w:t>Storage of frozen water in the snowpack on each HRU</w:t>
            </w:r>
          </w:p>
        </w:tc>
        <w:tc>
          <w:tcPr>
            <w:tcW w:w="1095" w:type="dxa"/>
            <w:gridSpan w:val="2"/>
            <w:tcBorders>
              <w:top w:val="nil"/>
              <w:left w:val="nil"/>
              <w:bottom w:val="nil"/>
              <w:right w:val="nil"/>
            </w:tcBorders>
          </w:tcPr>
          <w:p w14:paraId="74DEFE4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0C5C92"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E482EBF" w14:textId="77777777" w:rsidR="004447C3" w:rsidRPr="00FB3EB4" w:rsidRDefault="004447C3" w:rsidP="004447C3">
            <w:pPr>
              <w:pStyle w:val="TableCellBody"/>
              <w:jc w:val="center"/>
              <w:rPr>
                <w:szCs w:val="20"/>
              </w:rPr>
            </w:pPr>
            <w:r>
              <w:rPr>
                <w:szCs w:val="20"/>
              </w:rPr>
              <w:t>always</w:t>
            </w:r>
          </w:p>
        </w:tc>
      </w:tr>
      <w:tr w:rsidR="004447C3" w:rsidRPr="00FB3EB4" w14:paraId="4C58D683" w14:textId="77777777" w:rsidTr="002049A6">
        <w:trPr>
          <w:trHeight w:val="143"/>
          <w:jc w:val="center"/>
        </w:trPr>
        <w:tc>
          <w:tcPr>
            <w:tcW w:w="2328" w:type="dxa"/>
            <w:tcBorders>
              <w:top w:val="nil"/>
              <w:left w:val="nil"/>
              <w:bottom w:val="nil"/>
              <w:right w:val="nil"/>
            </w:tcBorders>
          </w:tcPr>
          <w:p w14:paraId="22EF9F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pk_precip</w:t>
            </w:r>
          </w:p>
        </w:tc>
        <w:tc>
          <w:tcPr>
            <w:tcW w:w="5738" w:type="dxa"/>
            <w:gridSpan w:val="3"/>
            <w:tcBorders>
              <w:top w:val="nil"/>
              <w:left w:val="nil"/>
              <w:bottom w:val="nil"/>
              <w:right w:val="nil"/>
            </w:tcBorders>
          </w:tcPr>
          <w:p w14:paraId="5DB5AB6F" w14:textId="77777777" w:rsidR="004447C3" w:rsidRPr="00FB3EB4" w:rsidRDefault="004447C3" w:rsidP="004447C3">
            <w:pPr>
              <w:pStyle w:val="TableCellBody"/>
              <w:rPr>
                <w:szCs w:val="20"/>
              </w:rPr>
            </w:pPr>
            <w:r w:rsidRPr="00FB3EB4">
              <w:rPr>
                <w:szCs w:val="20"/>
              </w:rPr>
              <w:t>Precipitation added to snowpack for each HRU</w:t>
            </w:r>
          </w:p>
        </w:tc>
        <w:tc>
          <w:tcPr>
            <w:tcW w:w="1095" w:type="dxa"/>
            <w:gridSpan w:val="2"/>
            <w:tcBorders>
              <w:top w:val="nil"/>
              <w:left w:val="nil"/>
              <w:bottom w:val="nil"/>
              <w:right w:val="nil"/>
            </w:tcBorders>
          </w:tcPr>
          <w:p w14:paraId="1D7EA8E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17614D7"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0A0A6888" w14:textId="77777777" w:rsidR="004447C3" w:rsidRPr="00FB3EB4" w:rsidRDefault="004447C3" w:rsidP="004447C3">
            <w:pPr>
              <w:pStyle w:val="TableCellBody"/>
              <w:jc w:val="center"/>
              <w:rPr>
                <w:szCs w:val="20"/>
              </w:rPr>
            </w:pPr>
            <w:r>
              <w:rPr>
                <w:szCs w:val="20"/>
              </w:rPr>
              <w:t>always</w:t>
            </w:r>
          </w:p>
        </w:tc>
      </w:tr>
      <w:tr w:rsidR="004447C3" w:rsidRPr="00FB3EB4" w14:paraId="437BEFAF" w14:textId="77777777" w:rsidTr="002049A6">
        <w:trPr>
          <w:trHeight w:val="143"/>
          <w:jc w:val="center"/>
        </w:trPr>
        <w:tc>
          <w:tcPr>
            <w:tcW w:w="2328" w:type="dxa"/>
            <w:tcBorders>
              <w:top w:val="nil"/>
              <w:left w:val="nil"/>
              <w:bottom w:val="nil"/>
              <w:right w:val="nil"/>
            </w:tcBorders>
          </w:tcPr>
          <w:p w14:paraId="072A46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pk_temp</w:t>
            </w:r>
          </w:p>
        </w:tc>
        <w:tc>
          <w:tcPr>
            <w:tcW w:w="5738" w:type="dxa"/>
            <w:gridSpan w:val="3"/>
            <w:tcBorders>
              <w:top w:val="nil"/>
              <w:left w:val="nil"/>
              <w:bottom w:val="nil"/>
              <w:right w:val="nil"/>
            </w:tcBorders>
          </w:tcPr>
          <w:p w14:paraId="7BE9AB9C" w14:textId="77777777" w:rsidR="004447C3" w:rsidRPr="00FB3EB4" w:rsidRDefault="004447C3" w:rsidP="004447C3">
            <w:pPr>
              <w:pStyle w:val="TableCellBody"/>
              <w:rPr>
                <w:szCs w:val="20"/>
              </w:rPr>
            </w:pPr>
            <w:r w:rsidRPr="00FB3EB4">
              <w:rPr>
                <w:szCs w:val="20"/>
              </w:rPr>
              <w:t>Temperature of the snowpack on each HRU</w:t>
            </w:r>
          </w:p>
        </w:tc>
        <w:tc>
          <w:tcPr>
            <w:tcW w:w="1095" w:type="dxa"/>
            <w:gridSpan w:val="2"/>
            <w:tcBorders>
              <w:top w:val="nil"/>
              <w:left w:val="nil"/>
              <w:bottom w:val="nil"/>
              <w:right w:val="nil"/>
            </w:tcBorders>
          </w:tcPr>
          <w:p w14:paraId="4E697AC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4447C3" w:rsidRPr="00FB3EB4" w:rsidRDefault="004447C3" w:rsidP="004447C3">
            <w:pPr>
              <w:pStyle w:val="tablecell-centered"/>
              <w:rPr>
                <w:b/>
                <w:szCs w:val="20"/>
              </w:rPr>
            </w:pPr>
            <w:r w:rsidRPr="00FB3EB4">
              <w:rPr>
                <w:b/>
                <w:szCs w:val="20"/>
              </w:rPr>
              <w:t>temp_units</w:t>
            </w:r>
          </w:p>
        </w:tc>
        <w:tc>
          <w:tcPr>
            <w:tcW w:w="929" w:type="dxa"/>
            <w:tcBorders>
              <w:top w:val="nil"/>
              <w:left w:val="nil"/>
              <w:bottom w:val="nil"/>
              <w:right w:val="nil"/>
            </w:tcBorders>
          </w:tcPr>
          <w:p w14:paraId="4781130E"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DC4D714" w14:textId="77777777" w:rsidR="004447C3" w:rsidRPr="00FB3EB4" w:rsidRDefault="004447C3" w:rsidP="004447C3">
            <w:pPr>
              <w:pStyle w:val="TableCellBody"/>
              <w:jc w:val="center"/>
              <w:rPr>
                <w:szCs w:val="20"/>
              </w:rPr>
            </w:pPr>
            <w:r>
              <w:rPr>
                <w:szCs w:val="20"/>
              </w:rPr>
              <w:t>always</w:t>
            </w:r>
          </w:p>
        </w:tc>
      </w:tr>
      <w:tr w:rsidR="004447C3" w:rsidRPr="00FB3EB4" w14:paraId="04B5CDE3" w14:textId="77777777" w:rsidTr="002049A6">
        <w:trPr>
          <w:trHeight w:val="143"/>
          <w:jc w:val="center"/>
        </w:trPr>
        <w:tc>
          <w:tcPr>
            <w:tcW w:w="2328" w:type="dxa"/>
            <w:tcBorders>
              <w:top w:val="nil"/>
              <w:left w:val="nil"/>
              <w:bottom w:val="nil"/>
              <w:right w:val="nil"/>
            </w:tcBorders>
          </w:tcPr>
          <w:p w14:paraId="589DDF3F" w14:textId="6AF87803" w:rsidR="004447C3" w:rsidRPr="00646262" w:rsidRDefault="004447C3" w:rsidP="004447C3">
            <w:pPr>
              <w:pStyle w:val="TableCellBody"/>
              <w:rPr>
                <w:rStyle w:val="Variable"/>
                <w:color w:val="auto"/>
                <w:sz w:val="20"/>
                <w:szCs w:val="20"/>
              </w:rPr>
            </w:pPr>
            <w:r w:rsidRPr="00646262">
              <w:rPr>
                <w:rStyle w:val="Variable"/>
                <w:color w:val="auto"/>
                <w:sz w:val="20"/>
                <w:szCs w:val="20"/>
              </w:rPr>
              <w:t>pksv</w:t>
            </w:r>
          </w:p>
        </w:tc>
        <w:tc>
          <w:tcPr>
            <w:tcW w:w="5738" w:type="dxa"/>
            <w:gridSpan w:val="3"/>
            <w:tcBorders>
              <w:top w:val="nil"/>
              <w:left w:val="nil"/>
              <w:bottom w:val="nil"/>
              <w:right w:val="nil"/>
            </w:tcBorders>
          </w:tcPr>
          <w:p w14:paraId="3B8A4C61" w14:textId="160EC03C" w:rsidR="004447C3" w:rsidRPr="00FB3EB4" w:rsidRDefault="004447C3" w:rsidP="004447C3">
            <w:pPr>
              <w:pStyle w:val="TableCellBody"/>
              <w:rPr>
                <w:szCs w:val="20"/>
              </w:rPr>
            </w:pPr>
            <w:r w:rsidRPr="005674DA">
              <w:rPr>
                <w:szCs w:val="20"/>
              </w:rPr>
              <w:t xml:space="preserve">Snowpack water equivalent when there is new snow and in melt phase; used to interpolate between depletion curve and 100 </w:t>
            </w:r>
            <w:r w:rsidRPr="005674DA">
              <w:rPr>
                <w:szCs w:val="20"/>
              </w:rPr>
              <w:lastRenderedPageBreak/>
              <w:t>percent on each HRU</w:t>
            </w:r>
          </w:p>
        </w:tc>
        <w:tc>
          <w:tcPr>
            <w:tcW w:w="1095" w:type="dxa"/>
            <w:gridSpan w:val="2"/>
            <w:tcBorders>
              <w:top w:val="nil"/>
              <w:left w:val="nil"/>
              <w:bottom w:val="nil"/>
              <w:right w:val="nil"/>
            </w:tcBorders>
          </w:tcPr>
          <w:p w14:paraId="43A0EC92" w14:textId="1B9C0BDC" w:rsidR="004447C3" w:rsidRPr="00FB3EB4" w:rsidRDefault="004447C3" w:rsidP="004447C3">
            <w:pPr>
              <w:pStyle w:val="TableCellBody"/>
              <w:jc w:val="center"/>
              <w:rPr>
                <w:b/>
                <w:szCs w:val="20"/>
              </w:rPr>
            </w:pPr>
            <w:r w:rsidRPr="00FB3EB4">
              <w:rPr>
                <w:b/>
                <w:szCs w:val="20"/>
              </w:rPr>
              <w:lastRenderedPageBreak/>
              <w:t>nhru</w:t>
            </w:r>
          </w:p>
        </w:tc>
        <w:tc>
          <w:tcPr>
            <w:tcW w:w="1905" w:type="dxa"/>
            <w:gridSpan w:val="2"/>
            <w:tcBorders>
              <w:top w:val="nil"/>
              <w:left w:val="nil"/>
              <w:bottom w:val="nil"/>
              <w:right w:val="nil"/>
            </w:tcBorders>
          </w:tcPr>
          <w:p w14:paraId="0FA073E2" w14:textId="4C7FBB08" w:rsidR="004447C3" w:rsidRPr="00FB3EB4" w:rsidRDefault="004447C3" w:rsidP="004447C3">
            <w:pPr>
              <w:pStyle w:val="tablecell-centered"/>
              <w:rPr>
                <w:b/>
                <w:szCs w:val="20"/>
              </w:rPr>
            </w:pPr>
            <w:r w:rsidRPr="00FB3EB4">
              <w:rPr>
                <w:szCs w:val="20"/>
              </w:rPr>
              <w:t>inches</w:t>
            </w:r>
          </w:p>
        </w:tc>
        <w:tc>
          <w:tcPr>
            <w:tcW w:w="929" w:type="dxa"/>
            <w:tcBorders>
              <w:top w:val="nil"/>
              <w:left w:val="nil"/>
              <w:bottom w:val="nil"/>
              <w:right w:val="nil"/>
            </w:tcBorders>
          </w:tcPr>
          <w:p w14:paraId="198A6C96" w14:textId="5B370004"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6E7474E8" w14:textId="680878AF" w:rsidR="004447C3" w:rsidRDefault="004447C3" w:rsidP="004447C3">
            <w:pPr>
              <w:pStyle w:val="TableCellBody"/>
              <w:jc w:val="center"/>
              <w:rPr>
                <w:szCs w:val="20"/>
              </w:rPr>
            </w:pPr>
            <w:r>
              <w:rPr>
                <w:szCs w:val="20"/>
              </w:rPr>
              <w:t>always</w:t>
            </w:r>
          </w:p>
        </w:tc>
      </w:tr>
      <w:tr w:rsidR="004447C3" w:rsidRPr="00FB3EB4" w14:paraId="3752AE4F" w14:textId="77777777" w:rsidTr="002049A6">
        <w:trPr>
          <w:trHeight w:val="143"/>
          <w:jc w:val="center"/>
        </w:trPr>
        <w:tc>
          <w:tcPr>
            <w:tcW w:w="2328" w:type="dxa"/>
            <w:tcBorders>
              <w:top w:val="nil"/>
              <w:left w:val="nil"/>
              <w:bottom w:val="nil"/>
              <w:right w:val="nil"/>
            </w:tcBorders>
          </w:tcPr>
          <w:p w14:paraId="04A6E91D"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pkwater_ante</w:t>
            </w:r>
          </w:p>
        </w:tc>
        <w:tc>
          <w:tcPr>
            <w:tcW w:w="5738" w:type="dxa"/>
            <w:gridSpan w:val="3"/>
            <w:tcBorders>
              <w:top w:val="nil"/>
              <w:left w:val="nil"/>
              <w:bottom w:val="nil"/>
              <w:right w:val="nil"/>
            </w:tcBorders>
          </w:tcPr>
          <w:p w14:paraId="1249BD87" w14:textId="77777777" w:rsidR="004447C3" w:rsidRPr="00FB3EB4" w:rsidRDefault="004447C3" w:rsidP="004447C3">
            <w:pPr>
              <w:pStyle w:val="TableCellBody"/>
              <w:rPr>
                <w:szCs w:val="20"/>
              </w:rPr>
            </w:pPr>
            <w:r w:rsidRPr="00FB3EB4">
              <w:rPr>
                <w:szCs w:val="20"/>
              </w:rPr>
              <w:t>Antecedent snowpack water equivalent on each HRU</w:t>
            </w:r>
          </w:p>
        </w:tc>
        <w:tc>
          <w:tcPr>
            <w:tcW w:w="1095" w:type="dxa"/>
            <w:gridSpan w:val="2"/>
            <w:tcBorders>
              <w:top w:val="nil"/>
              <w:left w:val="nil"/>
              <w:bottom w:val="nil"/>
              <w:right w:val="nil"/>
            </w:tcBorders>
          </w:tcPr>
          <w:p w14:paraId="31F89C2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295A85" w14:textId="3E0FEAE2"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18285C4" w14:textId="77777777" w:rsidR="004447C3" w:rsidRPr="00FB3EB4" w:rsidRDefault="004447C3" w:rsidP="004447C3">
            <w:pPr>
              <w:pStyle w:val="TableCellBody"/>
              <w:jc w:val="center"/>
              <w:rPr>
                <w:szCs w:val="20"/>
              </w:rPr>
            </w:pPr>
            <w:r>
              <w:rPr>
                <w:szCs w:val="20"/>
              </w:rPr>
              <w:t>always</w:t>
            </w:r>
          </w:p>
        </w:tc>
      </w:tr>
      <w:tr w:rsidR="004447C3" w:rsidRPr="00FB3EB4" w14:paraId="16C842FC" w14:textId="77777777" w:rsidTr="002049A6">
        <w:trPr>
          <w:trHeight w:val="143"/>
          <w:jc w:val="center"/>
        </w:trPr>
        <w:tc>
          <w:tcPr>
            <w:tcW w:w="2328" w:type="dxa"/>
            <w:tcBorders>
              <w:top w:val="nil"/>
              <w:left w:val="nil"/>
              <w:bottom w:val="nil"/>
              <w:right w:val="nil"/>
            </w:tcBorders>
          </w:tcPr>
          <w:p w14:paraId="79F5DB25"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pkwater_equiv</w:t>
            </w:r>
          </w:p>
        </w:tc>
        <w:tc>
          <w:tcPr>
            <w:tcW w:w="5738" w:type="dxa"/>
            <w:gridSpan w:val="3"/>
            <w:tcBorders>
              <w:top w:val="nil"/>
              <w:left w:val="nil"/>
              <w:bottom w:val="nil"/>
              <w:right w:val="nil"/>
            </w:tcBorders>
          </w:tcPr>
          <w:p w14:paraId="67E52176" w14:textId="77777777" w:rsidR="004447C3" w:rsidRPr="00FB3EB4" w:rsidRDefault="004447C3" w:rsidP="004447C3">
            <w:pPr>
              <w:pStyle w:val="TableCellBody"/>
              <w:rPr>
                <w:szCs w:val="20"/>
              </w:rPr>
            </w:pPr>
            <w:r w:rsidRPr="00FB3EB4">
              <w:rPr>
                <w:szCs w:val="20"/>
              </w:rPr>
              <w:t>Snowpack water equivalent on each HRU</w:t>
            </w:r>
          </w:p>
        </w:tc>
        <w:tc>
          <w:tcPr>
            <w:tcW w:w="1095" w:type="dxa"/>
            <w:gridSpan w:val="2"/>
            <w:tcBorders>
              <w:top w:val="nil"/>
              <w:left w:val="nil"/>
              <w:bottom w:val="nil"/>
              <w:right w:val="nil"/>
            </w:tcBorders>
          </w:tcPr>
          <w:p w14:paraId="5C4191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23FF0F" w14:textId="7A9FA3B4"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20FCA164" w14:textId="77777777" w:rsidR="004447C3" w:rsidRPr="00FB3EB4" w:rsidRDefault="004447C3" w:rsidP="004447C3">
            <w:pPr>
              <w:pStyle w:val="TableCellBody"/>
              <w:jc w:val="center"/>
              <w:rPr>
                <w:szCs w:val="20"/>
              </w:rPr>
            </w:pPr>
            <w:r>
              <w:rPr>
                <w:szCs w:val="20"/>
              </w:rPr>
              <w:t>always</w:t>
            </w:r>
          </w:p>
        </w:tc>
      </w:tr>
      <w:tr w:rsidR="004447C3" w:rsidRPr="00FB3EB4" w14:paraId="2D4F5D9F" w14:textId="77777777" w:rsidTr="002049A6">
        <w:trPr>
          <w:trHeight w:val="143"/>
          <w:jc w:val="center"/>
        </w:trPr>
        <w:tc>
          <w:tcPr>
            <w:tcW w:w="2328" w:type="dxa"/>
            <w:tcBorders>
              <w:top w:val="nil"/>
              <w:left w:val="nil"/>
              <w:bottom w:val="nil"/>
              <w:right w:val="nil"/>
            </w:tcBorders>
          </w:tcPr>
          <w:p w14:paraId="1BBE863B"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pptmix_nopack</w:t>
            </w:r>
          </w:p>
        </w:tc>
        <w:tc>
          <w:tcPr>
            <w:tcW w:w="5738" w:type="dxa"/>
            <w:gridSpan w:val="3"/>
            <w:tcBorders>
              <w:top w:val="nil"/>
              <w:left w:val="nil"/>
              <w:bottom w:val="nil"/>
              <w:right w:val="nil"/>
            </w:tcBorders>
          </w:tcPr>
          <w:p w14:paraId="77304040" w14:textId="77777777" w:rsidR="004447C3" w:rsidRPr="00FB3EB4" w:rsidRDefault="004447C3" w:rsidP="004447C3">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111DC7A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DD61405"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8CAF615" w14:textId="77777777" w:rsidR="004447C3" w:rsidRPr="00FB3EB4" w:rsidRDefault="004447C3" w:rsidP="004447C3">
            <w:pPr>
              <w:pStyle w:val="TableCellBody"/>
              <w:jc w:val="center"/>
              <w:rPr>
                <w:szCs w:val="20"/>
              </w:rPr>
            </w:pPr>
            <w:r>
              <w:rPr>
                <w:szCs w:val="20"/>
              </w:rPr>
              <w:t>always</w:t>
            </w:r>
          </w:p>
        </w:tc>
      </w:tr>
      <w:tr w:rsidR="004447C3" w:rsidRPr="00FB3EB4" w14:paraId="2002DA81" w14:textId="77777777" w:rsidTr="002049A6">
        <w:trPr>
          <w:trHeight w:val="143"/>
          <w:jc w:val="center"/>
        </w:trPr>
        <w:tc>
          <w:tcPr>
            <w:tcW w:w="2328" w:type="dxa"/>
            <w:tcBorders>
              <w:top w:val="nil"/>
              <w:left w:val="nil"/>
              <w:bottom w:val="nil"/>
              <w:right w:val="nil"/>
            </w:tcBorders>
          </w:tcPr>
          <w:p w14:paraId="58C7560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pss</w:t>
            </w:r>
          </w:p>
        </w:tc>
        <w:tc>
          <w:tcPr>
            <w:tcW w:w="5738" w:type="dxa"/>
            <w:gridSpan w:val="3"/>
            <w:tcBorders>
              <w:top w:val="nil"/>
              <w:left w:val="nil"/>
              <w:bottom w:val="nil"/>
              <w:right w:val="nil"/>
            </w:tcBorders>
          </w:tcPr>
          <w:p w14:paraId="723B5BDF" w14:textId="77777777" w:rsidR="004447C3" w:rsidRPr="003F4ABB" w:rsidRDefault="004447C3" w:rsidP="004447C3">
            <w:pPr>
              <w:pStyle w:val="TableCellBody"/>
              <w:rPr>
                <w:szCs w:val="20"/>
              </w:rPr>
            </w:pPr>
            <w:r w:rsidRPr="003F4ABB">
              <w:rPr>
                <w:szCs w:val="20"/>
              </w:rPr>
              <w:t>Previous snowpack water equivalent plus new snow</w:t>
            </w:r>
          </w:p>
        </w:tc>
        <w:tc>
          <w:tcPr>
            <w:tcW w:w="1095" w:type="dxa"/>
            <w:gridSpan w:val="2"/>
            <w:tcBorders>
              <w:top w:val="nil"/>
              <w:left w:val="nil"/>
              <w:bottom w:val="nil"/>
              <w:right w:val="nil"/>
            </w:tcBorders>
          </w:tcPr>
          <w:p w14:paraId="6A406F59"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28DBE2A8"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692FD0F" w14:textId="77777777" w:rsidR="004447C3" w:rsidRPr="003F4ABB" w:rsidRDefault="004447C3" w:rsidP="004447C3">
            <w:pPr>
              <w:pStyle w:val="TableCellBody"/>
              <w:jc w:val="center"/>
              <w:rPr>
                <w:szCs w:val="20"/>
              </w:rPr>
            </w:pPr>
            <w:r w:rsidRPr="003F4ABB">
              <w:rPr>
                <w:szCs w:val="20"/>
              </w:rPr>
              <w:t>always</w:t>
            </w:r>
          </w:p>
        </w:tc>
      </w:tr>
      <w:tr w:rsidR="004447C3" w:rsidRPr="00FB3EB4" w14:paraId="3560854F" w14:textId="77777777" w:rsidTr="002049A6">
        <w:trPr>
          <w:trHeight w:val="143"/>
          <w:jc w:val="center"/>
        </w:trPr>
        <w:tc>
          <w:tcPr>
            <w:tcW w:w="2328" w:type="dxa"/>
            <w:tcBorders>
              <w:top w:val="nil"/>
              <w:left w:val="nil"/>
              <w:bottom w:val="nil"/>
              <w:right w:val="nil"/>
            </w:tcBorders>
          </w:tcPr>
          <w:p w14:paraId="2885473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pst</w:t>
            </w:r>
          </w:p>
        </w:tc>
        <w:tc>
          <w:tcPr>
            <w:tcW w:w="5738" w:type="dxa"/>
            <w:gridSpan w:val="3"/>
            <w:tcBorders>
              <w:top w:val="nil"/>
              <w:left w:val="nil"/>
              <w:bottom w:val="nil"/>
              <w:right w:val="nil"/>
            </w:tcBorders>
          </w:tcPr>
          <w:p w14:paraId="1C0A5709" w14:textId="77777777" w:rsidR="004447C3" w:rsidRPr="003F4ABB" w:rsidRDefault="004447C3" w:rsidP="004447C3">
            <w:pPr>
              <w:pStyle w:val="TableCellBody"/>
              <w:rPr>
                <w:szCs w:val="20"/>
              </w:rPr>
            </w:pPr>
            <w:r w:rsidRPr="003F4ABB">
              <w:rPr>
                <w:szCs w:val="20"/>
              </w:rPr>
              <w:t xml:space="preserve">While a snowpack exists, </w:t>
            </w:r>
            <w:r w:rsidRPr="003F4ABB">
              <w:rPr>
                <w:i/>
                <w:szCs w:val="20"/>
              </w:rPr>
              <w:t xml:space="preserve">pst </w:t>
            </w:r>
            <w:r w:rsidRPr="003F4ABB">
              <w:rPr>
                <w:szCs w:val="20"/>
              </w:rPr>
              <w:t>tracks the maximum snow water equivalent of that snowpack</w:t>
            </w:r>
          </w:p>
        </w:tc>
        <w:tc>
          <w:tcPr>
            <w:tcW w:w="1095" w:type="dxa"/>
            <w:gridSpan w:val="2"/>
            <w:tcBorders>
              <w:top w:val="nil"/>
              <w:left w:val="nil"/>
              <w:bottom w:val="nil"/>
              <w:right w:val="nil"/>
            </w:tcBorders>
          </w:tcPr>
          <w:p w14:paraId="53B9BB60"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202A431"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A61CF75" w14:textId="77777777" w:rsidR="004447C3" w:rsidRPr="003F4ABB" w:rsidRDefault="004447C3" w:rsidP="004447C3">
            <w:pPr>
              <w:pStyle w:val="TableCellBody"/>
              <w:jc w:val="center"/>
              <w:rPr>
                <w:szCs w:val="20"/>
              </w:rPr>
            </w:pPr>
            <w:r w:rsidRPr="003F4ABB">
              <w:rPr>
                <w:szCs w:val="20"/>
              </w:rPr>
              <w:t>always</w:t>
            </w:r>
          </w:p>
        </w:tc>
      </w:tr>
      <w:tr w:rsidR="004447C3" w:rsidRPr="00FB3EB4" w14:paraId="35E769BF" w14:textId="77777777" w:rsidTr="002049A6">
        <w:trPr>
          <w:trHeight w:val="143"/>
          <w:jc w:val="center"/>
        </w:trPr>
        <w:tc>
          <w:tcPr>
            <w:tcW w:w="2328" w:type="dxa"/>
            <w:tcBorders>
              <w:top w:val="nil"/>
              <w:left w:val="nil"/>
              <w:bottom w:val="nil"/>
              <w:right w:val="nil"/>
            </w:tcBorders>
          </w:tcPr>
          <w:p w14:paraId="35870AA4" w14:textId="15A27025" w:rsidR="004447C3" w:rsidRPr="00646262" w:rsidRDefault="004447C3" w:rsidP="004447C3">
            <w:pPr>
              <w:pStyle w:val="TableCellBody"/>
              <w:rPr>
                <w:rStyle w:val="Variable"/>
                <w:color w:val="auto"/>
                <w:sz w:val="20"/>
                <w:szCs w:val="20"/>
              </w:rPr>
            </w:pPr>
            <w:r w:rsidRPr="00646262">
              <w:rPr>
                <w:rStyle w:val="Variable"/>
                <w:color w:val="auto"/>
                <w:sz w:val="20"/>
                <w:szCs w:val="20"/>
              </w:rPr>
              <w:t>salb</w:t>
            </w:r>
          </w:p>
        </w:tc>
        <w:tc>
          <w:tcPr>
            <w:tcW w:w="5738" w:type="dxa"/>
            <w:gridSpan w:val="3"/>
            <w:tcBorders>
              <w:top w:val="nil"/>
              <w:left w:val="nil"/>
              <w:bottom w:val="nil"/>
              <w:right w:val="nil"/>
            </w:tcBorders>
          </w:tcPr>
          <w:p w14:paraId="18B00142" w14:textId="48A69089" w:rsidR="004447C3" w:rsidRPr="00FB3EB4" w:rsidRDefault="004447C3" w:rsidP="004447C3">
            <w:pPr>
              <w:pStyle w:val="TableCellBody"/>
              <w:rPr>
                <w:szCs w:val="20"/>
              </w:rPr>
            </w:pPr>
            <w:r>
              <w:rPr>
                <w:szCs w:val="20"/>
              </w:rPr>
              <w:t>Days since last new snow to reset albedo</w:t>
            </w:r>
            <w:r w:rsidRPr="00FB3EB4">
              <w:rPr>
                <w:szCs w:val="20"/>
              </w:rPr>
              <w:t xml:space="preserve"> for each HRU</w:t>
            </w:r>
          </w:p>
        </w:tc>
        <w:tc>
          <w:tcPr>
            <w:tcW w:w="1095" w:type="dxa"/>
            <w:gridSpan w:val="2"/>
            <w:tcBorders>
              <w:top w:val="nil"/>
              <w:left w:val="nil"/>
              <w:bottom w:val="nil"/>
              <w:right w:val="nil"/>
            </w:tcBorders>
          </w:tcPr>
          <w:p w14:paraId="332D05FD" w14:textId="70B04573"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782EA5E" w14:textId="60D9284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65F150" w14:textId="05EBC47A" w:rsidR="004447C3" w:rsidRDefault="004447C3" w:rsidP="004447C3">
            <w:pPr>
              <w:pStyle w:val="TableCellBody"/>
              <w:jc w:val="center"/>
              <w:rPr>
                <w:szCs w:val="20"/>
              </w:rPr>
            </w:pPr>
            <w:r>
              <w:rPr>
                <w:szCs w:val="20"/>
              </w:rPr>
              <w:t>always</w:t>
            </w:r>
          </w:p>
        </w:tc>
      </w:tr>
      <w:tr w:rsidR="004447C3" w:rsidRPr="00FB3EB4" w14:paraId="22E7C0D8" w14:textId="77777777" w:rsidTr="002049A6">
        <w:trPr>
          <w:trHeight w:val="143"/>
          <w:jc w:val="center"/>
        </w:trPr>
        <w:tc>
          <w:tcPr>
            <w:tcW w:w="2328" w:type="dxa"/>
            <w:tcBorders>
              <w:top w:val="nil"/>
              <w:left w:val="nil"/>
              <w:bottom w:val="nil"/>
              <w:right w:val="nil"/>
            </w:tcBorders>
          </w:tcPr>
          <w:p w14:paraId="3E9E6ED6" w14:textId="53AFB7DE" w:rsidR="004447C3" w:rsidRPr="00646262" w:rsidRDefault="004447C3" w:rsidP="004447C3">
            <w:pPr>
              <w:pStyle w:val="TableCellBody"/>
              <w:rPr>
                <w:rStyle w:val="Variable"/>
                <w:color w:val="auto"/>
                <w:sz w:val="20"/>
                <w:szCs w:val="20"/>
              </w:rPr>
            </w:pPr>
            <w:r w:rsidRPr="00646262">
              <w:rPr>
                <w:rStyle w:val="Variable"/>
                <w:color w:val="auto"/>
                <w:sz w:val="20"/>
                <w:szCs w:val="20"/>
              </w:rPr>
              <w:t>scrv</w:t>
            </w:r>
          </w:p>
        </w:tc>
        <w:tc>
          <w:tcPr>
            <w:tcW w:w="5738" w:type="dxa"/>
            <w:gridSpan w:val="3"/>
            <w:tcBorders>
              <w:top w:val="nil"/>
              <w:left w:val="nil"/>
              <w:bottom w:val="nil"/>
              <w:right w:val="nil"/>
            </w:tcBorders>
          </w:tcPr>
          <w:p w14:paraId="5F0EDCDC" w14:textId="24159A0A" w:rsidR="004447C3" w:rsidRDefault="004447C3" w:rsidP="004447C3">
            <w:pPr>
              <w:pStyle w:val="TableCellBody"/>
              <w:rPr>
                <w:szCs w:val="20"/>
              </w:rPr>
            </w:pPr>
            <w:r w:rsidRPr="003F4ABB">
              <w:rPr>
                <w:szCs w:val="20"/>
              </w:rPr>
              <w:t>Snowpack water equivalent plus a portion of new snow on each HRU</w:t>
            </w:r>
          </w:p>
        </w:tc>
        <w:tc>
          <w:tcPr>
            <w:tcW w:w="1095" w:type="dxa"/>
            <w:gridSpan w:val="2"/>
            <w:tcBorders>
              <w:top w:val="nil"/>
              <w:left w:val="nil"/>
              <w:bottom w:val="nil"/>
              <w:right w:val="nil"/>
            </w:tcBorders>
          </w:tcPr>
          <w:p w14:paraId="583BCAF2" w14:textId="485C0DA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4447C3"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BBB4EBC" w14:textId="4657BA5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BC86C19" w14:textId="3B47E32B" w:rsidR="004447C3" w:rsidRDefault="004447C3" w:rsidP="004447C3">
            <w:pPr>
              <w:pStyle w:val="TableCellBody"/>
              <w:jc w:val="center"/>
              <w:rPr>
                <w:szCs w:val="20"/>
              </w:rPr>
            </w:pPr>
            <w:r>
              <w:rPr>
                <w:szCs w:val="20"/>
              </w:rPr>
              <w:t>always</w:t>
            </w:r>
          </w:p>
        </w:tc>
      </w:tr>
      <w:tr w:rsidR="004447C3" w:rsidRPr="00FB3EB4" w14:paraId="1B033578" w14:textId="77777777" w:rsidTr="002049A6">
        <w:trPr>
          <w:trHeight w:val="143"/>
          <w:jc w:val="center"/>
        </w:trPr>
        <w:tc>
          <w:tcPr>
            <w:tcW w:w="2328" w:type="dxa"/>
            <w:tcBorders>
              <w:top w:val="nil"/>
              <w:left w:val="nil"/>
              <w:bottom w:val="nil"/>
              <w:right w:val="nil"/>
            </w:tcBorders>
          </w:tcPr>
          <w:p w14:paraId="2B428F2E" w14:textId="1DDFCED3" w:rsidR="004447C3" w:rsidRPr="00646262" w:rsidRDefault="004447C3" w:rsidP="004447C3">
            <w:pPr>
              <w:pStyle w:val="TableCellBody"/>
              <w:rPr>
                <w:rStyle w:val="Variable"/>
                <w:color w:val="auto"/>
                <w:sz w:val="20"/>
                <w:szCs w:val="20"/>
              </w:rPr>
            </w:pPr>
            <w:r w:rsidRPr="00646262">
              <w:rPr>
                <w:rStyle w:val="Variable"/>
                <w:color w:val="auto"/>
                <w:sz w:val="20"/>
                <w:szCs w:val="20"/>
              </w:rPr>
              <w:t>slst</w:t>
            </w:r>
          </w:p>
        </w:tc>
        <w:tc>
          <w:tcPr>
            <w:tcW w:w="5738" w:type="dxa"/>
            <w:gridSpan w:val="3"/>
            <w:tcBorders>
              <w:top w:val="nil"/>
              <w:left w:val="nil"/>
              <w:bottom w:val="nil"/>
              <w:right w:val="nil"/>
            </w:tcBorders>
          </w:tcPr>
          <w:p w14:paraId="337BA197" w14:textId="60D7FBC7" w:rsidR="004447C3" w:rsidRPr="00FB3EB4" w:rsidRDefault="004447C3" w:rsidP="004447C3">
            <w:pPr>
              <w:pStyle w:val="TableCellBody"/>
              <w:rPr>
                <w:szCs w:val="20"/>
              </w:rPr>
            </w:pPr>
            <w:r>
              <w:rPr>
                <w:szCs w:val="20"/>
              </w:rPr>
              <w:t>Days since last new snow</w:t>
            </w:r>
            <w:r w:rsidRPr="00FB3EB4">
              <w:rPr>
                <w:szCs w:val="20"/>
              </w:rPr>
              <w:t xml:space="preserve"> for each HRU</w:t>
            </w:r>
          </w:p>
        </w:tc>
        <w:tc>
          <w:tcPr>
            <w:tcW w:w="1095" w:type="dxa"/>
            <w:gridSpan w:val="2"/>
            <w:tcBorders>
              <w:top w:val="nil"/>
              <w:left w:val="nil"/>
              <w:bottom w:val="nil"/>
              <w:right w:val="nil"/>
            </w:tcBorders>
          </w:tcPr>
          <w:p w14:paraId="28F2FB71" w14:textId="72B030D5"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F06202B" w14:textId="1524D49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0CCC38" w14:textId="40FB735A" w:rsidR="004447C3" w:rsidRDefault="004447C3" w:rsidP="004447C3">
            <w:pPr>
              <w:pStyle w:val="TableCellBody"/>
              <w:jc w:val="center"/>
              <w:rPr>
                <w:szCs w:val="20"/>
              </w:rPr>
            </w:pPr>
            <w:r>
              <w:rPr>
                <w:szCs w:val="20"/>
              </w:rPr>
              <w:t>always</w:t>
            </w:r>
          </w:p>
        </w:tc>
      </w:tr>
      <w:tr w:rsidR="004447C3" w:rsidRPr="00FB3EB4" w14:paraId="4C490483" w14:textId="77777777" w:rsidTr="002049A6">
        <w:trPr>
          <w:trHeight w:val="143"/>
          <w:jc w:val="center"/>
        </w:trPr>
        <w:tc>
          <w:tcPr>
            <w:tcW w:w="2328" w:type="dxa"/>
            <w:tcBorders>
              <w:top w:val="nil"/>
              <w:left w:val="nil"/>
              <w:bottom w:val="nil"/>
              <w:right w:val="nil"/>
            </w:tcBorders>
          </w:tcPr>
          <w:p w14:paraId="52E6FE5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w:t>
            </w:r>
          </w:p>
        </w:tc>
        <w:tc>
          <w:tcPr>
            <w:tcW w:w="5738" w:type="dxa"/>
            <w:gridSpan w:val="3"/>
            <w:tcBorders>
              <w:top w:val="nil"/>
              <w:left w:val="nil"/>
              <w:bottom w:val="nil"/>
              <w:right w:val="nil"/>
            </w:tcBorders>
          </w:tcPr>
          <w:p w14:paraId="02B7425F" w14:textId="77777777" w:rsidR="004447C3" w:rsidRPr="00FB3EB4" w:rsidRDefault="004447C3" w:rsidP="004447C3">
            <w:pPr>
              <w:pStyle w:val="TableCellBody"/>
              <w:rPr>
                <w:szCs w:val="20"/>
              </w:rPr>
            </w:pPr>
            <w:r w:rsidRPr="00FB3EB4">
              <w:rPr>
                <w:szCs w:val="20"/>
              </w:rPr>
              <w:t xml:space="preserve">Snow depth at each measurement station </w:t>
            </w:r>
          </w:p>
        </w:tc>
        <w:tc>
          <w:tcPr>
            <w:tcW w:w="1095" w:type="dxa"/>
            <w:gridSpan w:val="2"/>
            <w:tcBorders>
              <w:top w:val="nil"/>
              <w:left w:val="nil"/>
              <w:bottom w:val="nil"/>
              <w:right w:val="nil"/>
            </w:tcBorders>
          </w:tcPr>
          <w:p w14:paraId="4B79DAED" w14:textId="77777777" w:rsidR="004447C3" w:rsidRPr="00FB3EB4" w:rsidRDefault="004447C3" w:rsidP="004447C3">
            <w:pPr>
              <w:pStyle w:val="TableCellBody"/>
              <w:jc w:val="center"/>
              <w:rPr>
                <w:b/>
                <w:szCs w:val="20"/>
              </w:rPr>
            </w:pPr>
            <w:r w:rsidRPr="00FB3EB4">
              <w:rPr>
                <w:b/>
                <w:szCs w:val="20"/>
              </w:rPr>
              <w:t>nsnow</w:t>
            </w:r>
          </w:p>
        </w:tc>
        <w:tc>
          <w:tcPr>
            <w:tcW w:w="1905" w:type="dxa"/>
            <w:gridSpan w:val="2"/>
            <w:tcBorders>
              <w:top w:val="nil"/>
              <w:left w:val="nil"/>
              <w:bottom w:val="nil"/>
              <w:right w:val="nil"/>
            </w:tcBorders>
          </w:tcPr>
          <w:p w14:paraId="1CD09A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C7008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6AF515" w14:textId="77777777" w:rsidR="004447C3" w:rsidRPr="00FB3EB4" w:rsidRDefault="004447C3" w:rsidP="004447C3">
            <w:pPr>
              <w:pStyle w:val="TableCellBody"/>
              <w:jc w:val="center"/>
              <w:rPr>
                <w:szCs w:val="20"/>
              </w:rPr>
            </w:pPr>
            <w:r>
              <w:rPr>
                <w:b/>
                <w:szCs w:val="20"/>
              </w:rPr>
              <w:t>n</w:t>
            </w:r>
            <w:r w:rsidRPr="00FB3EB4">
              <w:rPr>
                <w:b/>
                <w:szCs w:val="20"/>
              </w:rPr>
              <w:t>snow</w:t>
            </w:r>
            <w:r>
              <w:rPr>
                <w:b/>
                <w:szCs w:val="20"/>
              </w:rPr>
              <w:t xml:space="preserve"> </w:t>
            </w:r>
            <w:r>
              <w:rPr>
                <w:szCs w:val="20"/>
              </w:rPr>
              <w:t xml:space="preserve">&gt; </w:t>
            </w:r>
            <w:r w:rsidRPr="00064B8B">
              <w:rPr>
                <w:rFonts w:ascii="Courier New" w:hAnsi="Courier New" w:cs="Courier New"/>
                <w:szCs w:val="20"/>
              </w:rPr>
              <w:t>0</w:t>
            </w:r>
          </w:p>
        </w:tc>
      </w:tr>
      <w:tr w:rsidR="004447C3" w:rsidRPr="00FB3EB4" w14:paraId="19609D02" w14:textId="77777777" w:rsidTr="002049A6">
        <w:trPr>
          <w:trHeight w:val="143"/>
          <w:jc w:val="center"/>
        </w:trPr>
        <w:tc>
          <w:tcPr>
            <w:tcW w:w="2328" w:type="dxa"/>
            <w:tcBorders>
              <w:top w:val="nil"/>
              <w:left w:val="nil"/>
              <w:bottom w:val="nil"/>
              <w:right w:val="nil"/>
            </w:tcBorders>
          </w:tcPr>
          <w:p w14:paraId="55A9C8F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snow_free</w:t>
            </w:r>
          </w:p>
        </w:tc>
        <w:tc>
          <w:tcPr>
            <w:tcW w:w="5738" w:type="dxa"/>
            <w:gridSpan w:val="3"/>
            <w:tcBorders>
              <w:top w:val="nil"/>
              <w:left w:val="nil"/>
              <w:bottom w:val="nil"/>
              <w:right w:val="nil"/>
            </w:tcBorders>
          </w:tcPr>
          <w:p w14:paraId="6D8FF104" w14:textId="77777777" w:rsidR="004447C3" w:rsidRPr="00646262" w:rsidRDefault="004447C3" w:rsidP="004447C3">
            <w:pPr>
              <w:pStyle w:val="TableCellBody"/>
              <w:rPr>
                <w:szCs w:val="20"/>
              </w:rPr>
            </w:pPr>
            <w:r w:rsidRPr="00646262">
              <w:rPr>
                <w:szCs w:val="20"/>
              </w:rPr>
              <w:t>Fraction of snow-free surface for each HRU</w:t>
            </w:r>
          </w:p>
        </w:tc>
        <w:tc>
          <w:tcPr>
            <w:tcW w:w="1095" w:type="dxa"/>
            <w:gridSpan w:val="2"/>
            <w:tcBorders>
              <w:top w:val="nil"/>
              <w:left w:val="nil"/>
              <w:bottom w:val="nil"/>
              <w:right w:val="nil"/>
            </w:tcBorders>
          </w:tcPr>
          <w:p w14:paraId="461E0A4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3242A3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D748009" w14:textId="77777777" w:rsidR="004447C3" w:rsidRPr="00FB3EB4" w:rsidRDefault="004447C3" w:rsidP="004447C3">
            <w:pPr>
              <w:pStyle w:val="TableCellBody"/>
              <w:jc w:val="center"/>
              <w:rPr>
                <w:szCs w:val="20"/>
              </w:rPr>
            </w:pPr>
            <w:r>
              <w:rPr>
                <w:szCs w:val="20"/>
              </w:rPr>
              <w:t>always</w:t>
            </w:r>
          </w:p>
        </w:tc>
      </w:tr>
      <w:tr w:rsidR="004447C3" w:rsidRPr="00FB3EB4" w14:paraId="6AF6ADCE" w14:textId="77777777" w:rsidTr="002049A6">
        <w:trPr>
          <w:trHeight w:val="143"/>
          <w:jc w:val="center"/>
        </w:trPr>
        <w:tc>
          <w:tcPr>
            <w:tcW w:w="2328" w:type="dxa"/>
            <w:tcBorders>
              <w:top w:val="nil"/>
              <w:left w:val="nil"/>
              <w:bottom w:val="nil"/>
              <w:right w:val="nil"/>
            </w:tcBorders>
          </w:tcPr>
          <w:p w14:paraId="2A742800"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w:t>
            </w:r>
          </w:p>
        </w:tc>
        <w:tc>
          <w:tcPr>
            <w:tcW w:w="5738" w:type="dxa"/>
            <w:gridSpan w:val="3"/>
            <w:tcBorders>
              <w:top w:val="nil"/>
              <w:left w:val="nil"/>
              <w:bottom w:val="nil"/>
              <w:right w:val="nil"/>
            </w:tcBorders>
          </w:tcPr>
          <w:p w14:paraId="452F4C69" w14:textId="0DACD4A1" w:rsidR="004447C3" w:rsidRPr="00646262" w:rsidRDefault="004447C3" w:rsidP="004447C3">
            <w:pPr>
              <w:pStyle w:val="TableCellBody"/>
              <w:rPr>
                <w:szCs w:val="20"/>
              </w:rPr>
            </w:pPr>
            <w:r w:rsidRPr="00646262">
              <w:rPr>
                <w:szCs w:val="20"/>
              </w:rPr>
              <w:t>Snow-covered area on each HRU prior to melt and sublimation unless snowpack depleted</w:t>
            </w:r>
          </w:p>
        </w:tc>
        <w:tc>
          <w:tcPr>
            <w:tcW w:w="1095" w:type="dxa"/>
            <w:gridSpan w:val="2"/>
            <w:tcBorders>
              <w:top w:val="nil"/>
              <w:left w:val="nil"/>
              <w:bottom w:val="nil"/>
              <w:right w:val="nil"/>
            </w:tcBorders>
          </w:tcPr>
          <w:p w14:paraId="42932BC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3D7D82C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31014B2" w14:textId="77777777" w:rsidR="004447C3" w:rsidRPr="00FB3EB4" w:rsidRDefault="004447C3" w:rsidP="004447C3">
            <w:pPr>
              <w:pStyle w:val="TableCellBody"/>
              <w:jc w:val="center"/>
              <w:rPr>
                <w:szCs w:val="20"/>
              </w:rPr>
            </w:pPr>
            <w:r>
              <w:rPr>
                <w:szCs w:val="20"/>
              </w:rPr>
              <w:t>always</w:t>
            </w:r>
          </w:p>
        </w:tc>
      </w:tr>
      <w:tr w:rsidR="004447C3" w:rsidRPr="00FB3EB4" w14:paraId="0FB1A5C7" w14:textId="77777777" w:rsidTr="002049A6">
        <w:trPr>
          <w:trHeight w:val="143"/>
          <w:jc w:val="center"/>
        </w:trPr>
        <w:tc>
          <w:tcPr>
            <w:tcW w:w="2328" w:type="dxa"/>
            <w:tcBorders>
              <w:top w:val="nil"/>
              <w:left w:val="nil"/>
              <w:bottom w:val="nil"/>
              <w:right w:val="nil"/>
            </w:tcBorders>
          </w:tcPr>
          <w:p w14:paraId="6AC27C76" w14:textId="7AD84630"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snowcov_areasv</w:t>
            </w:r>
          </w:p>
        </w:tc>
        <w:tc>
          <w:tcPr>
            <w:tcW w:w="5738" w:type="dxa"/>
            <w:gridSpan w:val="3"/>
            <w:tcBorders>
              <w:top w:val="nil"/>
              <w:left w:val="nil"/>
              <w:bottom w:val="nil"/>
              <w:right w:val="nil"/>
            </w:tcBorders>
          </w:tcPr>
          <w:p w14:paraId="422D9C46" w14:textId="1890334B" w:rsidR="004447C3" w:rsidRPr="00FB3EB4" w:rsidRDefault="004447C3" w:rsidP="004447C3">
            <w:pPr>
              <w:pStyle w:val="TableCellBody"/>
              <w:rPr>
                <w:szCs w:val="20"/>
              </w:rPr>
            </w:pPr>
            <w:r w:rsidRPr="005674DA">
              <w:rPr>
                <w:szCs w:val="20"/>
              </w:rPr>
              <w:t>Snow cover fraction when there is new snow and in melt phase; used to interpolate between depletion curve and 100 percent on each HRU</w:t>
            </w:r>
          </w:p>
        </w:tc>
        <w:tc>
          <w:tcPr>
            <w:tcW w:w="1095" w:type="dxa"/>
            <w:gridSpan w:val="2"/>
            <w:tcBorders>
              <w:top w:val="nil"/>
              <w:left w:val="nil"/>
              <w:bottom w:val="nil"/>
              <w:right w:val="nil"/>
            </w:tcBorders>
          </w:tcPr>
          <w:p w14:paraId="6AD1085D" w14:textId="1AC9892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7892FC4" w14:textId="12FDA73E"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4FA418E" w14:textId="2805A002" w:rsidR="004447C3" w:rsidRDefault="004447C3" w:rsidP="004447C3">
            <w:pPr>
              <w:pStyle w:val="TableCellBody"/>
              <w:jc w:val="center"/>
              <w:rPr>
                <w:szCs w:val="20"/>
              </w:rPr>
            </w:pPr>
            <w:r>
              <w:rPr>
                <w:szCs w:val="20"/>
              </w:rPr>
              <w:t>always</w:t>
            </w:r>
          </w:p>
        </w:tc>
      </w:tr>
      <w:tr w:rsidR="004447C3" w:rsidRPr="00FB3EB4" w14:paraId="2E1F2659" w14:textId="77777777" w:rsidTr="002049A6">
        <w:trPr>
          <w:trHeight w:val="143"/>
          <w:jc w:val="center"/>
        </w:trPr>
        <w:tc>
          <w:tcPr>
            <w:tcW w:w="2328" w:type="dxa"/>
            <w:tcBorders>
              <w:top w:val="nil"/>
              <w:left w:val="nil"/>
              <w:bottom w:val="nil"/>
              <w:right w:val="nil"/>
            </w:tcBorders>
          </w:tcPr>
          <w:p w14:paraId="14769A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snowmelt</w:t>
            </w:r>
          </w:p>
        </w:tc>
        <w:tc>
          <w:tcPr>
            <w:tcW w:w="5738" w:type="dxa"/>
            <w:gridSpan w:val="3"/>
            <w:tcBorders>
              <w:top w:val="nil"/>
              <w:left w:val="nil"/>
              <w:bottom w:val="nil"/>
              <w:right w:val="nil"/>
            </w:tcBorders>
          </w:tcPr>
          <w:p w14:paraId="25015D1D" w14:textId="77777777" w:rsidR="004447C3" w:rsidRPr="00FB3EB4" w:rsidRDefault="004447C3" w:rsidP="004447C3">
            <w:pPr>
              <w:pStyle w:val="TableCellBody"/>
              <w:rPr>
                <w:szCs w:val="20"/>
              </w:rPr>
            </w:pPr>
            <w:r w:rsidRPr="00FB3EB4">
              <w:rPr>
                <w:szCs w:val="20"/>
              </w:rPr>
              <w:t>Snowmelt from snowpack on each HRU</w:t>
            </w:r>
          </w:p>
        </w:tc>
        <w:tc>
          <w:tcPr>
            <w:tcW w:w="1095" w:type="dxa"/>
            <w:gridSpan w:val="2"/>
            <w:tcBorders>
              <w:top w:val="nil"/>
              <w:left w:val="nil"/>
              <w:bottom w:val="nil"/>
              <w:right w:val="nil"/>
            </w:tcBorders>
          </w:tcPr>
          <w:p w14:paraId="405DDA5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88617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0FFB0F" w14:textId="77777777" w:rsidR="004447C3" w:rsidRPr="00FB3EB4" w:rsidRDefault="004447C3" w:rsidP="004447C3">
            <w:pPr>
              <w:pStyle w:val="TableCellBody"/>
              <w:jc w:val="center"/>
              <w:rPr>
                <w:szCs w:val="20"/>
              </w:rPr>
            </w:pPr>
            <w:r>
              <w:rPr>
                <w:szCs w:val="20"/>
              </w:rPr>
              <w:t>always</w:t>
            </w:r>
          </w:p>
        </w:tc>
      </w:tr>
      <w:tr w:rsidR="004447C3" w:rsidRPr="00FB3EB4" w14:paraId="7612F34F" w14:textId="77777777" w:rsidTr="002049A6">
        <w:trPr>
          <w:trHeight w:val="143"/>
          <w:jc w:val="center"/>
        </w:trPr>
        <w:tc>
          <w:tcPr>
            <w:tcW w:w="2328" w:type="dxa"/>
            <w:tcBorders>
              <w:top w:val="nil"/>
              <w:left w:val="nil"/>
              <w:bottom w:val="nil"/>
              <w:right w:val="nil"/>
            </w:tcBorders>
          </w:tcPr>
          <w:p w14:paraId="7C0EEB2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snsv</w:t>
            </w:r>
          </w:p>
        </w:tc>
        <w:tc>
          <w:tcPr>
            <w:tcW w:w="5738" w:type="dxa"/>
            <w:gridSpan w:val="3"/>
            <w:tcBorders>
              <w:top w:val="nil"/>
              <w:left w:val="nil"/>
              <w:bottom w:val="nil"/>
              <w:right w:val="nil"/>
            </w:tcBorders>
          </w:tcPr>
          <w:p w14:paraId="635F9081" w14:textId="77777777" w:rsidR="004447C3" w:rsidRPr="00FB3EB4" w:rsidRDefault="004447C3" w:rsidP="004447C3">
            <w:pPr>
              <w:pStyle w:val="TableCellBody"/>
              <w:rPr>
                <w:szCs w:val="20"/>
              </w:rPr>
            </w:pPr>
            <w:r w:rsidRPr="00FB3EB4">
              <w:rPr>
                <w:szCs w:val="20"/>
              </w:rPr>
              <w:t>Tracks the cumulative amount of new snow until there is enough to reset the albedo curve (</w:t>
            </w:r>
            <w:r w:rsidRPr="00FB3EB4">
              <w:rPr>
                <w:b/>
                <w:szCs w:val="20"/>
              </w:rPr>
              <w:t>albset_snm</w:t>
            </w:r>
            <w:r w:rsidRPr="00FB3EB4">
              <w:rPr>
                <w:szCs w:val="20"/>
              </w:rPr>
              <w:t xml:space="preserve"> or </w:t>
            </w:r>
            <w:r w:rsidRPr="00FB3EB4">
              <w:rPr>
                <w:b/>
                <w:szCs w:val="20"/>
              </w:rPr>
              <w:t>albset_sna</w:t>
            </w:r>
            <w:r w:rsidRPr="00FB3EB4">
              <w:rPr>
                <w:szCs w:val="20"/>
              </w:rPr>
              <w:t>)</w:t>
            </w:r>
          </w:p>
        </w:tc>
        <w:tc>
          <w:tcPr>
            <w:tcW w:w="1095" w:type="dxa"/>
            <w:gridSpan w:val="2"/>
            <w:tcBorders>
              <w:top w:val="nil"/>
              <w:left w:val="nil"/>
              <w:bottom w:val="nil"/>
              <w:right w:val="nil"/>
            </w:tcBorders>
          </w:tcPr>
          <w:p w14:paraId="6437893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FD4E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2573181" w14:textId="77777777" w:rsidR="004447C3" w:rsidRPr="00FB3EB4" w:rsidRDefault="004447C3" w:rsidP="004447C3">
            <w:pPr>
              <w:pStyle w:val="TableCellBody"/>
              <w:jc w:val="center"/>
              <w:rPr>
                <w:szCs w:val="20"/>
              </w:rPr>
            </w:pPr>
            <w:r>
              <w:rPr>
                <w:szCs w:val="20"/>
              </w:rPr>
              <w:t>always</w:t>
            </w:r>
          </w:p>
        </w:tc>
      </w:tr>
      <w:tr w:rsidR="004447C3" w:rsidRPr="00FB3EB4" w14:paraId="3B62A77D" w14:textId="77777777" w:rsidTr="002049A6">
        <w:trPr>
          <w:trHeight w:val="143"/>
          <w:jc w:val="center"/>
        </w:trPr>
        <w:tc>
          <w:tcPr>
            <w:tcW w:w="2328" w:type="dxa"/>
            <w:tcBorders>
              <w:top w:val="nil"/>
              <w:left w:val="nil"/>
              <w:bottom w:val="nil"/>
              <w:right w:val="nil"/>
            </w:tcBorders>
          </w:tcPr>
          <w:p w14:paraId="500D088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subinc_pkweqv</w:t>
            </w:r>
          </w:p>
        </w:tc>
        <w:tc>
          <w:tcPr>
            <w:tcW w:w="5738" w:type="dxa"/>
            <w:gridSpan w:val="3"/>
            <w:tcBorders>
              <w:top w:val="nil"/>
              <w:left w:val="nil"/>
              <w:bottom w:val="nil"/>
              <w:right w:val="nil"/>
            </w:tcBorders>
          </w:tcPr>
          <w:p w14:paraId="1F0DBD9A" w14:textId="77777777" w:rsidR="004447C3" w:rsidRPr="00FB3EB4" w:rsidRDefault="004447C3" w:rsidP="004447C3">
            <w:pPr>
              <w:pStyle w:val="TableCellBody"/>
              <w:rPr>
                <w:szCs w:val="20"/>
              </w:rPr>
            </w:pPr>
            <w:r w:rsidRPr="00FB3EB4">
              <w:rPr>
                <w:szCs w:val="20"/>
              </w:rPr>
              <w:t>Area-weighted average snowpack water equivalent from associated HRUs of each subbasin</w:t>
            </w:r>
          </w:p>
        </w:tc>
        <w:tc>
          <w:tcPr>
            <w:tcW w:w="1095" w:type="dxa"/>
            <w:gridSpan w:val="2"/>
            <w:tcBorders>
              <w:top w:val="nil"/>
              <w:left w:val="nil"/>
              <w:bottom w:val="nil"/>
              <w:right w:val="nil"/>
            </w:tcBorders>
          </w:tcPr>
          <w:p w14:paraId="6D2F6F2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FA859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E45A2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1E47D0C" w14:textId="77777777" w:rsidTr="002049A6">
        <w:trPr>
          <w:trHeight w:val="143"/>
          <w:jc w:val="center"/>
        </w:trPr>
        <w:tc>
          <w:tcPr>
            <w:tcW w:w="2328" w:type="dxa"/>
            <w:tcBorders>
              <w:top w:val="nil"/>
              <w:left w:val="nil"/>
              <w:bottom w:val="nil"/>
              <w:right w:val="nil"/>
            </w:tcBorders>
          </w:tcPr>
          <w:p w14:paraId="52C037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subinc_snowcov</w:t>
            </w:r>
          </w:p>
        </w:tc>
        <w:tc>
          <w:tcPr>
            <w:tcW w:w="5738" w:type="dxa"/>
            <w:gridSpan w:val="3"/>
            <w:tcBorders>
              <w:top w:val="nil"/>
              <w:left w:val="nil"/>
              <w:bottom w:val="nil"/>
              <w:right w:val="nil"/>
            </w:tcBorders>
          </w:tcPr>
          <w:p w14:paraId="3328D789" w14:textId="77777777" w:rsidR="004447C3" w:rsidRPr="00FB3EB4" w:rsidRDefault="004447C3" w:rsidP="004447C3">
            <w:pPr>
              <w:pStyle w:val="TableCellBody"/>
              <w:rPr>
                <w:szCs w:val="20"/>
              </w:rPr>
            </w:pPr>
            <w:r w:rsidRPr="00FB3EB4">
              <w:rPr>
                <w:szCs w:val="20"/>
              </w:rPr>
              <w:t>Area-weighted average snow-covered area from associated HRUs to each subbasin</w:t>
            </w:r>
          </w:p>
        </w:tc>
        <w:tc>
          <w:tcPr>
            <w:tcW w:w="1095" w:type="dxa"/>
            <w:gridSpan w:val="2"/>
            <w:tcBorders>
              <w:top w:val="nil"/>
              <w:left w:val="nil"/>
              <w:bottom w:val="nil"/>
              <w:right w:val="nil"/>
            </w:tcBorders>
          </w:tcPr>
          <w:p w14:paraId="40E1817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423724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2E7D4"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23D5CD" w14:textId="77777777" w:rsidTr="002049A6">
        <w:trPr>
          <w:trHeight w:val="143"/>
          <w:jc w:val="center"/>
        </w:trPr>
        <w:tc>
          <w:tcPr>
            <w:tcW w:w="2328" w:type="dxa"/>
            <w:tcBorders>
              <w:top w:val="nil"/>
              <w:left w:val="nil"/>
              <w:bottom w:val="nil"/>
              <w:right w:val="nil"/>
            </w:tcBorders>
          </w:tcPr>
          <w:p w14:paraId="359DDE5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subinc_snowmelt</w:t>
            </w:r>
          </w:p>
        </w:tc>
        <w:tc>
          <w:tcPr>
            <w:tcW w:w="5738" w:type="dxa"/>
            <w:gridSpan w:val="3"/>
            <w:tcBorders>
              <w:top w:val="nil"/>
              <w:left w:val="nil"/>
              <w:bottom w:val="nil"/>
              <w:right w:val="nil"/>
            </w:tcBorders>
          </w:tcPr>
          <w:p w14:paraId="0467BD87" w14:textId="77777777" w:rsidR="004447C3" w:rsidRPr="00FB3EB4" w:rsidRDefault="004447C3" w:rsidP="004447C3">
            <w:pPr>
              <w:pStyle w:val="TableCellBody"/>
              <w:rPr>
                <w:szCs w:val="20"/>
              </w:rPr>
            </w:pPr>
            <w:r w:rsidRPr="00FB3EB4">
              <w:rPr>
                <w:szCs w:val="20"/>
              </w:rPr>
              <w:t>Area-weighted average snowmelt from associated HRUs of each subbasin</w:t>
            </w:r>
          </w:p>
        </w:tc>
        <w:tc>
          <w:tcPr>
            <w:tcW w:w="1095" w:type="dxa"/>
            <w:gridSpan w:val="2"/>
            <w:tcBorders>
              <w:top w:val="nil"/>
              <w:left w:val="nil"/>
              <w:bottom w:val="nil"/>
              <w:right w:val="nil"/>
            </w:tcBorders>
          </w:tcPr>
          <w:p w14:paraId="1ADE8936"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328B4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954278"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9D98BB7" w14:textId="77777777" w:rsidTr="002049A6">
        <w:trPr>
          <w:trHeight w:val="143"/>
          <w:jc w:val="center"/>
        </w:trPr>
        <w:tc>
          <w:tcPr>
            <w:tcW w:w="2328" w:type="dxa"/>
            <w:tcBorders>
              <w:top w:val="nil"/>
              <w:left w:val="nil"/>
              <w:bottom w:val="single" w:sz="4" w:space="0" w:color="auto"/>
              <w:right w:val="nil"/>
            </w:tcBorders>
          </w:tcPr>
          <w:p w14:paraId="71CDFC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tcal</w:t>
            </w:r>
          </w:p>
        </w:tc>
        <w:tc>
          <w:tcPr>
            <w:tcW w:w="5738" w:type="dxa"/>
            <w:gridSpan w:val="3"/>
            <w:tcBorders>
              <w:top w:val="nil"/>
              <w:left w:val="nil"/>
              <w:bottom w:val="single" w:sz="4" w:space="0" w:color="auto"/>
              <w:right w:val="nil"/>
            </w:tcBorders>
          </w:tcPr>
          <w:p w14:paraId="064986BD" w14:textId="77777777" w:rsidR="004447C3" w:rsidRPr="00FB3EB4" w:rsidRDefault="004447C3" w:rsidP="004447C3">
            <w:pPr>
              <w:pStyle w:val="TableCellBody"/>
              <w:rPr>
                <w:szCs w:val="20"/>
              </w:rPr>
            </w:pPr>
            <w:r w:rsidRPr="00FB3EB4">
              <w:rPr>
                <w:szCs w:val="20"/>
              </w:rPr>
              <w:t>Net snowpack energy balance on each HRU</w:t>
            </w:r>
          </w:p>
        </w:tc>
        <w:tc>
          <w:tcPr>
            <w:tcW w:w="1095" w:type="dxa"/>
            <w:gridSpan w:val="2"/>
            <w:tcBorders>
              <w:top w:val="nil"/>
              <w:left w:val="nil"/>
              <w:bottom w:val="single" w:sz="4" w:space="0" w:color="auto"/>
              <w:right w:val="nil"/>
            </w:tcBorders>
          </w:tcPr>
          <w:p w14:paraId="4DC2A22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5CB8D9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7D03E79E" w14:textId="77777777" w:rsidR="004447C3" w:rsidRPr="00FB3EB4" w:rsidRDefault="004447C3" w:rsidP="004447C3">
            <w:pPr>
              <w:pStyle w:val="TableCellBody"/>
              <w:jc w:val="center"/>
              <w:rPr>
                <w:szCs w:val="20"/>
              </w:rPr>
            </w:pPr>
            <w:r>
              <w:rPr>
                <w:szCs w:val="20"/>
              </w:rPr>
              <w:t>always</w:t>
            </w:r>
          </w:p>
        </w:tc>
      </w:tr>
      <w:tr w:rsidR="004447C3"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4447C3" w:rsidRDefault="004447C3" w:rsidP="004447C3">
            <w:pPr>
              <w:pStyle w:val="TableSpanner"/>
            </w:pPr>
            <w:r>
              <w:t>Evapotranspiration</w:t>
            </w:r>
          </w:p>
        </w:tc>
      </w:tr>
      <w:tr w:rsidR="004447C3" w:rsidRPr="00FB3EB4" w14:paraId="4CC6CBE6" w14:textId="77777777" w:rsidTr="002049A6">
        <w:trPr>
          <w:trHeight w:val="143"/>
          <w:jc w:val="center"/>
        </w:trPr>
        <w:tc>
          <w:tcPr>
            <w:tcW w:w="2328" w:type="dxa"/>
            <w:tcBorders>
              <w:top w:val="nil"/>
              <w:left w:val="nil"/>
              <w:bottom w:val="nil"/>
              <w:right w:val="nil"/>
            </w:tcBorders>
          </w:tcPr>
          <w:p w14:paraId="0C940DA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w:t>
            </w:r>
          </w:p>
        </w:tc>
        <w:tc>
          <w:tcPr>
            <w:tcW w:w="5738" w:type="dxa"/>
            <w:gridSpan w:val="3"/>
            <w:tcBorders>
              <w:top w:val="nil"/>
              <w:left w:val="nil"/>
              <w:bottom w:val="nil"/>
              <w:right w:val="nil"/>
            </w:tcBorders>
          </w:tcPr>
          <w:p w14:paraId="26DB7729" w14:textId="77777777" w:rsidR="004447C3" w:rsidRPr="00FB3EB4" w:rsidRDefault="004447C3" w:rsidP="004447C3">
            <w:pPr>
              <w:pStyle w:val="TableCellBody"/>
              <w:rPr>
                <w:szCs w:val="20"/>
              </w:rPr>
            </w:pPr>
            <w:r w:rsidRPr="00FB3EB4">
              <w:rPr>
                <w:szCs w:val="20"/>
              </w:rPr>
              <w:t>Basin area-weighted average actual ET</w:t>
            </w:r>
          </w:p>
        </w:tc>
        <w:tc>
          <w:tcPr>
            <w:tcW w:w="1095" w:type="dxa"/>
            <w:gridSpan w:val="2"/>
            <w:tcBorders>
              <w:top w:val="nil"/>
              <w:left w:val="nil"/>
              <w:bottom w:val="nil"/>
              <w:right w:val="nil"/>
            </w:tcBorders>
          </w:tcPr>
          <w:p w14:paraId="4C7737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6DC96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D4F4F8" w14:textId="77777777" w:rsidR="004447C3" w:rsidRPr="00FB3EB4" w:rsidRDefault="004447C3" w:rsidP="004447C3">
            <w:pPr>
              <w:pStyle w:val="TableCellBody"/>
              <w:jc w:val="center"/>
              <w:rPr>
                <w:szCs w:val="20"/>
              </w:rPr>
            </w:pPr>
            <w:r>
              <w:rPr>
                <w:szCs w:val="20"/>
              </w:rPr>
              <w:t>always</w:t>
            </w:r>
          </w:p>
        </w:tc>
      </w:tr>
      <w:tr w:rsidR="004447C3" w:rsidRPr="00FB3EB4" w14:paraId="22E73FBD" w14:textId="77777777" w:rsidTr="002049A6">
        <w:trPr>
          <w:trHeight w:val="143"/>
          <w:jc w:val="center"/>
        </w:trPr>
        <w:tc>
          <w:tcPr>
            <w:tcW w:w="2328" w:type="dxa"/>
            <w:tcBorders>
              <w:top w:val="nil"/>
              <w:left w:val="nil"/>
              <w:bottom w:val="nil"/>
              <w:right w:val="nil"/>
            </w:tcBorders>
          </w:tcPr>
          <w:p w14:paraId="01890F6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basin_actet_mo</w:t>
            </w:r>
          </w:p>
        </w:tc>
        <w:tc>
          <w:tcPr>
            <w:tcW w:w="5738" w:type="dxa"/>
            <w:gridSpan w:val="3"/>
            <w:tcBorders>
              <w:top w:val="nil"/>
              <w:left w:val="nil"/>
              <w:bottom w:val="nil"/>
              <w:right w:val="nil"/>
            </w:tcBorders>
          </w:tcPr>
          <w:p w14:paraId="0221660C" w14:textId="57ED05F5" w:rsidR="004447C3" w:rsidRPr="00FB3EB4" w:rsidRDefault="004447C3" w:rsidP="004447C3">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095" w:type="dxa"/>
            <w:gridSpan w:val="2"/>
            <w:tcBorders>
              <w:top w:val="nil"/>
              <w:left w:val="nil"/>
              <w:bottom w:val="nil"/>
              <w:right w:val="nil"/>
            </w:tcBorders>
          </w:tcPr>
          <w:p w14:paraId="56549C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81898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9865E95" w14:textId="77777777" w:rsidR="004447C3" w:rsidRPr="00FB3EB4" w:rsidRDefault="004447C3" w:rsidP="004447C3">
            <w:pPr>
              <w:pStyle w:val="TableCellBody"/>
              <w:jc w:val="center"/>
              <w:rPr>
                <w:szCs w:val="20"/>
              </w:rPr>
            </w:pPr>
            <w:r>
              <w:rPr>
                <w:szCs w:val="20"/>
              </w:rPr>
              <w:t>always</w:t>
            </w:r>
          </w:p>
        </w:tc>
      </w:tr>
      <w:tr w:rsidR="004447C3" w:rsidRPr="00FB3EB4" w14:paraId="603EB974" w14:textId="77777777" w:rsidTr="002049A6">
        <w:trPr>
          <w:trHeight w:val="143"/>
          <w:jc w:val="center"/>
        </w:trPr>
        <w:tc>
          <w:tcPr>
            <w:tcW w:w="2328" w:type="dxa"/>
            <w:tcBorders>
              <w:top w:val="nil"/>
              <w:left w:val="nil"/>
              <w:bottom w:val="nil"/>
              <w:right w:val="nil"/>
            </w:tcBorders>
          </w:tcPr>
          <w:p w14:paraId="7CD67DBC" w14:textId="3F91B84C"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basin_actet_tot</w:t>
            </w:r>
          </w:p>
        </w:tc>
        <w:tc>
          <w:tcPr>
            <w:tcW w:w="5738" w:type="dxa"/>
            <w:gridSpan w:val="3"/>
            <w:tcBorders>
              <w:top w:val="nil"/>
              <w:left w:val="nil"/>
              <w:bottom w:val="nil"/>
              <w:right w:val="nil"/>
            </w:tcBorders>
          </w:tcPr>
          <w:p w14:paraId="4BA29C3E" w14:textId="5941057D" w:rsidR="004447C3" w:rsidRPr="00FB3EB4" w:rsidRDefault="004447C3" w:rsidP="004447C3">
            <w:pPr>
              <w:pStyle w:val="TableCellBody"/>
              <w:rPr>
                <w:szCs w:val="20"/>
              </w:rPr>
            </w:pPr>
            <w:r>
              <w:rPr>
                <w:szCs w:val="20"/>
              </w:rPr>
              <w:t>Total simulation basin</w:t>
            </w:r>
            <w:r w:rsidRPr="00FB3EB4">
              <w:rPr>
                <w:szCs w:val="20"/>
              </w:rPr>
              <w:t xml:space="preserve"> area-weighted average actual ET</w:t>
            </w:r>
          </w:p>
        </w:tc>
        <w:tc>
          <w:tcPr>
            <w:tcW w:w="1095" w:type="dxa"/>
            <w:gridSpan w:val="2"/>
            <w:tcBorders>
              <w:top w:val="nil"/>
              <w:left w:val="nil"/>
              <w:bottom w:val="nil"/>
              <w:right w:val="nil"/>
            </w:tcBorders>
          </w:tcPr>
          <w:p w14:paraId="3850D59C" w14:textId="239FC01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C0C33E" w14:textId="1079617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20EE39D" w14:textId="1B9CA125" w:rsidR="004447C3" w:rsidRDefault="004447C3" w:rsidP="004447C3">
            <w:pPr>
              <w:pStyle w:val="TableCellBody"/>
              <w:jc w:val="center"/>
              <w:rPr>
                <w:szCs w:val="20"/>
              </w:rPr>
            </w:pPr>
            <w:r>
              <w:rPr>
                <w:szCs w:val="20"/>
              </w:rPr>
              <w:t>always</w:t>
            </w:r>
          </w:p>
        </w:tc>
      </w:tr>
      <w:tr w:rsidR="004447C3" w:rsidRPr="00FB3EB4" w14:paraId="27AA5684" w14:textId="77777777" w:rsidTr="002049A6">
        <w:trPr>
          <w:trHeight w:val="143"/>
          <w:jc w:val="center"/>
        </w:trPr>
        <w:tc>
          <w:tcPr>
            <w:tcW w:w="2328" w:type="dxa"/>
            <w:tcBorders>
              <w:top w:val="nil"/>
              <w:left w:val="nil"/>
              <w:bottom w:val="nil"/>
              <w:right w:val="nil"/>
            </w:tcBorders>
          </w:tcPr>
          <w:p w14:paraId="3EFA5347" w14:textId="292E3634"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basin_actet_yr</w:t>
            </w:r>
          </w:p>
        </w:tc>
        <w:tc>
          <w:tcPr>
            <w:tcW w:w="5738" w:type="dxa"/>
            <w:gridSpan w:val="3"/>
            <w:tcBorders>
              <w:top w:val="nil"/>
              <w:left w:val="nil"/>
              <w:bottom w:val="nil"/>
              <w:right w:val="nil"/>
            </w:tcBorders>
          </w:tcPr>
          <w:p w14:paraId="2459B1D2" w14:textId="3B0A6AD6"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095" w:type="dxa"/>
            <w:gridSpan w:val="2"/>
            <w:tcBorders>
              <w:top w:val="nil"/>
              <w:left w:val="nil"/>
              <w:bottom w:val="nil"/>
              <w:right w:val="nil"/>
            </w:tcBorders>
          </w:tcPr>
          <w:p w14:paraId="200795C4" w14:textId="4226D9F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892674" w14:textId="68FCDA1F"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294F5E7" w14:textId="4748D152" w:rsidR="004447C3" w:rsidRDefault="004447C3" w:rsidP="004447C3">
            <w:pPr>
              <w:pStyle w:val="TableCellBody"/>
              <w:jc w:val="center"/>
              <w:rPr>
                <w:szCs w:val="20"/>
              </w:rPr>
            </w:pPr>
            <w:r>
              <w:rPr>
                <w:szCs w:val="20"/>
              </w:rPr>
              <w:t>always</w:t>
            </w:r>
          </w:p>
        </w:tc>
      </w:tr>
      <w:tr w:rsidR="004447C3" w:rsidRPr="00FB3EB4" w14:paraId="234B3784" w14:textId="77777777" w:rsidTr="002049A6">
        <w:trPr>
          <w:trHeight w:val="143"/>
          <w:jc w:val="center"/>
        </w:trPr>
        <w:tc>
          <w:tcPr>
            <w:tcW w:w="2328" w:type="dxa"/>
            <w:tcBorders>
              <w:top w:val="nil"/>
              <w:left w:val="nil"/>
              <w:bottom w:val="nil"/>
              <w:right w:val="nil"/>
            </w:tcBorders>
          </w:tcPr>
          <w:p w14:paraId="1C8505B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basin_dprst_evap</w:t>
            </w:r>
          </w:p>
        </w:tc>
        <w:tc>
          <w:tcPr>
            <w:tcW w:w="5738" w:type="dxa"/>
            <w:gridSpan w:val="3"/>
            <w:tcBorders>
              <w:top w:val="nil"/>
              <w:left w:val="nil"/>
              <w:bottom w:val="nil"/>
              <w:right w:val="nil"/>
            </w:tcBorders>
          </w:tcPr>
          <w:p w14:paraId="3637E41D" w14:textId="77777777" w:rsidR="004447C3" w:rsidRPr="00FB3EB4" w:rsidRDefault="004447C3" w:rsidP="004447C3">
            <w:pPr>
              <w:pStyle w:val="TableCellBody"/>
              <w:rPr>
                <w:szCs w:val="20"/>
              </w:rPr>
            </w:pPr>
            <w:r w:rsidRPr="00FB3EB4">
              <w:rPr>
                <w:szCs w:val="20"/>
              </w:rPr>
              <w:t>Basin area-weighted average evaporation from surface depression storage</w:t>
            </w:r>
          </w:p>
        </w:tc>
        <w:tc>
          <w:tcPr>
            <w:tcW w:w="1095" w:type="dxa"/>
            <w:gridSpan w:val="2"/>
            <w:tcBorders>
              <w:top w:val="nil"/>
              <w:left w:val="nil"/>
              <w:bottom w:val="nil"/>
              <w:right w:val="nil"/>
            </w:tcBorders>
          </w:tcPr>
          <w:p w14:paraId="193708B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DE440D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9911C2"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D3FF885" w14:textId="77777777" w:rsidTr="002049A6">
        <w:trPr>
          <w:trHeight w:val="143"/>
          <w:jc w:val="center"/>
        </w:trPr>
        <w:tc>
          <w:tcPr>
            <w:tcW w:w="2328" w:type="dxa"/>
            <w:tcBorders>
              <w:top w:val="nil"/>
              <w:left w:val="nil"/>
              <w:bottom w:val="nil"/>
              <w:right w:val="nil"/>
            </w:tcBorders>
          </w:tcPr>
          <w:p w14:paraId="179D7622"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basin_fall_frost</w:t>
            </w:r>
          </w:p>
        </w:tc>
        <w:tc>
          <w:tcPr>
            <w:tcW w:w="5738" w:type="dxa"/>
            <w:gridSpan w:val="3"/>
            <w:tcBorders>
              <w:top w:val="nil"/>
              <w:left w:val="nil"/>
              <w:bottom w:val="nil"/>
              <w:right w:val="nil"/>
            </w:tcBorders>
          </w:tcPr>
          <w:p w14:paraId="0EC9AC27" w14:textId="77777777" w:rsidR="004447C3" w:rsidRPr="00FB3EB4" w:rsidRDefault="004447C3" w:rsidP="004447C3">
            <w:pPr>
              <w:pStyle w:val="TableCellBody"/>
              <w:rPr>
                <w:szCs w:val="20"/>
              </w:rPr>
            </w:pPr>
            <w:r w:rsidRPr="00FB3EB4">
              <w:rPr>
                <w:szCs w:val="20"/>
              </w:rPr>
              <w:t>Basin area-weighted average fall frost</w:t>
            </w:r>
          </w:p>
        </w:tc>
        <w:tc>
          <w:tcPr>
            <w:tcW w:w="1095" w:type="dxa"/>
            <w:gridSpan w:val="2"/>
            <w:tcBorders>
              <w:top w:val="nil"/>
              <w:left w:val="nil"/>
              <w:bottom w:val="nil"/>
              <w:right w:val="nil"/>
            </w:tcBorders>
          </w:tcPr>
          <w:p w14:paraId="69DE17A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7CC4E30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8465537"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2831026D" w14:textId="77777777" w:rsidTr="002049A6">
        <w:trPr>
          <w:trHeight w:val="143"/>
          <w:jc w:val="center"/>
        </w:trPr>
        <w:tc>
          <w:tcPr>
            <w:tcW w:w="2328" w:type="dxa"/>
            <w:tcBorders>
              <w:top w:val="nil"/>
              <w:left w:val="nil"/>
              <w:bottom w:val="nil"/>
              <w:right w:val="nil"/>
            </w:tcBorders>
          </w:tcPr>
          <w:p w14:paraId="687942A0" w14:textId="6FD2848D" w:rsidR="004447C3" w:rsidRPr="00A4596B" w:rsidRDefault="004447C3" w:rsidP="004447C3">
            <w:pPr>
              <w:pStyle w:val="TableCellBody"/>
              <w:rPr>
                <w:rStyle w:val="Variable"/>
                <w:color w:val="auto"/>
                <w:sz w:val="20"/>
                <w:szCs w:val="20"/>
              </w:rPr>
            </w:pPr>
            <w:r w:rsidRPr="00A4596B">
              <w:rPr>
                <w:rStyle w:val="Variable"/>
                <w:color w:val="auto"/>
                <w:sz w:val="20"/>
                <w:szCs w:val="20"/>
              </w:rPr>
              <w:t>basin_humidity</w:t>
            </w:r>
          </w:p>
        </w:tc>
        <w:tc>
          <w:tcPr>
            <w:tcW w:w="5738" w:type="dxa"/>
            <w:gridSpan w:val="3"/>
            <w:tcBorders>
              <w:top w:val="nil"/>
              <w:left w:val="nil"/>
              <w:bottom w:val="nil"/>
              <w:right w:val="nil"/>
            </w:tcBorders>
          </w:tcPr>
          <w:p w14:paraId="0EFDF3CE" w14:textId="7A341007" w:rsidR="004447C3" w:rsidRPr="00FB3EB4" w:rsidRDefault="004447C3" w:rsidP="004447C3">
            <w:pPr>
              <w:pStyle w:val="TableCellBody"/>
              <w:rPr>
                <w:szCs w:val="20"/>
              </w:rPr>
            </w:pPr>
            <w:r w:rsidRPr="00FB3EB4">
              <w:rPr>
                <w:szCs w:val="20"/>
              </w:rPr>
              <w:t xml:space="preserve">Basin area-weighted average </w:t>
            </w:r>
            <w:r>
              <w:rPr>
                <w:szCs w:val="20"/>
              </w:rPr>
              <w:t>average humidity</w:t>
            </w:r>
          </w:p>
        </w:tc>
        <w:tc>
          <w:tcPr>
            <w:tcW w:w="1095" w:type="dxa"/>
            <w:gridSpan w:val="2"/>
            <w:tcBorders>
              <w:top w:val="nil"/>
              <w:left w:val="nil"/>
              <w:bottom w:val="nil"/>
              <w:right w:val="nil"/>
            </w:tcBorders>
          </w:tcPr>
          <w:p w14:paraId="3F7EED18" w14:textId="3A57D1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4447C3" w:rsidRPr="00FB3EB4" w:rsidRDefault="004447C3" w:rsidP="004447C3">
            <w:pPr>
              <w:pStyle w:val="tablecell-centered"/>
              <w:rPr>
                <w:b/>
                <w:szCs w:val="20"/>
              </w:rPr>
            </w:pPr>
            <w:r w:rsidRPr="00EC5D6E">
              <w:rPr>
                <w:szCs w:val="20"/>
              </w:rPr>
              <w:t>percentage</w:t>
            </w:r>
          </w:p>
        </w:tc>
        <w:tc>
          <w:tcPr>
            <w:tcW w:w="929" w:type="dxa"/>
            <w:tcBorders>
              <w:top w:val="nil"/>
              <w:left w:val="nil"/>
              <w:bottom w:val="nil"/>
              <w:right w:val="nil"/>
            </w:tcBorders>
          </w:tcPr>
          <w:p w14:paraId="422A6FD2" w14:textId="2F9889E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10AFB1" w14:textId="69790A6C" w:rsidR="004447C3" w:rsidRDefault="004447C3" w:rsidP="004447C3">
            <w:pPr>
              <w:pStyle w:val="TableCellBody"/>
              <w:jc w:val="center"/>
              <w:rPr>
                <w:b/>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B354D6">
              <w:rPr>
                <w:szCs w:val="20"/>
              </w:rPr>
              <w:t>,</w:t>
            </w:r>
            <w:r w:rsidR="00B354D6">
              <w:rPr>
                <w:rFonts w:ascii="Courier New" w:hAnsi="Courier New" w:cs="Courier New"/>
                <w:szCs w:val="20"/>
              </w:rPr>
              <w:t xml:space="preserve"> </w:t>
            </w:r>
            <w:r w:rsidR="00B354D6" w:rsidRPr="00483DAA">
              <w:rPr>
                <w:rFonts w:ascii="Courier New" w:hAnsi="Courier New" w:cs="Courier New"/>
                <w:szCs w:val="20"/>
                <w:highlight w:val="green"/>
              </w:rPr>
              <w:t>potet_pm_sta</w:t>
            </w:r>
            <w:r w:rsidR="00B354D6">
              <w:rPr>
                <w:szCs w:val="20"/>
              </w:rPr>
              <w:t xml:space="preserve">, </w:t>
            </w:r>
            <w:r w:rsidR="00B354D6" w:rsidRPr="00483DAA">
              <w:rPr>
                <w:szCs w:val="20"/>
              </w:rPr>
              <w:t>or</w:t>
            </w:r>
            <w:r w:rsidR="00B354D6">
              <w:rPr>
                <w:rFonts w:ascii="Courier New" w:hAnsi="Courier New" w:cs="Courier New"/>
                <w:szCs w:val="20"/>
              </w:rPr>
              <w:t xml:space="preserve"> </w:t>
            </w:r>
            <w:r w:rsidR="00B354D6">
              <w:rPr>
                <w:rFonts w:ascii="Courier New" w:hAnsi="Courier New" w:cs="Courier New"/>
                <w:szCs w:val="20"/>
                <w:highlight w:val="green"/>
              </w:rPr>
              <w:lastRenderedPageBreak/>
              <w:t>potet_pt</w:t>
            </w:r>
          </w:p>
        </w:tc>
      </w:tr>
      <w:tr w:rsidR="004447C3" w:rsidRPr="00FB3EB4" w14:paraId="2CB9B0F1" w14:textId="77777777" w:rsidTr="002049A6">
        <w:trPr>
          <w:trHeight w:val="143"/>
          <w:jc w:val="center"/>
        </w:trPr>
        <w:tc>
          <w:tcPr>
            <w:tcW w:w="2328" w:type="dxa"/>
            <w:tcBorders>
              <w:top w:val="nil"/>
              <w:left w:val="nil"/>
              <w:bottom w:val="nil"/>
              <w:right w:val="nil"/>
            </w:tcBorders>
          </w:tcPr>
          <w:p w14:paraId="0A2DE27B"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lastRenderedPageBreak/>
              <w:t>basin_imperv_evap</w:t>
            </w:r>
          </w:p>
        </w:tc>
        <w:tc>
          <w:tcPr>
            <w:tcW w:w="5738" w:type="dxa"/>
            <w:gridSpan w:val="3"/>
            <w:tcBorders>
              <w:top w:val="nil"/>
              <w:left w:val="nil"/>
              <w:bottom w:val="nil"/>
              <w:right w:val="nil"/>
            </w:tcBorders>
          </w:tcPr>
          <w:p w14:paraId="1D564C32" w14:textId="77777777" w:rsidR="004447C3" w:rsidRPr="00FB3EB4" w:rsidRDefault="004447C3" w:rsidP="004447C3">
            <w:pPr>
              <w:pStyle w:val="TableCellBody"/>
              <w:rPr>
                <w:szCs w:val="20"/>
              </w:rPr>
            </w:pPr>
            <w:r w:rsidRPr="00FB3EB4">
              <w:rPr>
                <w:szCs w:val="20"/>
              </w:rPr>
              <w:t>Basin area-weighted average evaporation from impervious area</w:t>
            </w:r>
          </w:p>
        </w:tc>
        <w:tc>
          <w:tcPr>
            <w:tcW w:w="1095" w:type="dxa"/>
            <w:gridSpan w:val="2"/>
            <w:tcBorders>
              <w:top w:val="nil"/>
              <w:left w:val="nil"/>
              <w:bottom w:val="nil"/>
              <w:right w:val="nil"/>
            </w:tcBorders>
          </w:tcPr>
          <w:p w14:paraId="12B5E6E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727BC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03F423" w14:textId="77777777" w:rsidR="004447C3" w:rsidRPr="00FB3EB4" w:rsidRDefault="004447C3" w:rsidP="004447C3">
            <w:pPr>
              <w:pStyle w:val="TableCellBody"/>
              <w:jc w:val="center"/>
              <w:rPr>
                <w:szCs w:val="20"/>
              </w:rPr>
            </w:pPr>
            <w:r>
              <w:rPr>
                <w:szCs w:val="20"/>
              </w:rPr>
              <w:t>always</w:t>
            </w:r>
          </w:p>
        </w:tc>
      </w:tr>
      <w:tr w:rsidR="004447C3" w:rsidRPr="00FB3EB4" w14:paraId="762072B5" w14:textId="77777777" w:rsidTr="002049A6">
        <w:trPr>
          <w:trHeight w:val="143"/>
          <w:jc w:val="center"/>
        </w:trPr>
        <w:tc>
          <w:tcPr>
            <w:tcW w:w="2328" w:type="dxa"/>
            <w:tcBorders>
              <w:top w:val="nil"/>
              <w:left w:val="nil"/>
              <w:bottom w:val="nil"/>
              <w:right w:val="nil"/>
            </w:tcBorders>
          </w:tcPr>
          <w:p w14:paraId="6AC5D94D"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basin_lakeevap</w:t>
            </w:r>
          </w:p>
        </w:tc>
        <w:tc>
          <w:tcPr>
            <w:tcW w:w="5738" w:type="dxa"/>
            <w:gridSpan w:val="3"/>
            <w:tcBorders>
              <w:top w:val="nil"/>
              <w:left w:val="nil"/>
              <w:bottom w:val="nil"/>
              <w:right w:val="nil"/>
            </w:tcBorders>
          </w:tcPr>
          <w:p w14:paraId="432E5150" w14:textId="77777777" w:rsidR="004447C3" w:rsidRPr="00FB3EB4" w:rsidRDefault="004447C3" w:rsidP="004447C3">
            <w:pPr>
              <w:pStyle w:val="TableCellBody"/>
              <w:rPr>
                <w:szCs w:val="20"/>
              </w:rPr>
            </w:pPr>
            <w:r w:rsidRPr="00FB3EB4">
              <w:rPr>
                <w:szCs w:val="20"/>
              </w:rPr>
              <w:t>Basin area-weighted average lake evaporation</w:t>
            </w:r>
            <w:r>
              <w:rPr>
                <w:szCs w:val="20"/>
              </w:rPr>
              <w:t xml:space="preserve"> </w:t>
            </w:r>
          </w:p>
        </w:tc>
        <w:tc>
          <w:tcPr>
            <w:tcW w:w="1095" w:type="dxa"/>
            <w:gridSpan w:val="2"/>
            <w:tcBorders>
              <w:top w:val="nil"/>
              <w:left w:val="nil"/>
              <w:bottom w:val="nil"/>
              <w:right w:val="nil"/>
            </w:tcBorders>
          </w:tcPr>
          <w:p w14:paraId="62F24B1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EE1D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F81A95"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4426599A" w14:textId="77777777" w:rsidTr="002049A6">
        <w:trPr>
          <w:trHeight w:val="143"/>
          <w:jc w:val="center"/>
        </w:trPr>
        <w:tc>
          <w:tcPr>
            <w:tcW w:w="2328" w:type="dxa"/>
            <w:tcBorders>
              <w:top w:val="nil"/>
              <w:left w:val="nil"/>
              <w:bottom w:val="nil"/>
              <w:right w:val="nil"/>
            </w:tcBorders>
          </w:tcPr>
          <w:p w14:paraId="1935690A" w14:textId="34670ADF"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w:t>
            </w:r>
          </w:p>
        </w:tc>
        <w:tc>
          <w:tcPr>
            <w:tcW w:w="5738" w:type="dxa"/>
            <w:gridSpan w:val="3"/>
            <w:tcBorders>
              <w:top w:val="nil"/>
              <w:left w:val="nil"/>
              <w:bottom w:val="nil"/>
              <w:right w:val="nil"/>
            </w:tcBorders>
          </w:tcPr>
          <w:p w14:paraId="310B5EC7" w14:textId="7018E101" w:rsidR="004447C3" w:rsidRPr="00FB3EB4" w:rsidRDefault="004447C3" w:rsidP="004447C3">
            <w:pPr>
              <w:pStyle w:val="TableCellBody"/>
              <w:rPr>
                <w:szCs w:val="20"/>
              </w:rPr>
            </w:pPr>
            <w:r w:rsidRPr="00FB3EB4">
              <w:rPr>
                <w:szCs w:val="20"/>
              </w:rPr>
              <w:t>Basin area-weighted evaporation from the canopy</w:t>
            </w:r>
          </w:p>
        </w:tc>
        <w:tc>
          <w:tcPr>
            <w:tcW w:w="1095" w:type="dxa"/>
            <w:gridSpan w:val="2"/>
            <w:tcBorders>
              <w:top w:val="nil"/>
              <w:left w:val="nil"/>
              <w:bottom w:val="nil"/>
              <w:right w:val="nil"/>
            </w:tcBorders>
          </w:tcPr>
          <w:p w14:paraId="1C3FD056" w14:textId="057CD4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CD7B632" w14:textId="77719E0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756166" w14:textId="5CC8DDE4" w:rsidR="004447C3" w:rsidRDefault="004447C3" w:rsidP="004447C3">
            <w:pPr>
              <w:pStyle w:val="TableCellBody"/>
              <w:jc w:val="center"/>
              <w:rPr>
                <w:b/>
                <w:szCs w:val="20"/>
              </w:rPr>
            </w:pPr>
            <w:r>
              <w:rPr>
                <w:szCs w:val="20"/>
              </w:rPr>
              <w:t>always</w:t>
            </w:r>
          </w:p>
        </w:tc>
      </w:tr>
      <w:tr w:rsidR="004447C3" w:rsidRPr="00FB3EB4" w14:paraId="4B347267" w14:textId="77777777" w:rsidTr="002049A6">
        <w:trPr>
          <w:trHeight w:val="143"/>
          <w:jc w:val="center"/>
        </w:trPr>
        <w:tc>
          <w:tcPr>
            <w:tcW w:w="2328" w:type="dxa"/>
            <w:tcBorders>
              <w:top w:val="nil"/>
              <w:left w:val="nil"/>
              <w:bottom w:val="nil"/>
              <w:right w:val="nil"/>
            </w:tcBorders>
          </w:tcPr>
          <w:p w14:paraId="5F3471B0" w14:textId="20F56233"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basin_intcp_evap_mo</w:t>
            </w:r>
          </w:p>
        </w:tc>
        <w:tc>
          <w:tcPr>
            <w:tcW w:w="5738" w:type="dxa"/>
            <w:gridSpan w:val="3"/>
            <w:tcBorders>
              <w:top w:val="nil"/>
              <w:left w:val="nil"/>
              <w:bottom w:val="nil"/>
              <w:right w:val="nil"/>
            </w:tcBorders>
          </w:tcPr>
          <w:p w14:paraId="79FA4533" w14:textId="4D3DCECE"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13DB4AF" w14:textId="21B81D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21611A" w14:textId="65DF12E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96E74E" w14:textId="39E548D4" w:rsidR="004447C3" w:rsidRDefault="004447C3" w:rsidP="004447C3">
            <w:pPr>
              <w:pStyle w:val="TableCellBody"/>
              <w:jc w:val="center"/>
              <w:rPr>
                <w:b/>
                <w:szCs w:val="20"/>
              </w:rPr>
            </w:pPr>
            <w:r>
              <w:rPr>
                <w:szCs w:val="20"/>
              </w:rPr>
              <w:t>always</w:t>
            </w:r>
          </w:p>
        </w:tc>
      </w:tr>
      <w:tr w:rsidR="004447C3" w:rsidRPr="00FB3EB4" w14:paraId="17266C15" w14:textId="77777777" w:rsidTr="002049A6">
        <w:trPr>
          <w:trHeight w:val="143"/>
          <w:jc w:val="center"/>
        </w:trPr>
        <w:tc>
          <w:tcPr>
            <w:tcW w:w="2328" w:type="dxa"/>
            <w:tcBorders>
              <w:top w:val="nil"/>
              <w:left w:val="nil"/>
              <w:bottom w:val="nil"/>
              <w:right w:val="nil"/>
            </w:tcBorders>
          </w:tcPr>
          <w:p w14:paraId="664758A2" w14:textId="19ADCBAD"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basin_intcp_evap_tot</w:t>
            </w:r>
          </w:p>
        </w:tc>
        <w:tc>
          <w:tcPr>
            <w:tcW w:w="5738" w:type="dxa"/>
            <w:gridSpan w:val="3"/>
            <w:tcBorders>
              <w:top w:val="nil"/>
              <w:left w:val="nil"/>
              <w:bottom w:val="nil"/>
              <w:right w:val="nil"/>
            </w:tcBorders>
          </w:tcPr>
          <w:p w14:paraId="5A202EF1" w14:textId="46589EAA" w:rsidR="004447C3" w:rsidRPr="00FB3EB4" w:rsidRDefault="004447C3" w:rsidP="004447C3">
            <w:pPr>
              <w:pStyle w:val="TableCellBody"/>
              <w:rPr>
                <w:szCs w:val="20"/>
              </w:rPr>
            </w:pPr>
            <w:r>
              <w:rPr>
                <w:szCs w:val="20"/>
              </w:rPr>
              <w:t>Total simulation 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FB5C991" w14:textId="1A22CC0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840B48" w14:textId="6CAF93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5B18ACB" w14:textId="26B82C25" w:rsidR="004447C3" w:rsidRDefault="004447C3" w:rsidP="004447C3">
            <w:pPr>
              <w:pStyle w:val="TableCellBody"/>
              <w:jc w:val="center"/>
              <w:rPr>
                <w:szCs w:val="20"/>
              </w:rPr>
            </w:pPr>
            <w:r>
              <w:rPr>
                <w:szCs w:val="20"/>
              </w:rPr>
              <w:t>always</w:t>
            </w:r>
          </w:p>
        </w:tc>
      </w:tr>
      <w:tr w:rsidR="004447C3" w:rsidRPr="00FB3EB4" w14:paraId="4A777BC0" w14:textId="77777777" w:rsidTr="002049A6">
        <w:trPr>
          <w:trHeight w:val="143"/>
          <w:jc w:val="center"/>
        </w:trPr>
        <w:tc>
          <w:tcPr>
            <w:tcW w:w="2328" w:type="dxa"/>
            <w:tcBorders>
              <w:top w:val="nil"/>
              <w:left w:val="nil"/>
              <w:bottom w:val="nil"/>
              <w:right w:val="nil"/>
            </w:tcBorders>
          </w:tcPr>
          <w:p w14:paraId="7FEDF00D" w14:textId="1599B2F6"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basin_intcp_evap_yr</w:t>
            </w:r>
          </w:p>
        </w:tc>
        <w:tc>
          <w:tcPr>
            <w:tcW w:w="5738" w:type="dxa"/>
            <w:gridSpan w:val="3"/>
            <w:tcBorders>
              <w:top w:val="nil"/>
              <w:left w:val="nil"/>
              <w:bottom w:val="nil"/>
              <w:right w:val="nil"/>
            </w:tcBorders>
          </w:tcPr>
          <w:p w14:paraId="661F2FA9" w14:textId="516FADF5"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557459DC" w14:textId="08A3094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5CBE97" w14:textId="20FB20A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088231" w14:textId="5D2177EB" w:rsidR="004447C3" w:rsidRDefault="004447C3" w:rsidP="004447C3">
            <w:pPr>
              <w:pStyle w:val="TableCellBody"/>
              <w:jc w:val="center"/>
              <w:rPr>
                <w:szCs w:val="20"/>
              </w:rPr>
            </w:pPr>
            <w:r>
              <w:rPr>
                <w:szCs w:val="20"/>
              </w:rPr>
              <w:t>always</w:t>
            </w:r>
          </w:p>
        </w:tc>
      </w:tr>
      <w:tr w:rsidR="004447C3" w:rsidRPr="00FB3EB4" w14:paraId="47CB5D02" w14:textId="77777777" w:rsidTr="002049A6">
        <w:trPr>
          <w:trHeight w:val="143"/>
          <w:jc w:val="center"/>
        </w:trPr>
        <w:tc>
          <w:tcPr>
            <w:tcW w:w="2328" w:type="dxa"/>
            <w:tcBorders>
              <w:top w:val="nil"/>
              <w:left w:val="nil"/>
              <w:bottom w:val="nil"/>
              <w:right w:val="nil"/>
            </w:tcBorders>
          </w:tcPr>
          <w:p w14:paraId="55DD8CE1"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basin_perv_et</w:t>
            </w:r>
          </w:p>
        </w:tc>
        <w:tc>
          <w:tcPr>
            <w:tcW w:w="5738" w:type="dxa"/>
            <w:gridSpan w:val="3"/>
            <w:tcBorders>
              <w:top w:val="nil"/>
              <w:left w:val="nil"/>
              <w:bottom w:val="nil"/>
              <w:right w:val="nil"/>
            </w:tcBorders>
          </w:tcPr>
          <w:p w14:paraId="2F7268C9" w14:textId="77777777" w:rsidR="004447C3" w:rsidRPr="00FB3EB4" w:rsidRDefault="004447C3" w:rsidP="004447C3">
            <w:pPr>
              <w:pStyle w:val="TableCellBody"/>
              <w:rPr>
                <w:szCs w:val="20"/>
              </w:rPr>
            </w:pPr>
            <w:r w:rsidRPr="00FB3EB4">
              <w:rPr>
                <w:szCs w:val="20"/>
              </w:rPr>
              <w:t>Basin area-weighted average ET from capillary reservoirs</w:t>
            </w:r>
          </w:p>
        </w:tc>
        <w:tc>
          <w:tcPr>
            <w:tcW w:w="1095" w:type="dxa"/>
            <w:gridSpan w:val="2"/>
            <w:tcBorders>
              <w:top w:val="nil"/>
              <w:left w:val="nil"/>
              <w:bottom w:val="nil"/>
              <w:right w:val="nil"/>
            </w:tcBorders>
          </w:tcPr>
          <w:p w14:paraId="532AA0B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ECF2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B2078EA" w14:textId="77777777" w:rsidR="004447C3" w:rsidRPr="00FB3EB4" w:rsidRDefault="004447C3" w:rsidP="004447C3">
            <w:pPr>
              <w:pStyle w:val="TableCellBody"/>
              <w:jc w:val="center"/>
              <w:rPr>
                <w:szCs w:val="20"/>
              </w:rPr>
            </w:pPr>
            <w:r>
              <w:rPr>
                <w:szCs w:val="20"/>
              </w:rPr>
              <w:t>always</w:t>
            </w:r>
          </w:p>
        </w:tc>
      </w:tr>
      <w:tr w:rsidR="004447C3" w:rsidRPr="00FB3EB4" w14:paraId="2696C20B" w14:textId="77777777" w:rsidTr="002049A6">
        <w:trPr>
          <w:trHeight w:val="143"/>
          <w:jc w:val="center"/>
        </w:trPr>
        <w:tc>
          <w:tcPr>
            <w:tcW w:w="2328" w:type="dxa"/>
            <w:tcBorders>
              <w:top w:val="nil"/>
              <w:left w:val="nil"/>
              <w:bottom w:val="nil"/>
              <w:right w:val="nil"/>
            </w:tcBorders>
          </w:tcPr>
          <w:p w14:paraId="5FBBF1D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w:t>
            </w:r>
          </w:p>
        </w:tc>
        <w:tc>
          <w:tcPr>
            <w:tcW w:w="5738" w:type="dxa"/>
            <w:gridSpan w:val="3"/>
            <w:tcBorders>
              <w:top w:val="nil"/>
              <w:left w:val="nil"/>
              <w:bottom w:val="nil"/>
              <w:right w:val="nil"/>
            </w:tcBorders>
          </w:tcPr>
          <w:p w14:paraId="48389B78" w14:textId="77777777" w:rsidR="004447C3" w:rsidRPr="00FB3EB4" w:rsidRDefault="004447C3" w:rsidP="004447C3">
            <w:pPr>
              <w:pStyle w:val="TableCellBody"/>
              <w:rPr>
                <w:szCs w:val="20"/>
              </w:rPr>
            </w:pPr>
            <w:r w:rsidRPr="00FB3EB4">
              <w:rPr>
                <w:szCs w:val="20"/>
              </w:rPr>
              <w:t>Basin area-weighted average potential ET</w:t>
            </w:r>
          </w:p>
        </w:tc>
        <w:tc>
          <w:tcPr>
            <w:tcW w:w="1095" w:type="dxa"/>
            <w:gridSpan w:val="2"/>
            <w:tcBorders>
              <w:top w:val="nil"/>
              <w:left w:val="nil"/>
              <w:bottom w:val="nil"/>
              <w:right w:val="nil"/>
            </w:tcBorders>
          </w:tcPr>
          <w:p w14:paraId="3EB11B7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F9F782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D11170" w14:textId="77777777" w:rsidR="004447C3" w:rsidRPr="00FB3EB4" w:rsidRDefault="004447C3" w:rsidP="004447C3">
            <w:pPr>
              <w:pStyle w:val="TableCellBody"/>
              <w:jc w:val="center"/>
              <w:rPr>
                <w:szCs w:val="20"/>
              </w:rPr>
            </w:pPr>
            <w:r>
              <w:rPr>
                <w:szCs w:val="20"/>
              </w:rPr>
              <w:t>always</w:t>
            </w:r>
          </w:p>
        </w:tc>
      </w:tr>
      <w:tr w:rsidR="004447C3" w:rsidRPr="00FB3EB4" w14:paraId="22704C5A" w14:textId="77777777" w:rsidTr="002049A6">
        <w:trPr>
          <w:trHeight w:val="143"/>
          <w:jc w:val="center"/>
        </w:trPr>
        <w:tc>
          <w:tcPr>
            <w:tcW w:w="2328" w:type="dxa"/>
            <w:tcBorders>
              <w:top w:val="nil"/>
              <w:left w:val="nil"/>
              <w:bottom w:val="nil"/>
              <w:right w:val="nil"/>
            </w:tcBorders>
          </w:tcPr>
          <w:p w14:paraId="009ED6FF"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basin_potet_mo</w:t>
            </w:r>
          </w:p>
        </w:tc>
        <w:tc>
          <w:tcPr>
            <w:tcW w:w="5738" w:type="dxa"/>
            <w:gridSpan w:val="3"/>
            <w:tcBorders>
              <w:top w:val="nil"/>
              <w:left w:val="nil"/>
              <w:bottom w:val="nil"/>
              <w:right w:val="nil"/>
            </w:tcBorders>
          </w:tcPr>
          <w:p w14:paraId="68AAB48C" w14:textId="77777777" w:rsidR="004447C3" w:rsidRPr="00FB3EB4" w:rsidRDefault="004447C3" w:rsidP="004447C3">
            <w:pPr>
              <w:pStyle w:val="TableCellBody"/>
              <w:rPr>
                <w:szCs w:val="20"/>
              </w:rPr>
            </w:pPr>
            <w:r w:rsidRPr="00FB3EB4">
              <w:rPr>
                <w:szCs w:val="20"/>
              </w:rPr>
              <w:t>Monthly area-weighted average potential ET</w:t>
            </w:r>
          </w:p>
        </w:tc>
        <w:tc>
          <w:tcPr>
            <w:tcW w:w="1095" w:type="dxa"/>
            <w:gridSpan w:val="2"/>
            <w:tcBorders>
              <w:top w:val="nil"/>
              <w:left w:val="nil"/>
              <w:bottom w:val="nil"/>
              <w:right w:val="nil"/>
            </w:tcBorders>
          </w:tcPr>
          <w:p w14:paraId="77DD5CB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F3FA0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BCC29E7" w14:textId="77777777" w:rsidR="004447C3" w:rsidRPr="00FB3EB4" w:rsidRDefault="004447C3" w:rsidP="004447C3">
            <w:pPr>
              <w:pStyle w:val="TableCellBody"/>
              <w:jc w:val="center"/>
              <w:rPr>
                <w:szCs w:val="20"/>
              </w:rPr>
            </w:pPr>
            <w:r>
              <w:rPr>
                <w:szCs w:val="20"/>
              </w:rPr>
              <w:t>always</w:t>
            </w:r>
          </w:p>
        </w:tc>
      </w:tr>
      <w:tr w:rsidR="004447C3" w:rsidRPr="00FB3EB4" w14:paraId="0871347E" w14:textId="77777777" w:rsidTr="002049A6">
        <w:trPr>
          <w:trHeight w:val="143"/>
          <w:jc w:val="center"/>
        </w:trPr>
        <w:tc>
          <w:tcPr>
            <w:tcW w:w="2328" w:type="dxa"/>
            <w:tcBorders>
              <w:top w:val="nil"/>
              <w:left w:val="nil"/>
              <w:bottom w:val="nil"/>
              <w:right w:val="nil"/>
            </w:tcBorders>
          </w:tcPr>
          <w:p w14:paraId="1525ABE9" w14:textId="3DC472B8"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basin_potet_tot</w:t>
            </w:r>
          </w:p>
        </w:tc>
        <w:tc>
          <w:tcPr>
            <w:tcW w:w="5738" w:type="dxa"/>
            <w:gridSpan w:val="3"/>
            <w:tcBorders>
              <w:top w:val="nil"/>
              <w:left w:val="nil"/>
              <w:bottom w:val="nil"/>
              <w:right w:val="nil"/>
            </w:tcBorders>
          </w:tcPr>
          <w:p w14:paraId="6140BE18" w14:textId="06FBB389" w:rsidR="004447C3" w:rsidRPr="00FB3EB4" w:rsidRDefault="004447C3" w:rsidP="004447C3">
            <w:pPr>
              <w:pStyle w:val="TableCellBody"/>
              <w:rPr>
                <w:szCs w:val="20"/>
              </w:rPr>
            </w:pPr>
            <w:r>
              <w:rPr>
                <w:szCs w:val="20"/>
              </w:rPr>
              <w:t>Total simulation</w:t>
            </w:r>
            <w:r w:rsidRPr="00FB3EB4">
              <w:rPr>
                <w:szCs w:val="20"/>
              </w:rPr>
              <w:t xml:space="preserve"> area-weighted average potential ET</w:t>
            </w:r>
          </w:p>
        </w:tc>
        <w:tc>
          <w:tcPr>
            <w:tcW w:w="1095" w:type="dxa"/>
            <w:gridSpan w:val="2"/>
            <w:tcBorders>
              <w:top w:val="nil"/>
              <w:left w:val="nil"/>
              <w:bottom w:val="nil"/>
              <w:right w:val="nil"/>
            </w:tcBorders>
          </w:tcPr>
          <w:p w14:paraId="0BC97E41" w14:textId="5E5DAC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F9E37D7" w14:textId="1156B5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D11DCF" w14:textId="468AEA66" w:rsidR="004447C3" w:rsidRDefault="004447C3" w:rsidP="004447C3">
            <w:pPr>
              <w:pStyle w:val="TableCellBody"/>
              <w:jc w:val="center"/>
              <w:rPr>
                <w:szCs w:val="20"/>
              </w:rPr>
            </w:pPr>
            <w:r>
              <w:rPr>
                <w:szCs w:val="20"/>
              </w:rPr>
              <w:t>always</w:t>
            </w:r>
          </w:p>
        </w:tc>
      </w:tr>
      <w:tr w:rsidR="004447C3" w:rsidRPr="00FB3EB4" w14:paraId="00618330" w14:textId="77777777" w:rsidTr="002049A6">
        <w:trPr>
          <w:trHeight w:val="143"/>
          <w:jc w:val="center"/>
        </w:trPr>
        <w:tc>
          <w:tcPr>
            <w:tcW w:w="2328" w:type="dxa"/>
            <w:tcBorders>
              <w:top w:val="nil"/>
              <w:left w:val="nil"/>
              <w:bottom w:val="nil"/>
              <w:right w:val="nil"/>
            </w:tcBorders>
          </w:tcPr>
          <w:p w14:paraId="59407668" w14:textId="47B37A53"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basin_potet_yr</w:t>
            </w:r>
          </w:p>
        </w:tc>
        <w:tc>
          <w:tcPr>
            <w:tcW w:w="5738" w:type="dxa"/>
            <w:gridSpan w:val="3"/>
            <w:tcBorders>
              <w:top w:val="nil"/>
              <w:left w:val="nil"/>
              <w:bottom w:val="nil"/>
              <w:right w:val="nil"/>
            </w:tcBorders>
          </w:tcPr>
          <w:p w14:paraId="190B5DA8" w14:textId="417A7382" w:rsidR="004447C3" w:rsidRPr="00FB3EB4" w:rsidRDefault="004447C3" w:rsidP="004447C3">
            <w:pPr>
              <w:pStyle w:val="TableCellBody"/>
              <w:rPr>
                <w:szCs w:val="20"/>
              </w:rPr>
            </w:pPr>
            <w:r>
              <w:rPr>
                <w:szCs w:val="20"/>
              </w:rPr>
              <w:t>Yearly</w:t>
            </w:r>
            <w:r w:rsidRPr="00FB3EB4">
              <w:rPr>
                <w:szCs w:val="20"/>
              </w:rPr>
              <w:t xml:space="preserve"> area-weighted average potential ET</w:t>
            </w:r>
          </w:p>
        </w:tc>
        <w:tc>
          <w:tcPr>
            <w:tcW w:w="1095" w:type="dxa"/>
            <w:gridSpan w:val="2"/>
            <w:tcBorders>
              <w:top w:val="nil"/>
              <w:left w:val="nil"/>
              <w:bottom w:val="nil"/>
              <w:right w:val="nil"/>
            </w:tcBorders>
          </w:tcPr>
          <w:p w14:paraId="6414C2C2" w14:textId="7B9696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E20319" w14:textId="6956D99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49DAF79" w14:textId="43E5B92A" w:rsidR="004447C3" w:rsidRDefault="004447C3" w:rsidP="004447C3">
            <w:pPr>
              <w:pStyle w:val="TableCellBody"/>
              <w:jc w:val="center"/>
              <w:rPr>
                <w:szCs w:val="20"/>
              </w:rPr>
            </w:pPr>
            <w:r>
              <w:rPr>
                <w:szCs w:val="20"/>
              </w:rPr>
              <w:t>always</w:t>
            </w:r>
          </w:p>
        </w:tc>
      </w:tr>
      <w:tr w:rsidR="004447C3" w:rsidRPr="00FB3EB4" w14:paraId="444F264E" w14:textId="77777777" w:rsidTr="002049A6">
        <w:trPr>
          <w:trHeight w:val="143"/>
          <w:jc w:val="center"/>
        </w:trPr>
        <w:tc>
          <w:tcPr>
            <w:tcW w:w="2328" w:type="dxa"/>
            <w:tcBorders>
              <w:top w:val="nil"/>
              <w:left w:val="nil"/>
              <w:bottom w:val="nil"/>
              <w:right w:val="nil"/>
            </w:tcBorders>
          </w:tcPr>
          <w:p w14:paraId="48D4E949" w14:textId="6151D71B"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basin_snowevap</w:t>
            </w:r>
          </w:p>
        </w:tc>
        <w:tc>
          <w:tcPr>
            <w:tcW w:w="5738" w:type="dxa"/>
            <w:gridSpan w:val="3"/>
            <w:tcBorders>
              <w:top w:val="nil"/>
              <w:left w:val="nil"/>
              <w:bottom w:val="nil"/>
              <w:right w:val="nil"/>
            </w:tcBorders>
          </w:tcPr>
          <w:p w14:paraId="2B06640C" w14:textId="7F0C6F60" w:rsidR="004447C3" w:rsidRPr="00FB3EB4" w:rsidRDefault="004447C3" w:rsidP="004447C3">
            <w:pPr>
              <w:pStyle w:val="TableCellBody"/>
              <w:rPr>
                <w:szCs w:val="20"/>
              </w:rPr>
            </w:pPr>
            <w:r w:rsidRPr="00FB3EB4">
              <w:rPr>
                <w:szCs w:val="20"/>
              </w:rPr>
              <w:t>Basin area-weighted average evaporation and sublimation</w:t>
            </w:r>
            <w:r>
              <w:rPr>
                <w:szCs w:val="20"/>
              </w:rPr>
              <w:t xml:space="preserve"> from snowpack</w:t>
            </w:r>
          </w:p>
        </w:tc>
        <w:tc>
          <w:tcPr>
            <w:tcW w:w="1095" w:type="dxa"/>
            <w:gridSpan w:val="2"/>
            <w:tcBorders>
              <w:top w:val="nil"/>
              <w:left w:val="nil"/>
              <w:bottom w:val="nil"/>
              <w:right w:val="nil"/>
            </w:tcBorders>
          </w:tcPr>
          <w:p w14:paraId="2F38E1A0" w14:textId="334EAEE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1DF9C7" w14:textId="5FD7D5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043417" w14:textId="76319D4B" w:rsidR="004447C3" w:rsidRDefault="004447C3" w:rsidP="004447C3">
            <w:pPr>
              <w:pStyle w:val="TableCellBody"/>
              <w:jc w:val="center"/>
              <w:rPr>
                <w:szCs w:val="20"/>
              </w:rPr>
            </w:pPr>
            <w:r>
              <w:rPr>
                <w:szCs w:val="20"/>
              </w:rPr>
              <w:t>always</w:t>
            </w:r>
          </w:p>
        </w:tc>
      </w:tr>
      <w:tr w:rsidR="004447C3" w:rsidRPr="00FB3EB4" w14:paraId="19AB095E" w14:textId="77777777" w:rsidTr="002049A6">
        <w:trPr>
          <w:trHeight w:val="143"/>
          <w:jc w:val="center"/>
        </w:trPr>
        <w:tc>
          <w:tcPr>
            <w:tcW w:w="2328" w:type="dxa"/>
            <w:tcBorders>
              <w:top w:val="nil"/>
              <w:left w:val="nil"/>
              <w:bottom w:val="nil"/>
              <w:right w:val="nil"/>
            </w:tcBorders>
          </w:tcPr>
          <w:p w14:paraId="492DCC7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basin_spring_frost</w:t>
            </w:r>
          </w:p>
        </w:tc>
        <w:tc>
          <w:tcPr>
            <w:tcW w:w="5738" w:type="dxa"/>
            <w:gridSpan w:val="3"/>
            <w:tcBorders>
              <w:top w:val="nil"/>
              <w:left w:val="nil"/>
              <w:bottom w:val="nil"/>
              <w:right w:val="nil"/>
            </w:tcBorders>
          </w:tcPr>
          <w:p w14:paraId="7D0A0523" w14:textId="77777777" w:rsidR="004447C3" w:rsidRPr="00FB3EB4" w:rsidRDefault="004447C3" w:rsidP="004447C3">
            <w:pPr>
              <w:pStyle w:val="TableCellBody"/>
              <w:rPr>
                <w:szCs w:val="20"/>
              </w:rPr>
            </w:pPr>
            <w:r w:rsidRPr="00FB3EB4">
              <w:rPr>
                <w:szCs w:val="20"/>
              </w:rPr>
              <w:t>Basin area-weighted average spring frost</w:t>
            </w:r>
          </w:p>
        </w:tc>
        <w:tc>
          <w:tcPr>
            <w:tcW w:w="1095" w:type="dxa"/>
            <w:gridSpan w:val="2"/>
            <w:tcBorders>
              <w:top w:val="nil"/>
              <w:left w:val="nil"/>
              <w:bottom w:val="nil"/>
              <w:right w:val="nil"/>
            </w:tcBorders>
          </w:tcPr>
          <w:p w14:paraId="0473FEF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21E3EF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79BF41"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F72D07D" w14:textId="77777777" w:rsidTr="002049A6">
        <w:trPr>
          <w:trHeight w:val="143"/>
          <w:jc w:val="center"/>
        </w:trPr>
        <w:tc>
          <w:tcPr>
            <w:tcW w:w="2328" w:type="dxa"/>
            <w:tcBorders>
              <w:top w:val="nil"/>
              <w:left w:val="nil"/>
              <w:bottom w:val="nil"/>
              <w:right w:val="nil"/>
            </w:tcBorders>
          </w:tcPr>
          <w:p w14:paraId="51930C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basin_swale_et</w:t>
            </w:r>
          </w:p>
        </w:tc>
        <w:tc>
          <w:tcPr>
            <w:tcW w:w="5738" w:type="dxa"/>
            <w:gridSpan w:val="3"/>
            <w:tcBorders>
              <w:top w:val="nil"/>
              <w:left w:val="nil"/>
              <w:bottom w:val="nil"/>
              <w:right w:val="nil"/>
            </w:tcBorders>
          </w:tcPr>
          <w:p w14:paraId="11432632" w14:textId="77777777" w:rsidR="004447C3" w:rsidRPr="00FB3EB4" w:rsidRDefault="004447C3" w:rsidP="004447C3">
            <w:pPr>
              <w:pStyle w:val="TableCellBody"/>
              <w:rPr>
                <w:szCs w:val="20"/>
              </w:rPr>
            </w:pPr>
            <w:r w:rsidRPr="00FB3EB4">
              <w:rPr>
                <w:szCs w:val="20"/>
              </w:rPr>
              <w:t>Basin area-weighted average ET from swale HRUs</w:t>
            </w:r>
          </w:p>
        </w:tc>
        <w:tc>
          <w:tcPr>
            <w:tcW w:w="1095" w:type="dxa"/>
            <w:gridSpan w:val="2"/>
            <w:tcBorders>
              <w:top w:val="nil"/>
              <w:left w:val="nil"/>
              <w:bottom w:val="nil"/>
              <w:right w:val="nil"/>
            </w:tcBorders>
          </w:tcPr>
          <w:p w14:paraId="581D183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E904C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691C62" w14:textId="77777777" w:rsidR="004447C3" w:rsidRPr="00FB3EB4" w:rsidRDefault="004447C3" w:rsidP="004447C3">
            <w:pPr>
              <w:pStyle w:val="TableCellBody"/>
              <w:jc w:val="center"/>
              <w:rPr>
                <w:szCs w:val="20"/>
              </w:rPr>
            </w:pPr>
            <w:r>
              <w:rPr>
                <w:szCs w:val="20"/>
              </w:rPr>
              <w:t>always</w:t>
            </w:r>
          </w:p>
        </w:tc>
      </w:tr>
      <w:tr w:rsidR="004447C3" w:rsidRPr="00FB3EB4" w14:paraId="3EF1C7EB" w14:textId="77777777" w:rsidTr="002049A6">
        <w:trPr>
          <w:trHeight w:val="143"/>
          <w:jc w:val="center"/>
        </w:trPr>
        <w:tc>
          <w:tcPr>
            <w:tcW w:w="2328" w:type="dxa"/>
            <w:tcBorders>
              <w:top w:val="nil"/>
              <w:left w:val="nil"/>
              <w:bottom w:val="nil"/>
              <w:right w:val="nil"/>
            </w:tcBorders>
          </w:tcPr>
          <w:p w14:paraId="52B5330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basin_transp_on</w:t>
            </w:r>
          </w:p>
        </w:tc>
        <w:tc>
          <w:tcPr>
            <w:tcW w:w="5738" w:type="dxa"/>
            <w:gridSpan w:val="3"/>
            <w:tcBorders>
              <w:top w:val="nil"/>
              <w:left w:val="nil"/>
              <w:bottom w:val="nil"/>
              <w:right w:val="nil"/>
            </w:tcBorders>
          </w:tcPr>
          <w:p w14:paraId="0C73C221" w14:textId="77777777" w:rsidR="004447C3" w:rsidRPr="00FB3EB4" w:rsidRDefault="004447C3" w:rsidP="004447C3">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4FEB280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3CF43D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16A880B" w14:textId="77777777" w:rsidR="004447C3" w:rsidRPr="00FB3EB4" w:rsidRDefault="004447C3" w:rsidP="004447C3">
            <w:pPr>
              <w:pStyle w:val="TableCellBody"/>
              <w:jc w:val="center"/>
              <w:rPr>
                <w:szCs w:val="20"/>
              </w:rPr>
            </w:pPr>
            <w:r>
              <w:rPr>
                <w:szCs w:val="20"/>
              </w:rPr>
              <w:t>always</w:t>
            </w:r>
          </w:p>
        </w:tc>
      </w:tr>
      <w:tr w:rsidR="004447C3" w:rsidRPr="00FB3EB4" w14:paraId="2B853702" w14:textId="77777777" w:rsidTr="002049A6">
        <w:trPr>
          <w:trHeight w:val="143"/>
          <w:jc w:val="center"/>
        </w:trPr>
        <w:tc>
          <w:tcPr>
            <w:tcW w:w="2328" w:type="dxa"/>
            <w:tcBorders>
              <w:top w:val="nil"/>
              <w:left w:val="nil"/>
              <w:bottom w:val="nil"/>
              <w:right w:val="nil"/>
            </w:tcBorders>
          </w:tcPr>
          <w:p w14:paraId="45CA79BE" w14:textId="2319BA09" w:rsidR="004447C3" w:rsidRPr="00FB3EB4" w:rsidRDefault="004447C3" w:rsidP="004447C3">
            <w:pPr>
              <w:pStyle w:val="TableCellBody"/>
              <w:rPr>
                <w:rStyle w:val="Variable"/>
                <w:color w:val="auto"/>
                <w:sz w:val="20"/>
                <w:szCs w:val="20"/>
              </w:rPr>
            </w:pPr>
            <w:r w:rsidRPr="00A4596B">
              <w:rPr>
                <w:rStyle w:val="Variable"/>
                <w:color w:val="auto"/>
                <w:sz w:val="20"/>
                <w:szCs w:val="20"/>
              </w:rPr>
              <w:t>basin_windspeed</w:t>
            </w:r>
          </w:p>
        </w:tc>
        <w:tc>
          <w:tcPr>
            <w:tcW w:w="5738" w:type="dxa"/>
            <w:gridSpan w:val="3"/>
            <w:tcBorders>
              <w:top w:val="nil"/>
              <w:left w:val="nil"/>
              <w:bottom w:val="nil"/>
              <w:right w:val="nil"/>
            </w:tcBorders>
          </w:tcPr>
          <w:p w14:paraId="03AD4E03" w14:textId="2D02C004" w:rsidR="004447C3" w:rsidRPr="00FB3EB4" w:rsidRDefault="004447C3" w:rsidP="004447C3">
            <w:pPr>
              <w:pStyle w:val="TableCellBody"/>
              <w:rPr>
                <w:szCs w:val="20"/>
              </w:rPr>
            </w:pPr>
            <w:r w:rsidRPr="00FB3EB4">
              <w:rPr>
                <w:szCs w:val="20"/>
              </w:rPr>
              <w:t xml:space="preserve">Basin area-weighted average </w:t>
            </w:r>
            <w:r>
              <w:rPr>
                <w:szCs w:val="20"/>
              </w:rPr>
              <w:t>average wind speed</w:t>
            </w:r>
          </w:p>
        </w:tc>
        <w:tc>
          <w:tcPr>
            <w:tcW w:w="1095" w:type="dxa"/>
            <w:gridSpan w:val="2"/>
            <w:tcBorders>
              <w:top w:val="nil"/>
              <w:left w:val="nil"/>
              <w:bottom w:val="nil"/>
              <w:right w:val="nil"/>
            </w:tcBorders>
          </w:tcPr>
          <w:p w14:paraId="2A96705B" w14:textId="5D8D1DA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E4CFB8A" w14:textId="4707A75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5AE162" w14:textId="337BA03B"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or </w:t>
            </w:r>
            <w:r w:rsidR="001E6965" w:rsidRPr="001E6965">
              <w:rPr>
                <w:rFonts w:ascii="Courier New" w:hAnsi="Courier New" w:cs="Courier New"/>
                <w:szCs w:val="20"/>
                <w:highlight w:val="green"/>
              </w:rPr>
              <w:t>potet_pm_sta</w:t>
            </w:r>
          </w:p>
        </w:tc>
      </w:tr>
      <w:tr w:rsidR="004447C3" w:rsidRPr="00FB3EB4" w14:paraId="0F78A49D" w14:textId="77777777" w:rsidTr="002049A6">
        <w:trPr>
          <w:trHeight w:val="143"/>
          <w:jc w:val="center"/>
        </w:trPr>
        <w:tc>
          <w:tcPr>
            <w:tcW w:w="2328" w:type="dxa"/>
            <w:tcBorders>
              <w:top w:val="nil"/>
              <w:left w:val="nil"/>
              <w:bottom w:val="nil"/>
              <w:right w:val="nil"/>
            </w:tcBorders>
          </w:tcPr>
          <w:p w14:paraId="5D245652" w14:textId="7302D282" w:rsidR="004447C3" w:rsidRPr="00FB3EB4" w:rsidRDefault="004447C3" w:rsidP="004447C3">
            <w:pPr>
              <w:pStyle w:val="TableCellBody"/>
              <w:rPr>
                <w:rStyle w:val="Variable"/>
                <w:color w:val="auto"/>
                <w:sz w:val="20"/>
                <w:szCs w:val="20"/>
              </w:rPr>
            </w:pPr>
            <w:r w:rsidRPr="00FB3EB4">
              <w:rPr>
                <w:rStyle w:val="Variable"/>
                <w:color w:val="auto"/>
                <w:sz w:val="20"/>
                <w:szCs w:val="20"/>
              </w:rPr>
              <w:t>dprst_evap_hru</w:t>
            </w:r>
          </w:p>
        </w:tc>
        <w:tc>
          <w:tcPr>
            <w:tcW w:w="5738" w:type="dxa"/>
            <w:gridSpan w:val="3"/>
            <w:tcBorders>
              <w:top w:val="nil"/>
              <w:left w:val="nil"/>
              <w:bottom w:val="nil"/>
              <w:right w:val="nil"/>
            </w:tcBorders>
          </w:tcPr>
          <w:p w14:paraId="56105EC8" w14:textId="79F2EDCD" w:rsidR="004447C3" w:rsidRPr="00FB3EB4" w:rsidRDefault="004447C3" w:rsidP="004447C3">
            <w:pPr>
              <w:pStyle w:val="TableCellBody"/>
              <w:rPr>
                <w:szCs w:val="20"/>
              </w:rPr>
            </w:pPr>
            <w:r w:rsidRPr="00FB3EB4">
              <w:rPr>
                <w:szCs w:val="20"/>
              </w:rPr>
              <w:t>Evaporation from 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4D10F413" w14:textId="54620D4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E705971" w14:textId="50A3BD7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24040A" w14:textId="34A8A7A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BBBD21F" w14:textId="453432DE" w:rsidR="004447C3"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9D61B1F" w14:textId="77777777" w:rsidTr="002049A6">
        <w:trPr>
          <w:trHeight w:val="143"/>
          <w:jc w:val="center"/>
        </w:trPr>
        <w:tc>
          <w:tcPr>
            <w:tcW w:w="2328" w:type="dxa"/>
            <w:tcBorders>
              <w:top w:val="nil"/>
              <w:left w:val="nil"/>
              <w:bottom w:val="nil"/>
              <w:right w:val="nil"/>
            </w:tcBorders>
          </w:tcPr>
          <w:p w14:paraId="5C8F458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fall_frost</w:t>
            </w:r>
          </w:p>
        </w:tc>
        <w:tc>
          <w:tcPr>
            <w:tcW w:w="5738" w:type="dxa"/>
            <w:gridSpan w:val="3"/>
            <w:tcBorders>
              <w:top w:val="nil"/>
              <w:left w:val="nil"/>
              <w:bottom w:val="nil"/>
              <w:right w:val="nil"/>
            </w:tcBorders>
          </w:tcPr>
          <w:p w14:paraId="7F6A5C79" w14:textId="77777777" w:rsidR="004447C3" w:rsidRPr="00FB3EB4" w:rsidRDefault="004447C3" w:rsidP="004447C3">
            <w:pPr>
              <w:pStyle w:val="TableCellBody"/>
              <w:rPr>
                <w:szCs w:val="20"/>
              </w:rPr>
            </w:pPr>
            <w:r w:rsidRPr="00FB3EB4">
              <w:rPr>
                <w:szCs w:val="20"/>
              </w:rPr>
              <w:t>The solar date (number of days after winter solstice) of the first killing frost of the fall</w:t>
            </w:r>
          </w:p>
        </w:tc>
        <w:tc>
          <w:tcPr>
            <w:tcW w:w="1095" w:type="dxa"/>
            <w:gridSpan w:val="2"/>
            <w:tcBorders>
              <w:top w:val="nil"/>
              <w:left w:val="nil"/>
              <w:bottom w:val="nil"/>
              <w:right w:val="nil"/>
            </w:tcBorders>
          </w:tcPr>
          <w:p w14:paraId="2E6A7C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6334B5E"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38DF27B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039E20"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4753E77C" w14:textId="77777777" w:rsidTr="002049A6">
        <w:trPr>
          <w:trHeight w:val="143"/>
          <w:jc w:val="center"/>
        </w:trPr>
        <w:tc>
          <w:tcPr>
            <w:tcW w:w="2328" w:type="dxa"/>
            <w:tcBorders>
              <w:top w:val="nil"/>
              <w:left w:val="nil"/>
              <w:bottom w:val="nil"/>
              <w:right w:val="nil"/>
            </w:tcBorders>
          </w:tcPr>
          <w:p w14:paraId="25DB6A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hru_actet</w:t>
            </w:r>
          </w:p>
        </w:tc>
        <w:tc>
          <w:tcPr>
            <w:tcW w:w="5738" w:type="dxa"/>
            <w:gridSpan w:val="3"/>
            <w:tcBorders>
              <w:top w:val="nil"/>
              <w:left w:val="nil"/>
              <w:bottom w:val="nil"/>
              <w:right w:val="nil"/>
            </w:tcBorders>
          </w:tcPr>
          <w:p w14:paraId="6D9FDB87" w14:textId="77777777" w:rsidR="004447C3" w:rsidRPr="00FB3EB4" w:rsidRDefault="004447C3" w:rsidP="004447C3">
            <w:pPr>
              <w:pStyle w:val="TableCellBody"/>
              <w:rPr>
                <w:szCs w:val="20"/>
              </w:rPr>
            </w:pPr>
            <w:r w:rsidRPr="00FB3EB4">
              <w:rPr>
                <w:szCs w:val="20"/>
              </w:rPr>
              <w:t>Actual ET for each HRU</w:t>
            </w:r>
          </w:p>
        </w:tc>
        <w:tc>
          <w:tcPr>
            <w:tcW w:w="1095" w:type="dxa"/>
            <w:gridSpan w:val="2"/>
            <w:tcBorders>
              <w:top w:val="nil"/>
              <w:left w:val="nil"/>
              <w:bottom w:val="nil"/>
              <w:right w:val="nil"/>
            </w:tcBorders>
          </w:tcPr>
          <w:p w14:paraId="28B5C72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A6CA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A0A58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2FC624D" w14:textId="77777777" w:rsidR="004447C3" w:rsidRPr="00FB3EB4" w:rsidRDefault="004447C3" w:rsidP="004447C3">
            <w:pPr>
              <w:pStyle w:val="TableCellBody"/>
              <w:jc w:val="center"/>
              <w:rPr>
                <w:szCs w:val="20"/>
              </w:rPr>
            </w:pPr>
            <w:r>
              <w:rPr>
                <w:szCs w:val="20"/>
              </w:rPr>
              <w:t>always</w:t>
            </w:r>
          </w:p>
        </w:tc>
      </w:tr>
      <w:tr w:rsidR="004447C3" w:rsidRPr="00FB3EB4" w14:paraId="5A158F88" w14:textId="77777777" w:rsidTr="002049A6">
        <w:trPr>
          <w:trHeight w:val="143"/>
          <w:jc w:val="center"/>
        </w:trPr>
        <w:tc>
          <w:tcPr>
            <w:tcW w:w="2328" w:type="dxa"/>
            <w:tcBorders>
              <w:top w:val="nil"/>
              <w:left w:val="nil"/>
              <w:bottom w:val="nil"/>
              <w:right w:val="nil"/>
            </w:tcBorders>
          </w:tcPr>
          <w:p w14:paraId="78E44C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hru_et_yr</w:t>
            </w:r>
          </w:p>
        </w:tc>
        <w:tc>
          <w:tcPr>
            <w:tcW w:w="5738" w:type="dxa"/>
            <w:gridSpan w:val="3"/>
            <w:tcBorders>
              <w:top w:val="nil"/>
              <w:left w:val="nil"/>
              <w:bottom w:val="nil"/>
              <w:right w:val="nil"/>
            </w:tcBorders>
          </w:tcPr>
          <w:p w14:paraId="696221C4" w14:textId="77777777" w:rsidR="004447C3" w:rsidRPr="00FB3EB4" w:rsidRDefault="004447C3" w:rsidP="004447C3">
            <w:pPr>
              <w:pStyle w:val="TableCellBody"/>
              <w:rPr>
                <w:szCs w:val="20"/>
              </w:rPr>
            </w:pPr>
            <w:r w:rsidRPr="00FB3EB4">
              <w:rPr>
                <w:szCs w:val="20"/>
              </w:rPr>
              <w:t>Yearly area-weighted average actual ET for each HRU</w:t>
            </w:r>
            <w:r>
              <w:rPr>
                <w:szCs w:val="20"/>
              </w:rPr>
              <w:t xml:space="preserve"> </w:t>
            </w:r>
          </w:p>
        </w:tc>
        <w:tc>
          <w:tcPr>
            <w:tcW w:w="1095" w:type="dxa"/>
            <w:gridSpan w:val="2"/>
            <w:tcBorders>
              <w:top w:val="nil"/>
              <w:left w:val="nil"/>
              <w:bottom w:val="nil"/>
              <w:right w:val="nil"/>
            </w:tcBorders>
          </w:tcPr>
          <w:p w14:paraId="74B6544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1CD616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1F367E" w14:textId="300C91B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B7A3379" w14:textId="77777777" w:rsidR="004447C3" w:rsidRPr="00FB3EB4" w:rsidRDefault="004447C3" w:rsidP="004447C3">
            <w:pPr>
              <w:pStyle w:val="TableCellBody"/>
              <w:jc w:val="center"/>
              <w:rPr>
                <w:szCs w:val="20"/>
              </w:rPr>
            </w:pPr>
            <w:r w:rsidRPr="009626A0">
              <w:rPr>
                <w:b/>
                <w:szCs w:val="20"/>
              </w:rPr>
              <w:t>print_freq</w:t>
            </w:r>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4447C3" w:rsidRPr="00FB3EB4" w14:paraId="5A82CD36" w14:textId="77777777" w:rsidTr="002049A6">
        <w:trPr>
          <w:trHeight w:val="143"/>
          <w:jc w:val="center"/>
        </w:trPr>
        <w:tc>
          <w:tcPr>
            <w:tcW w:w="2328" w:type="dxa"/>
            <w:tcBorders>
              <w:top w:val="nil"/>
              <w:left w:val="nil"/>
              <w:bottom w:val="nil"/>
              <w:right w:val="nil"/>
            </w:tcBorders>
          </w:tcPr>
          <w:p w14:paraId="6EC2BF23" w14:textId="38B812A1" w:rsidR="004447C3" w:rsidRPr="00FB3EB4" w:rsidRDefault="004447C3" w:rsidP="004447C3">
            <w:pPr>
              <w:pStyle w:val="TableCellBody"/>
              <w:rPr>
                <w:rStyle w:val="Variable"/>
                <w:color w:val="auto"/>
                <w:sz w:val="20"/>
                <w:szCs w:val="20"/>
              </w:rPr>
            </w:pPr>
            <w:r w:rsidRPr="00FB3EB4">
              <w:rPr>
                <w:rStyle w:val="Variable"/>
                <w:color w:val="auto"/>
                <w:sz w:val="20"/>
                <w:szCs w:val="20"/>
              </w:rPr>
              <w:t>hru_intcpevap</w:t>
            </w:r>
          </w:p>
        </w:tc>
        <w:tc>
          <w:tcPr>
            <w:tcW w:w="5738" w:type="dxa"/>
            <w:gridSpan w:val="3"/>
            <w:tcBorders>
              <w:top w:val="nil"/>
              <w:left w:val="nil"/>
              <w:bottom w:val="nil"/>
              <w:right w:val="nil"/>
            </w:tcBorders>
          </w:tcPr>
          <w:p w14:paraId="402B94E1" w14:textId="08AF8F1F"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62FB5C9E" w14:textId="5212499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1D1447" w14:textId="229D071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69FE3CC" w14:textId="7D258E70" w:rsidR="004447C3" w:rsidRPr="00FB3EB4" w:rsidRDefault="004447C3" w:rsidP="004447C3">
            <w:pPr>
              <w:pStyle w:val="TableCellBody"/>
              <w:jc w:val="center"/>
              <w:rPr>
                <w:szCs w:val="20"/>
              </w:rPr>
            </w:pPr>
            <w:r w:rsidRPr="00FB3EB4">
              <w:rPr>
                <w:szCs w:val="20"/>
              </w:rPr>
              <w:t>real</w:t>
            </w:r>
          </w:p>
        </w:tc>
        <w:tc>
          <w:tcPr>
            <w:tcW w:w="2405" w:type="dxa"/>
            <w:gridSpan w:val="2"/>
            <w:tcBorders>
              <w:top w:val="nil"/>
              <w:left w:val="nil"/>
              <w:bottom w:val="nil"/>
              <w:right w:val="nil"/>
            </w:tcBorders>
          </w:tcPr>
          <w:p w14:paraId="4EF2FA8D" w14:textId="24D6486A" w:rsidR="004447C3" w:rsidRDefault="004447C3" w:rsidP="004447C3">
            <w:pPr>
              <w:pStyle w:val="TableCellBody"/>
              <w:jc w:val="center"/>
              <w:rPr>
                <w:szCs w:val="20"/>
              </w:rPr>
            </w:pPr>
            <w:r>
              <w:rPr>
                <w:szCs w:val="20"/>
              </w:rPr>
              <w:t>always</w:t>
            </w:r>
          </w:p>
        </w:tc>
      </w:tr>
      <w:tr w:rsidR="004447C3" w:rsidRPr="00FB3EB4" w14:paraId="7A2F2BAD" w14:textId="77777777" w:rsidTr="002049A6">
        <w:trPr>
          <w:trHeight w:val="143"/>
          <w:jc w:val="center"/>
        </w:trPr>
        <w:tc>
          <w:tcPr>
            <w:tcW w:w="2328" w:type="dxa"/>
            <w:tcBorders>
              <w:top w:val="nil"/>
              <w:left w:val="nil"/>
              <w:bottom w:val="nil"/>
              <w:right w:val="nil"/>
            </w:tcBorders>
          </w:tcPr>
          <w:p w14:paraId="19D710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imperv_evap</w:t>
            </w:r>
          </w:p>
        </w:tc>
        <w:tc>
          <w:tcPr>
            <w:tcW w:w="5738" w:type="dxa"/>
            <w:gridSpan w:val="3"/>
            <w:tcBorders>
              <w:top w:val="nil"/>
              <w:left w:val="nil"/>
              <w:bottom w:val="nil"/>
              <w:right w:val="nil"/>
            </w:tcBorders>
          </w:tcPr>
          <w:p w14:paraId="6AA2F279" w14:textId="77777777" w:rsidR="004447C3" w:rsidRPr="00FB3EB4" w:rsidRDefault="004447C3" w:rsidP="004447C3">
            <w:pPr>
              <w:pStyle w:val="TableCellBody"/>
              <w:rPr>
                <w:szCs w:val="20"/>
              </w:rPr>
            </w:pPr>
            <w:r w:rsidRPr="00FB3EB4">
              <w:rPr>
                <w:szCs w:val="20"/>
              </w:rPr>
              <w:t>Evaporation from impervious area for each HRU</w:t>
            </w:r>
          </w:p>
        </w:tc>
        <w:tc>
          <w:tcPr>
            <w:tcW w:w="1095" w:type="dxa"/>
            <w:gridSpan w:val="2"/>
            <w:tcBorders>
              <w:top w:val="nil"/>
              <w:left w:val="nil"/>
              <w:bottom w:val="nil"/>
              <w:right w:val="nil"/>
            </w:tcBorders>
          </w:tcPr>
          <w:p w14:paraId="083CF27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52E5EE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FC7D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6A0ADA" w14:textId="77777777" w:rsidR="004447C3" w:rsidRPr="00FB3EB4" w:rsidRDefault="004447C3" w:rsidP="004447C3">
            <w:pPr>
              <w:pStyle w:val="TableCellBody"/>
              <w:jc w:val="center"/>
              <w:rPr>
                <w:szCs w:val="20"/>
              </w:rPr>
            </w:pPr>
            <w:r>
              <w:rPr>
                <w:szCs w:val="20"/>
              </w:rPr>
              <w:t>always</w:t>
            </w:r>
          </w:p>
        </w:tc>
      </w:tr>
      <w:tr w:rsidR="004447C3" w:rsidRPr="00FB3EB4" w14:paraId="7353B486" w14:textId="77777777" w:rsidTr="002049A6">
        <w:trPr>
          <w:trHeight w:val="143"/>
          <w:jc w:val="center"/>
        </w:trPr>
        <w:tc>
          <w:tcPr>
            <w:tcW w:w="2328" w:type="dxa"/>
            <w:tcBorders>
              <w:top w:val="nil"/>
              <w:left w:val="nil"/>
              <w:bottom w:val="nil"/>
              <w:right w:val="nil"/>
            </w:tcBorders>
          </w:tcPr>
          <w:p w14:paraId="7EAB8D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intcp_evap</w:t>
            </w:r>
          </w:p>
        </w:tc>
        <w:tc>
          <w:tcPr>
            <w:tcW w:w="5738" w:type="dxa"/>
            <w:gridSpan w:val="3"/>
            <w:tcBorders>
              <w:top w:val="nil"/>
              <w:left w:val="nil"/>
              <w:bottom w:val="nil"/>
              <w:right w:val="nil"/>
            </w:tcBorders>
          </w:tcPr>
          <w:p w14:paraId="16707D2A" w14:textId="77777777"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747E73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1ED4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3D6529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02AC1A5" w14:textId="77777777" w:rsidR="004447C3" w:rsidRPr="00FB3EB4" w:rsidRDefault="004447C3" w:rsidP="004447C3">
            <w:pPr>
              <w:pStyle w:val="TableCellBody"/>
              <w:jc w:val="center"/>
              <w:rPr>
                <w:szCs w:val="20"/>
              </w:rPr>
            </w:pPr>
            <w:r>
              <w:rPr>
                <w:szCs w:val="20"/>
              </w:rPr>
              <w:t>always</w:t>
            </w:r>
          </w:p>
        </w:tc>
      </w:tr>
      <w:tr w:rsidR="004447C3" w:rsidRPr="00FB3EB4" w14:paraId="7D7CFFC4" w14:textId="77777777" w:rsidTr="002049A6">
        <w:trPr>
          <w:trHeight w:val="143"/>
          <w:jc w:val="center"/>
        </w:trPr>
        <w:tc>
          <w:tcPr>
            <w:tcW w:w="2328" w:type="dxa"/>
            <w:tcBorders>
              <w:top w:val="nil"/>
              <w:left w:val="nil"/>
              <w:bottom w:val="nil"/>
              <w:right w:val="nil"/>
            </w:tcBorders>
          </w:tcPr>
          <w:p w14:paraId="6D4173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lake_evap</w:t>
            </w:r>
          </w:p>
        </w:tc>
        <w:tc>
          <w:tcPr>
            <w:tcW w:w="5738" w:type="dxa"/>
            <w:gridSpan w:val="3"/>
            <w:tcBorders>
              <w:top w:val="nil"/>
              <w:left w:val="nil"/>
              <w:bottom w:val="nil"/>
              <w:right w:val="nil"/>
            </w:tcBorders>
          </w:tcPr>
          <w:p w14:paraId="0306B071" w14:textId="77777777" w:rsidR="004447C3" w:rsidRPr="00FB3EB4" w:rsidRDefault="004447C3" w:rsidP="004447C3">
            <w:pPr>
              <w:pStyle w:val="TableCellBody"/>
              <w:rPr>
                <w:szCs w:val="20"/>
              </w:rPr>
            </w:pPr>
            <w:r w:rsidRPr="00FB3EB4">
              <w:rPr>
                <w:szCs w:val="20"/>
              </w:rPr>
              <w:t>Total evaporation from each lake HRU</w:t>
            </w:r>
          </w:p>
        </w:tc>
        <w:tc>
          <w:tcPr>
            <w:tcW w:w="1095" w:type="dxa"/>
            <w:gridSpan w:val="2"/>
            <w:tcBorders>
              <w:top w:val="nil"/>
              <w:left w:val="nil"/>
              <w:bottom w:val="nil"/>
              <w:right w:val="nil"/>
            </w:tcBorders>
          </w:tcPr>
          <w:p w14:paraId="32AB99B9" w14:textId="77777777" w:rsidR="004447C3" w:rsidRPr="00FB3EB4" w:rsidRDefault="004447C3" w:rsidP="004447C3">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350A4C"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9D9106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561C00"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1CEF8D2E" w14:textId="77777777" w:rsidTr="002049A6">
        <w:trPr>
          <w:trHeight w:val="143"/>
          <w:jc w:val="center"/>
        </w:trPr>
        <w:tc>
          <w:tcPr>
            <w:tcW w:w="2328" w:type="dxa"/>
            <w:tcBorders>
              <w:top w:val="nil"/>
              <w:left w:val="nil"/>
              <w:bottom w:val="nil"/>
              <w:right w:val="nil"/>
            </w:tcBorders>
          </w:tcPr>
          <w:p w14:paraId="3F6D054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pan_evap</w:t>
            </w:r>
          </w:p>
        </w:tc>
        <w:tc>
          <w:tcPr>
            <w:tcW w:w="5738" w:type="dxa"/>
            <w:gridSpan w:val="3"/>
            <w:tcBorders>
              <w:top w:val="nil"/>
              <w:left w:val="nil"/>
              <w:bottom w:val="nil"/>
              <w:right w:val="nil"/>
            </w:tcBorders>
          </w:tcPr>
          <w:p w14:paraId="546F5C9D" w14:textId="77777777" w:rsidR="004447C3" w:rsidRPr="00FB3EB4" w:rsidRDefault="004447C3" w:rsidP="004447C3">
            <w:pPr>
              <w:pStyle w:val="TableCellBody"/>
              <w:rPr>
                <w:szCs w:val="20"/>
              </w:rPr>
            </w:pPr>
            <w:r w:rsidRPr="00FB3EB4">
              <w:rPr>
                <w:szCs w:val="20"/>
              </w:rPr>
              <w:t>Pan evaporation at each measurement station</w:t>
            </w:r>
          </w:p>
        </w:tc>
        <w:tc>
          <w:tcPr>
            <w:tcW w:w="1095" w:type="dxa"/>
            <w:gridSpan w:val="2"/>
            <w:tcBorders>
              <w:top w:val="nil"/>
              <w:left w:val="nil"/>
              <w:bottom w:val="nil"/>
              <w:right w:val="nil"/>
            </w:tcBorders>
          </w:tcPr>
          <w:p w14:paraId="4F40D03F" w14:textId="77777777" w:rsidR="004447C3" w:rsidRPr="00FB3EB4" w:rsidRDefault="004447C3" w:rsidP="004447C3">
            <w:pPr>
              <w:pStyle w:val="TableCellBody"/>
              <w:jc w:val="center"/>
              <w:rPr>
                <w:b/>
                <w:szCs w:val="20"/>
              </w:rPr>
            </w:pPr>
            <w:r w:rsidRPr="00FB3EB4">
              <w:rPr>
                <w:b/>
                <w:szCs w:val="20"/>
              </w:rPr>
              <w:t>nevap</w:t>
            </w:r>
          </w:p>
        </w:tc>
        <w:tc>
          <w:tcPr>
            <w:tcW w:w="1905" w:type="dxa"/>
            <w:gridSpan w:val="2"/>
            <w:tcBorders>
              <w:top w:val="nil"/>
              <w:left w:val="nil"/>
              <w:bottom w:val="nil"/>
              <w:right w:val="nil"/>
            </w:tcBorders>
          </w:tcPr>
          <w:p w14:paraId="0481D9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47765D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38A5519" w14:textId="77777777" w:rsidR="004447C3" w:rsidRPr="00FB3EB4" w:rsidRDefault="004447C3" w:rsidP="004447C3">
            <w:pPr>
              <w:pStyle w:val="TableCellBody"/>
              <w:jc w:val="center"/>
              <w:rPr>
                <w:szCs w:val="20"/>
              </w:rPr>
            </w:pPr>
            <w:r>
              <w:rPr>
                <w:b/>
                <w:szCs w:val="20"/>
              </w:rPr>
              <w:t xml:space="preserve">nevap &gt; </w:t>
            </w:r>
            <w:r w:rsidRPr="00064B8B">
              <w:rPr>
                <w:rFonts w:ascii="Courier New" w:hAnsi="Courier New" w:cs="Courier New"/>
                <w:szCs w:val="20"/>
              </w:rPr>
              <w:t>0</w:t>
            </w:r>
          </w:p>
        </w:tc>
      </w:tr>
      <w:tr w:rsidR="004447C3" w:rsidRPr="00FB3EB4" w14:paraId="3CF19B27" w14:textId="77777777" w:rsidTr="002049A6">
        <w:trPr>
          <w:trHeight w:val="143"/>
          <w:jc w:val="center"/>
        </w:trPr>
        <w:tc>
          <w:tcPr>
            <w:tcW w:w="2328" w:type="dxa"/>
            <w:tcBorders>
              <w:top w:val="nil"/>
              <w:left w:val="nil"/>
              <w:bottom w:val="nil"/>
              <w:right w:val="nil"/>
            </w:tcBorders>
          </w:tcPr>
          <w:p w14:paraId="2D07E32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perv_actet</w:t>
            </w:r>
          </w:p>
        </w:tc>
        <w:tc>
          <w:tcPr>
            <w:tcW w:w="5738" w:type="dxa"/>
            <w:gridSpan w:val="3"/>
            <w:tcBorders>
              <w:top w:val="nil"/>
              <w:left w:val="nil"/>
              <w:bottom w:val="nil"/>
              <w:right w:val="nil"/>
            </w:tcBorders>
          </w:tcPr>
          <w:p w14:paraId="22A2D113" w14:textId="77777777" w:rsidR="004447C3" w:rsidRPr="00FB3EB4" w:rsidRDefault="004447C3" w:rsidP="004447C3">
            <w:pPr>
              <w:pStyle w:val="TableCellBody"/>
              <w:rPr>
                <w:szCs w:val="20"/>
              </w:rPr>
            </w:pPr>
            <w:r w:rsidRPr="00FB3EB4">
              <w:rPr>
                <w:szCs w:val="20"/>
              </w:rPr>
              <w:t>Actual ET from the capillary reservoir of each HRU</w:t>
            </w:r>
          </w:p>
        </w:tc>
        <w:tc>
          <w:tcPr>
            <w:tcW w:w="1095" w:type="dxa"/>
            <w:gridSpan w:val="2"/>
            <w:tcBorders>
              <w:top w:val="nil"/>
              <w:left w:val="nil"/>
              <w:bottom w:val="nil"/>
              <w:right w:val="nil"/>
            </w:tcBorders>
          </w:tcPr>
          <w:p w14:paraId="5B3B815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4DD023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DAA4F71"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9B697FE" w14:textId="77777777" w:rsidR="004447C3" w:rsidRPr="00FB3EB4" w:rsidRDefault="004447C3" w:rsidP="004447C3">
            <w:pPr>
              <w:pStyle w:val="TableCellBody"/>
              <w:jc w:val="center"/>
              <w:rPr>
                <w:szCs w:val="20"/>
              </w:rPr>
            </w:pPr>
            <w:r>
              <w:rPr>
                <w:szCs w:val="20"/>
              </w:rPr>
              <w:t>always</w:t>
            </w:r>
          </w:p>
        </w:tc>
      </w:tr>
      <w:tr w:rsidR="004447C3" w:rsidRPr="00FB3EB4" w14:paraId="76CF06D8" w14:textId="77777777" w:rsidTr="002049A6">
        <w:trPr>
          <w:trHeight w:val="143"/>
          <w:jc w:val="center"/>
        </w:trPr>
        <w:tc>
          <w:tcPr>
            <w:tcW w:w="2328" w:type="dxa"/>
            <w:tcBorders>
              <w:top w:val="nil"/>
              <w:left w:val="nil"/>
              <w:bottom w:val="nil"/>
              <w:right w:val="nil"/>
            </w:tcBorders>
          </w:tcPr>
          <w:p w14:paraId="1BDA03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w:t>
            </w:r>
          </w:p>
        </w:tc>
        <w:tc>
          <w:tcPr>
            <w:tcW w:w="5738" w:type="dxa"/>
            <w:gridSpan w:val="3"/>
            <w:tcBorders>
              <w:top w:val="nil"/>
              <w:left w:val="nil"/>
              <w:bottom w:val="nil"/>
              <w:right w:val="nil"/>
            </w:tcBorders>
          </w:tcPr>
          <w:p w14:paraId="15CA16E0" w14:textId="77777777" w:rsidR="004447C3" w:rsidRPr="00FB3EB4" w:rsidRDefault="004447C3" w:rsidP="004447C3">
            <w:pPr>
              <w:pStyle w:val="TableCellBody"/>
              <w:rPr>
                <w:szCs w:val="20"/>
              </w:rPr>
            </w:pPr>
            <w:r w:rsidRPr="00FB3EB4">
              <w:rPr>
                <w:szCs w:val="20"/>
              </w:rPr>
              <w:t>Potential ET for each HRU</w:t>
            </w:r>
          </w:p>
        </w:tc>
        <w:tc>
          <w:tcPr>
            <w:tcW w:w="1095" w:type="dxa"/>
            <w:gridSpan w:val="2"/>
            <w:tcBorders>
              <w:top w:val="nil"/>
              <w:left w:val="nil"/>
              <w:bottom w:val="nil"/>
              <w:right w:val="nil"/>
            </w:tcBorders>
          </w:tcPr>
          <w:p w14:paraId="04DC4B9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24DC7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F4613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6438195" w14:textId="77777777" w:rsidR="004447C3" w:rsidRPr="00FB3EB4" w:rsidRDefault="004447C3" w:rsidP="004447C3">
            <w:pPr>
              <w:pStyle w:val="TableCellBody"/>
              <w:jc w:val="center"/>
              <w:rPr>
                <w:szCs w:val="20"/>
              </w:rPr>
            </w:pPr>
            <w:r>
              <w:rPr>
                <w:szCs w:val="20"/>
              </w:rPr>
              <w:t>always</w:t>
            </w:r>
          </w:p>
        </w:tc>
      </w:tr>
      <w:tr w:rsidR="004447C3" w:rsidRPr="00FB3EB4" w14:paraId="5FF78F41" w14:textId="77777777" w:rsidTr="002049A6">
        <w:trPr>
          <w:trHeight w:val="143"/>
          <w:jc w:val="center"/>
        </w:trPr>
        <w:tc>
          <w:tcPr>
            <w:tcW w:w="2328" w:type="dxa"/>
            <w:tcBorders>
              <w:top w:val="nil"/>
              <w:left w:val="nil"/>
              <w:bottom w:val="nil"/>
              <w:right w:val="nil"/>
            </w:tcBorders>
          </w:tcPr>
          <w:p w14:paraId="7F4684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potet_lower</w:t>
            </w:r>
          </w:p>
        </w:tc>
        <w:tc>
          <w:tcPr>
            <w:tcW w:w="5738" w:type="dxa"/>
            <w:gridSpan w:val="3"/>
            <w:tcBorders>
              <w:top w:val="nil"/>
              <w:left w:val="nil"/>
              <w:bottom w:val="nil"/>
              <w:right w:val="nil"/>
            </w:tcBorders>
          </w:tcPr>
          <w:p w14:paraId="4F6481AE" w14:textId="77777777" w:rsidR="004447C3" w:rsidRPr="00FB3EB4" w:rsidRDefault="004447C3" w:rsidP="004447C3">
            <w:pPr>
              <w:pStyle w:val="TableCellBody"/>
              <w:rPr>
                <w:szCs w:val="20"/>
              </w:rPr>
            </w:pPr>
            <w:r w:rsidRPr="00FB3EB4">
              <w:rPr>
                <w:szCs w:val="20"/>
              </w:rPr>
              <w:t>Potential ET in the lower zone of the capillary reservoir for each HRU</w:t>
            </w:r>
          </w:p>
        </w:tc>
        <w:tc>
          <w:tcPr>
            <w:tcW w:w="1095" w:type="dxa"/>
            <w:gridSpan w:val="2"/>
            <w:tcBorders>
              <w:top w:val="nil"/>
              <w:left w:val="nil"/>
              <w:bottom w:val="nil"/>
              <w:right w:val="nil"/>
            </w:tcBorders>
          </w:tcPr>
          <w:p w14:paraId="5DCFD73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810F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4196D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A44798A" w14:textId="77777777" w:rsidR="004447C3" w:rsidRPr="00FB3EB4" w:rsidRDefault="004447C3" w:rsidP="004447C3">
            <w:pPr>
              <w:pStyle w:val="TableCellBody"/>
              <w:jc w:val="center"/>
              <w:rPr>
                <w:szCs w:val="20"/>
              </w:rPr>
            </w:pPr>
            <w:r>
              <w:rPr>
                <w:szCs w:val="20"/>
              </w:rPr>
              <w:t>always</w:t>
            </w:r>
          </w:p>
        </w:tc>
      </w:tr>
      <w:tr w:rsidR="004447C3" w:rsidRPr="00FB3EB4" w14:paraId="013F1613" w14:textId="77777777" w:rsidTr="002049A6">
        <w:trPr>
          <w:trHeight w:val="143"/>
          <w:jc w:val="center"/>
        </w:trPr>
        <w:tc>
          <w:tcPr>
            <w:tcW w:w="2328" w:type="dxa"/>
            <w:tcBorders>
              <w:top w:val="nil"/>
              <w:left w:val="nil"/>
              <w:bottom w:val="nil"/>
              <w:right w:val="nil"/>
            </w:tcBorders>
          </w:tcPr>
          <w:p w14:paraId="373F8E9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potet_rechr</w:t>
            </w:r>
          </w:p>
        </w:tc>
        <w:tc>
          <w:tcPr>
            <w:tcW w:w="5738" w:type="dxa"/>
            <w:gridSpan w:val="3"/>
            <w:tcBorders>
              <w:top w:val="nil"/>
              <w:left w:val="nil"/>
              <w:bottom w:val="nil"/>
              <w:right w:val="nil"/>
            </w:tcBorders>
          </w:tcPr>
          <w:p w14:paraId="1C4D6EB4" w14:textId="77777777" w:rsidR="004447C3" w:rsidRPr="00FB3EB4" w:rsidRDefault="004447C3" w:rsidP="004447C3">
            <w:pPr>
              <w:pStyle w:val="TableCellBody"/>
              <w:rPr>
                <w:szCs w:val="20"/>
              </w:rPr>
            </w:pPr>
            <w:r w:rsidRPr="00FB3EB4">
              <w:rPr>
                <w:szCs w:val="20"/>
              </w:rPr>
              <w:t>Potential ET in the recharge zone of the capillary reservoir for each HRU</w:t>
            </w:r>
          </w:p>
        </w:tc>
        <w:tc>
          <w:tcPr>
            <w:tcW w:w="1095" w:type="dxa"/>
            <w:gridSpan w:val="2"/>
            <w:tcBorders>
              <w:top w:val="nil"/>
              <w:left w:val="nil"/>
              <w:bottom w:val="nil"/>
              <w:right w:val="nil"/>
            </w:tcBorders>
          </w:tcPr>
          <w:p w14:paraId="619CA5F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196CB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F748B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ACB240" w14:textId="77777777" w:rsidR="004447C3" w:rsidRPr="00FB3EB4" w:rsidRDefault="004447C3" w:rsidP="004447C3">
            <w:pPr>
              <w:pStyle w:val="TableCellBody"/>
              <w:jc w:val="center"/>
              <w:rPr>
                <w:szCs w:val="20"/>
              </w:rPr>
            </w:pPr>
            <w:r>
              <w:rPr>
                <w:szCs w:val="20"/>
              </w:rPr>
              <w:t>always</w:t>
            </w:r>
          </w:p>
        </w:tc>
      </w:tr>
      <w:tr w:rsidR="004447C3" w:rsidRPr="00FB3EB4" w14:paraId="53E80AB4" w14:textId="77777777" w:rsidTr="002049A6">
        <w:trPr>
          <w:trHeight w:val="143"/>
          <w:jc w:val="center"/>
        </w:trPr>
        <w:tc>
          <w:tcPr>
            <w:tcW w:w="2328" w:type="dxa"/>
            <w:tcBorders>
              <w:top w:val="nil"/>
              <w:left w:val="nil"/>
              <w:bottom w:val="nil"/>
              <w:right w:val="nil"/>
            </w:tcBorders>
          </w:tcPr>
          <w:p w14:paraId="6EE0044B" w14:textId="18AD7527" w:rsidR="004447C3" w:rsidRPr="00FB3EB4" w:rsidRDefault="004447C3" w:rsidP="004447C3">
            <w:pPr>
              <w:pStyle w:val="TableCellBody"/>
              <w:rPr>
                <w:rStyle w:val="Variable"/>
                <w:color w:val="auto"/>
                <w:sz w:val="20"/>
                <w:szCs w:val="20"/>
              </w:rPr>
            </w:pPr>
            <w:r w:rsidRPr="00B97D48">
              <w:rPr>
                <w:rStyle w:val="Variable"/>
                <w:color w:val="auto"/>
                <w:sz w:val="20"/>
                <w:szCs w:val="20"/>
                <w:highlight w:val="green"/>
              </w:rPr>
              <w:lastRenderedPageBreak/>
              <w:t>perv_avail_et</w:t>
            </w:r>
          </w:p>
        </w:tc>
        <w:tc>
          <w:tcPr>
            <w:tcW w:w="5738" w:type="dxa"/>
            <w:gridSpan w:val="3"/>
            <w:tcBorders>
              <w:top w:val="nil"/>
              <w:left w:val="nil"/>
              <w:bottom w:val="nil"/>
              <w:right w:val="nil"/>
            </w:tcBorders>
          </w:tcPr>
          <w:p w14:paraId="2311A22A" w14:textId="517409B9" w:rsidR="004447C3" w:rsidRPr="00FB3EB4" w:rsidRDefault="004447C3" w:rsidP="004447C3">
            <w:pPr>
              <w:pStyle w:val="TableCellBody"/>
              <w:rPr>
                <w:szCs w:val="20"/>
              </w:rPr>
            </w:pPr>
            <w:r w:rsidRPr="000A302D">
              <w:rPr>
                <w:szCs w:val="20"/>
              </w:rPr>
              <w:t>Unsatisfied ET available to the capillary reservoir of each HRU</w:t>
            </w:r>
          </w:p>
        </w:tc>
        <w:tc>
          <w:tcPr>
            <w:tcW w:w="1095" w:type="dxa"/>
            <w:gridSpan w:val="2"/>
            <w:tcBorders>
              <w:top w:val="nil"/>
              <w:left w:val="nil"/>
              <w:bottom w:val="nil"/>
              <w:right w:val="nil"/>
            </w:tcBorders>
          </w:tcPr>
          <w:p w14:paraId="7686F4E7" w14:textId="6BA5CCA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6E4558" w14:textId="52A929B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670B86" w14:textId="3EB12B1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B31E341" w14:textId="2DCDF4C2" w:rsidR="004447C3" w:rsidRDefault="004447C3" w:rsidP="004447C3">
            <w:pPr>
              <w:pStyle w:val="TableCellBody"/>
              <w:jc w:val="center"/>
              <w:rPr>
                <w:szCs w:val="20"/>
              </w:rPr>
            </w:pPr>
            <w:r>
              <w:rPr>
                <w:szCs w:val="20"/>
              </w:rPr>
              <w:t>always</w:t>
            </w:r>
          </w:p>
        </w:tc>
      </w:tr>
      <w:tr w:rsidR="004447C3" w:rsidRPr="00FB3EB4" w14:paraId="415AFA1F" w14:textId="77777777" w:rsidTr="002049A6">
        <w:trPr>
          <w:trHeight w:val="143"/>
          <w:jc w:val="center"/>
        </w:trPr>
        <w:tc>
          <w:tcPr>
            <w:tcW w:w="2328" w:type="dxa"/>
            <w:tcBorders>
              <w:top w:val="nil"/>
              <w:left w:val="nil"/>
              <w:bottom w:val="nil"/>
              <w:right w:val="nil"/>
            </w:tcBorders>
          </w:tcPr>
          <w:p w14:paraId="3611F6F1" w14:textId="2E3207FA" w:rsidR="004447C3" w:rsidRPr="00FB3EB4" w:rsidRDefault="004447C3" w:rsidP="004447C3">
            <w:pPr>
              <w:pStyle w:val="TableCellBody"/>
              <w:rPr>
                <w:rStyle w:val="Variable"/>
                <w:color w:val="auto"/>
                <w:sz w:val="20"/>
                <w:szCs w:val="20"/>
              </w:rPr>
            </w:pPr>
            <w:r w:rsidRPr="00EC5D6E">
              <w:rPr>
                <w:rStyle w:val="Variable"/>
                <w:color w:val="auto"/>
                <w:sz w:val="20"/>
                <w:szCs w:val="20"/>
              </w:rPr>
              <w:t>seginc_potet</w:t>
            </w:r>
          </w:p>
        </w:tc>
        <w:tc>
          <w:tcPr>
            <w:tcW w:w="5738" w:type="dxa"/>
            <w:gridSpan w:val="3"/>
            <w:tcBorders>
              <w:top w:val="nil"/>
              <w:left w:val="nil"/>
              <w:bottom w:val="nil"/>
              <w:right w:val="nil"/>
            </w:tcBorders>
          </w:tcPr>
          <w:p w14:paraId="6A3B45A7" w14:textId="6B7C5B89" w:rsidR="004447C3" w:rsidRPr="00FB3EB4" w:rsidRDefault="004447C3" w:rsidP="004447C3">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095" w:type="dxa"/>
            <w:gridSpan w:val="2"/>
            <w:tcBorders>
              <w:top w:val="nil"/>
              <w:left w:val="nil"/>
              <w:bottom w:val="nil"/>
              <w:right w:val="nil"/>
            </w:tcBorders>
          </w:tcPr>
          <w:p w14:paraId="7EEC0A28" w14:textId="68EE8B2B" w:rsidR="004447C3" w:rsidRPr="00FB3EB4" w:rsidRDefault="004447C3" w:rsidP="004447C3">
            <w:pPr>
              <w:pStyle w:val="TableCellBody"/>
              <w:jc w:val="center"/>
              <w:rPr>
                <w:b/>
                <w:szCs w:val="20"/>
              </w:rPr>
            </w:pPr>
            <w:r>
              <w:rPr>
                <w:b/>
                <w:szCs w:val="20"/>
              </w:rPr>
              <w:t>nsegment</w:t>
            </w:r>
          </w:p>
        </w:tc>
        <w:tc>
          <w:tcPr>
            <w:tcW w:w="1905" w:type="dxa"/>
            <w:gridSpan w:val="2"/>
            <w:tcBorders>
              <w:top w:val="nil"/>
              <w:left w:val="nil"/>
              <w:bottom w:val="nil"/>
              <w:right w:val="nil"/>
            </w:tcBorders>
          </w:tcPr>
          <w:p w14:paraId="404E8F5A" w14:textId="1F8B30F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DE3C0D" w14:textId="2D0C8AA3" w:rsidR="004447C3" w:rsidRPr="00FB3EB4" w:rsidRDefault="004447C3" w:rsidP="004447C3">
            <w:pPr>
              <w:pStyle w:val="tablecell-centered"/>
              <w:rPr>
                <w:szCs w:val="20"/>
              </w:rPr>
            </w:pPr>
            <w:r w:rsidRPr="00EC5D6E">
              <w:rPr>
                <w:szCs w:val="20"/>
              </w:rPr>
              <w:t>double</w:t>
            </w:r>
          </w:p>
        </w:tc>
        <w:tc>
          <w:tcPr>
            <w:tcW w:w="2405" w:type="dxa"/>
            <w:gridSpan w:val="2"/>
            <w:tcBorders>
              <w:top w:val="nil"/>
              <w:left w:val="nil"/>
              <w:bottom w:val="nil"/>
              <w:right w:val="nil"/>
            </w:tcBorders>
          </w:tcPr>
          <w:p w14:paraId="08B275B9" w14:textId="6F418FF6" w:rsidR="004447C3" w:rsidRDefault="004447C3" w:rsidP="004447C3">
            <w:pPr>
              <w:pStyle w:val="TableCellBody"/>
              <w:jc w:val="center"/>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227C1E">
              <w:rPr>
                <w:rFonts w:ascii="Courier New" w:hAnsi="Courier New" w:cs="Courier New"/>
                <w:highlight w:val="green"/>
              </w:rPr>
              <w:t>muskingum</w:t>
            </w:r>
            <w:r w:rsidRPr="00471CE0">
              <w:rPr>
                <w:rFonts w:ascii="Courier New" w:hAnsi="Courier New" w:cs="Courier New"/>
              </w:rPr>
              <w:t>_lake</w:t>
            </w:r>
          </w:p>
        </w:tc>
      </w:tr>
      <w:tr w:rsidR="004447C3" w:rsidRPr="00FB3EB4" w14:paraId="201C919F" w14:textId="77777777" w:rsidTr="002049A6">
        <w:trPr>
          <w:trHeight w:val="143"/>
          <w:jc w:val="center"/>
        </w:trPr>
        <w:tc>
          <w:tcPr>
            <w:tcW w:w="2328" w:type="dxa"/>
            <w:tcBorders>
              <w:top w:val="nil"/>
              <w:left w:val="nil"/>
              <w:bottom w:val="nil"/>
              <w:right w:val="nil"/>
            </w:tcBorders>
          </w:tcPr>
          <w:p w14:paraId="254B1696" w14:textId="73B0DFDC" w:rsidR="004447C3" w:rsidRPr="00FB3EB4" w:rsidRDefault="004447C3" w:rsidP="004447C3">
            <w:pPr>
              <w:pStyle w:val="TableCellBody"/>
              <w:rPr>
                <w:rStyle w:val="Variable"/>
                <w:color w:val="auto"/>
                <w:sz w:val="20"/>
                <w:szCs w:val="20"/>
              </w:rPr>
            </w:pPr>
            <w:r w:rsidRPr="00FB3EB4">
              <w:rPr>
                <w:rStyle w:val="Variable"/>
                <w:color w:val="auto"/>
                <w:sz w:val="20"/>
                <w:szCs w:val="20"/>
              </w:rPr>
              <w:t>snow_evap</w:t>
            </w:r>
          </w:p>
        </w:tc>
        <w:tc>
          <w:tcPr>
            <w:tcW w:w="5738" w:type="dxa"/>
            <w:gridSpan w:val="3"/>
            <w:tcBorders>
              <w:top w:val="nil"/>
              <w:left w:val="nil"/>
              <w:bottom w:val="nil"/>
              <w:right w:val="nil"/>
            </w:tcBorders>
          </w:tcPr>
          <w:p w14:paraId="4CAE3FF9" w14:textId="6388E53E" w:rsidR="004447C3" w:rsidRPr="00FB3EB4" w:rsidRDefault="004447C3" w:rsidP="004447C3">
            <w:pPr>
              <w:pStyle w:val="TableCellBody"/>
              <w:rPr>
                <w:szCs w:val="20"/>
              </w:rPr>
            </w:pPr>
            <w:r w:rsidRPr="00FB3EB4">
              <w:rPr>
                <w:szCs w:val="20"/>
              </w:rPr>
              <w:t>Evaporation and sublimation from snowpack on each HRU</w:t>
            </w:r>
          </w:p>
        </w:tc>
        <w:tc>
          <w:tcPr>
            <w:tcW w:w="1095" w:type="dxa"/>
            <w:gridSpan w:val="2"/>
            <w:tcBorders>
              <w:top w:val="nil"/>
              <w:left w:val="nil"/>
              <w:bottom w:val="nil"/>
              <w:right w:val="nil"/>
            </w:tcBorders>
          </w:tcPr>
          <w:p w14:paraId="53D9183C" w14:textId="15CF722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ED7D95" w14:textId="72A611E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F79BB0" w14:textId="6809DC47" w:rsidR="004447C3" w:rsidRDefault="004447C3" w:rsidP="004447C3">
            <w:pPr>
              <w:pStyle w:val="TableCellBody"/>
              <w:jc w:val="center"/>
              <w:rPr>
                <w:szCs w:val="20"/>
              </w:rPr>
            </w:pPr>
            <w:r>
              <w:rPr>
                <w:szCs w:val="20"/>
              </w:rPr>
              <w:t>always</w:t>
            </w:r>
          </w:p>
        </w:tc>
      </w:tr>
      <w:tr w:rsidR="004447C3" w:rsidRPr="00FB3EB4" w14:paraId="12BE84B4" w14:textId="77777777" w:rsidTr="002049A6">
        <w:trPr>
          <w:trHeight w:val="143"/>
          <w:jc w:val="center"/>
        </w:trPr>
        <w:tc>
          <w:tcPr>
            <w:tcW w:w="2328" w:type="dxa"/>
            <w:tcBorders>
              <w:top w:val="nil"/>
              <w:left w:val="nil"/>
              <w:bottom w:val="nil"/>
              <w:right w:val="nil"/>
            </w:tcBorders>
          </w:tcPr>
          <w:p w14:paraId="2C15F5B4" w14:textId="25075A99" w:rsidR="004447C3" w:rsidRPr="00FB3EB4" w:rsidRDefault="004447C3" w:rsidP="004447C3">
            <w:pPr>
              <w:pStyle w:val="TableCellBody"/>
              <w:rPr>
                <w:rStyle w:val="Variable"/>
                <w:color w:val="auto"/>
                <w:sz w:val="20"/>
                <w:szCs w:val="20"/>
              </w:rPr>
            </w:pPr>
            <w:r w:rsidRPr="00EC5D6E">
              <w:rPr>
                <w:rStyle w:val="Variable"/>
                <w:color w:val="auto"/>
                <w:sz w:val="20"/>
                <w:szCs w:val="20"/>
                <w:highlight w:val="green"/>
              </w:rPr>
              <w:t>snowevap_aet_frac</w:t>
            </w:r>
          </w:p>
        </w:tc>
        <w:tc>
          <w:tcPr>
            <w:tcW w:w="5738" w:type="dxa"/>
            <w:gridSpan w:val="3"/>
            <w:tcBorders>
              <w:top w:val="nil"/>
              <w:left w:val="nil"/>
              <w:bottom w:val="nil"/>
              <w:right w:val="nil"/>
            </w:tcBorders>
          </w:tcPr>
          <w:p w14:paraId="617FD2E1" w14:textId="2236A2D7" w:rsidR="004447C3" w:rsidRPr="00FB3EB4" w:rsidRDefault="004447C3" w:rsidP="004447C3">
            <w:pPr>
              <w:pStyle w:val="TableCellBody"/>
              <w:rPr>
                <w:szCs w:val="20"/>
              </w:rPr>
            </w:pPr>
            <w:r w:rsidRPr="00EC5D6E">
              <w:rPr>
                <w:szCs w:val="20"/>
              </w:rPr>
              <w:t>Fraction of sublimation of AET for each HRU</w:t>
            </w:r>
          </w:p>
        </w:tc>
        <w:tc>
          <w:tcPr>
            <w:tcW w:w="1095" w:type="dxa"/>
            <w:gridSpan w:val="2"/>
            <w:tcBorders>
              <w:top w:val="nil"/>
              <w:left w:val="nil"/>
              <w:bottom w:val="nil"/>
              <w:right w:val="nil"/>
            </w:tcBorders>
          </w:tcPr>
          <w:p w14:paraId="7FC9EF6E" w14:textId="610F59A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F34C2C" w14:textId="480EF555"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0BDD52E" w14:textId="2AE10DC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DA80B18" w14:textId="407FA5F8" w:rsidR="004447C3" w:rsidRDefault="004447C3" w:rsidP="004447C3">
            <w:pPr>
              <w:pStyle w:val="TableCellBody"/>
              <w:jc w:val="center"/>
              <w:rPr>
                <w:szCs w:val="20"/>
              </w:rPr>
            </w:pPr>
            <w:r>
              <w:rPr>
                <w:szCs w:val="20"/>
              </w:rPr>
              <w:t>always</w:t>
            </w:r>
          </w:p>
        </w:tc>
      </w:tr>
      <w:tr w:rsidR="004447C3" w:rsidRPr="00FB3EB4" w14:paraId="7FA0CC44" w14:textId="77777777" w:rsidTr="002049A6">
        <w:trPr>
          <w:trHeight w:val="143"/>
          <w:jc w:val="center"/>
        </w:trPr>
        <w:tc>
          <w:tcPr>
            <w:tcW w:w="2328" w:type="dxa"/>
            <w:tcBorders>
              <w:top w:val="nil"/>
              <w:left w:val="nil"/>
              <w:bottom w:val="nil"/>
              <w:right w:val="nil"/>
            </w:tcBorders>
          </w:tcPr>
          <w:p w14:paraId="6C3E7BB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spring_frost</w:t>
            </w:r>
          </w:p>
        </w:tc>
        <w:tc>
          <w:tcPr>
            <w:tcW w:w="5738" w:type="dxa"/>
            <w:gridSpan w:val="3"/>
            <w:tcBorders>
              <w:top w:val="nil"/>
              <w:left w:val="nil"/>
              <w:bottom w:val="nil"/>
              <w:right w:val="nil"/>
            </w:tcBorders>
          </w:tcPr>
          <w:p w14:paraId="341C1643" w14:textId="77777777" w:rsidR="004447C3" w:rsidRPr="00FB3EB4" w:rsidRDefault="004447C3" w:rsidP="004447C3">
            <w:pPr>
              <w:pStyle w:val="TableCellBody"/>
              <w:rPr>
                <w:szCs w:val="20"/>
              </w:rPr>
            </w:pPr>
            <w:r w:rsidRPr="00FB3EB4">
              <w:rPr>
                <w:szCs w:val="20"/>
              </w:rPr>
              <w:t>The solar date (number of days after winter solstice) of the last killing frost of the spring</w:t>
            </w:r>
          </w:p>
        </w:tc>
        <w:tc>
          <w:tcPr>
            <w:tcW w:w="1095" w:type="dxa"/>
            <w:gridSpan w:val="2"/>
            <w:tcBorders>
              <w:top w:val="nil"/>
              <w:left w:val="nil"/>
              <w:bottom w:val="nil"/>
              <w:right w:val="nil"/>
            </w:tcBorders>
          </w:tcPr>
          <w:p w14:paraId="348EC90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00E71DBB"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D6C525F"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1C26DEF" w14:textId="77777777" w:rsidTr="002049A6">
        <w:trPr>
          <w:trHeight w:val="143"/>
          <w:jc w:val="center"/>
        </w:trPr>
        <w:tc>
          <w:tcPr>
            <w:tcW w:w="2328" w:type="dxa"/>
            <w:tcBorders>
              <w:top w:val="nil"/>
              <w:left w:val="nil"/>
              <w:bottom w:val="nil"/>
              <w:right w:val="nil"/>
            </w:tcBorders>
          </w:tcPr>
          <w:p w14:paraId="56C95C7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subinc_actet</w:t>
            </w:r>
          </w:p>
        </w:tc>
        <w:tc>
          <w:tcPr>
            <w:tcW w:w="5738" w:type="dxa"/>
            <w:gridSpan w:val="3"/>
            <w:tcBorders>
              <w:top w:val="nil"/>
              <w:left w:val="nil"/>
              <w:bottom w:val="nil"/>
              <w:right w:val="nil"/>
            </w:tcBorders>
          </w:tcPr>
          <w:p w14:paraId="05EE1722" w14:textId="77777777" w:rsidR="004447C3" w:rsidRPr="00FB3EB4" w:rsidRDefault="004447C3" w:rsidP="004447C3">
            <w:pPr>
              <w:pStyle w:val="TableCellBody"/>
              <w:rPr>
                <w:szCs w:val="20"/>
              </w:rPr>
            </w:pPr>
            <w:r w:rsidRPr="00FB3EB4">
              <w:rPr>
                <w:szCs w:val="20"/>
              </w:rPr>
              <w:t>Area-weighted average actual ET from associated HRUs to each subbasin</w:t>
            </w:r>
          </w:p>
        </w:tc>
        <w:tc>
          <w:tcPr>
            <w:tcW w:w="1095" w:type="dxa"/>
            <w:gridSpan w:val="2"/>
            <w:tcBorders>
              <w:top w:val="nil"/>
              <w:left w:val="nil"/>
              <w:bottom w:val="nil"/>
              <w:right w:val="nil"/>
            </w:tcBorders>
          </w:tcPr>
          <w:p w14:paraId="19FA202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98BD0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99BBB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A043AB0" w14:textId="77777777" w:rsidTr="002049A6">
        <w:trPr>
          <w:trHeight w:val="143"/>
          <w:jc w:val="center"/>
        </w:trPr>
        <w:tc>
          <w:tcPr>
            <w:tcW w:w="2328" w:type="dxa"/>
            <w:tcBorders>
              <w:top w:val="nil"/>
              <w:left w:val="nil"/>
              <w:bottom w:val="nil"/>
              <w:right w:val="nil"/>
            </w:tcBorders>
          </w:tcPr>
          <w:p w14:paraId="2B00549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subinc_potet</w:t>
            </w:r>
          </w:p>
        </w:tc>
        <w:tc>
          <w:tcPr>
            <w:tcW w:w="5738" w:type="dxa"/>
            <w:gridSpan w:val="3"/>
            <w:tcBorders>
              <w:top w:val="nil"/>
              <w:left w:val="nil"/>
              <w:bottom w:val="nil"/>
              <w:right w:val="nil"/>
            </w:tcBorders>
          </w:tcPr>
          <w:p w14:paraId="46BA4534" w14:textId="77777777" w:rsidR="004447C3" w:rsidRPr="00FB3EB4" w:rsidRDefault="004447C3" w:rsidP="004447C3">
            <w:pPr>
              <w:pStyle w:val="TableCellBody"/>
              <w:rPr>
                <w:szCs w:val="20"/>
              </w:rPr>
            </w:pPr>
            <w:r w:rsidRPr="00FB3EB4">
              <w:rPr>
                <w:szCs w:val="20"/>
              </w:rPr>
              <w:t>Area-weighted average potential ET from associated HRUs to each subbasin</w:t>
            </w:r>
          </w:p>
        </w:tc>
        <w:tc>
          <w:tcPr>
            <w:tcW w:w="1095" w:type="dxa"/>
            <w:gridSpan w:val="2"/>
            <w:tcBorders>
              <w:top w:val="nil"/>
              <w:left w:val="nil"/>
              <w:bottom w:val="nil"/>
              <w:right w:val="nil"/>
            </w:tcBorders>
          </w:tcPr>
          <w:p w14:paraId="72FDAAA3"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B03140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2441FB"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E20F860" w14:textId="77777777" w:rsidTr="002049A6">
        <w:trPr>
          <w:trHeight w:val="143"/>
          <w:jc w:val="center"/>
        </w:trPr>
        <w:tc>
          <w:tcPr>
            <w:tcW w:w="2328" w:type="dxa"/>
            <w:tcBorders>
              <w:top w:val="nil"/>
              <w:left w:val="nil"/>
              <w:bottom w:val="nil"/>
              <w:right w:val="nil"/>
            </w:tcBorders>
          </w:tcPr>
          <w:p w14:paraId="4F4C39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swale_actet</w:t>
            </w:r>
          </w:p>
        </w:tc>
        <w:tc>
          <w:tcPr>
            <w:tcW w:w="5738" w:type="dxa"/>
            <w:gridSpan w:val="3"/>
            <w:tcBorders>
              <w:top w:val="nil"/>
              <w:left w:val="nil"/>
              <w:bottom w:val="nil"/>
              <w:right w:val="nil"/>
            </w:tcBorders>
          </w:tcPr>
          <w:p w14:paraId="3A3B030A" w14:textId="77777777" w:rsidR="004447C3" w:rsidRPr="00FB3EB4" w:rsidRDefault="004447C3" w:rsidP="004447C3">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095" w:type="dxa"/>
            <w:gridSpan w:val="2"/>
            <w:tcBorders>
              <w:top w:val="nil"/>
              <w:left w:val="nil"/>
              <w:bottom w:val="nil"/>
              <w:right w:val="nil"/>
            </w:tcBorders>
          </w:tcPr>
          <w:p w14:paraId="04F0623D" w14:textId="7777777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8AA99A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3D56F70" w14:textId="77777777" w:rsidR="004447C3" w:rsidRPr="00FB3EB4" w:rsidRDefault="004447C3" w:rsidP="004447C3">
            <w:pPr>
              <w:pStyle w:val="TableCellBody"/>
              <w:jc w:val="center"/>
              <w:rPr>
                <w:szCs w:val="20"/>
              </w:rPr>
            </w:pPr>
            <w:r>
              <w:rPr>
                <w:szCs w:val="20"/>
              </w:rPr>
              <w:t>always</w:t>
            </w:r>
          </w:p>
        </w:tc>
      </w:tr>
      <w:tr w:rsidR="004447C3" w:rsidRPr="00FB3EB4" w14:paraId="656B30D6" w14:textId="77777777" w:rsidTr="002049A6">
        <w:trPr>
          <w:trHeight w:val="143"/>
          <w:jc w:val="center"/>
        </w:trPr>
        <w:tc>
          <w:tcPr>
            <w:tcW w:w="2328" w:type="dxa"/>
            <w:tcBorders>
              <w:top w:val="nil"/>
              <w:left w:val="nil"/>
              <w:bottom w:val="nil"/>
              <w:right w:val="nil"/>
            </w:tcBorders>
          </w:tcPr>
          <w:p w14:paraId="075B9A94" w14:textId="7840171F" w:rsidR="004447C3" w:rsidRPr="000F2C9D" w:rsidRDefault="004447C3" w:rsidP="004447C3">
            <w:pPr>
              <w:pStyle w:val="TableCellBody"/>
              <w:rPr>
                <w:rStyle w:val="Variable"/>
                <w:color w:val="auto"/>
                <w:sz w:val="20"/>
                <w:szCs w:val="20"/>
              </w:rPr>
            </w:pPr>
            <w:r w:rsidRPr="000F2C9D">
              <w:rPr>
                <w:rStyle w:val="Variable"/>
                <w:color w:val="auto"/>
                <w:sz w:val="20"/>
                <w:szCs w:val="20"/>
              </w:rPr>
              <w:t>tempc_dewpt</w:t>
            </w:r>
          </w:p>
        </w:tc>
        <w:tc>
          <w:tcPr>
            <w:tcW w:w="5738" w:type="dxa"/>
            <w:gridSpan w:val="3"/>
            <w:tcBorders>
              <w:top w:val="nil"/>
              <w:left w:val="nil"/>
              <w:bottom w:val="nil"/>
              <w:right w:val="nil"/>
            </w:tcBorders>
          </w:tcPr>
          <w:p w14:paraId="6045E539" w14:textId="278F81F0" w:rsidR="004447C3" w:rsidRPr="00FB3EB4" w:rsidRDefault="004447C3" w:rsidP="004447C3">
            <w:pPr>
              <w:pStyle w:val="TableCellBody"/>
              <w:rPr>
                <w:szCs w:val="20"/>
              </w:rPr>
            </w:pPr>
            <w:r>
              <w:rPr>
                <w:szCs w:val="20"/>
              </w:rPr>
              <w:t>air temperature at dew point for each HRU</w:t>
            </w:r>
          </w:p>
        </w:tc>
        <w:tc>
          <w:tcPr>
            <w:tcW w:w="1095" w:type="dxa"/>
            <w:gridSpan w:val="2"/>
            <w:tcBorders>
              <w:top w:val="nil"/>
              <w:left w:val="nil"/>
              <w:bottom w:val="nil"/>
              <w:right w:val="nil"/>
            </w:tcBorders>
          </w:tcPr>
          <w:p w14:paraId="7477A427" w14:textId="374D484B"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4447C3" w:rsidRDefault="004447C3" w:rsidP="004447C3">
            <w:pPr>
              <w:pStyle w:val="tablecell-centered"/>
              <w:rPr>
                <w:szCs w:val="20"/>
              </w:rPr>
            </w:pPr>
            <w:r>
              <w:rPr>
                <w:szCs w:val="20"/>
              </w:rPr>
              <w:t>degrees Celsius</w:t>
            </w:r>
          </w:p>
        </w:tc>
        <w:tc>
          <w:tcPr>
            <w:tcW w:w="929" w:type="dxa"/>
            <w:tcBorders>
              <w:top w:val="nil"/>
              <w:left w:val="nil"/>
              <w:bottom w:val="nil"/>
              <w:right w:val="nil"/>
            </w:tcBorders>
          </w:tcPr>
          <w:p w14:paraId="6037FC8C" w14:textId="35EDD93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EE07EBE" w14:textId="1284B900" w:rsidR="004447C3" w:rsidRPr="001E6965" w:rsidRDefault="004447C3" w:rsidP="004447C3">
            <w:pPr>
              <w:pStyle w:val="TableCellBody"/>
              <w:jc w:val="center"/>
              <w:rPr>
                <w:rFonts w:ascii="Courier New" w:hAnsi="Courier New" w:cs="Courier New"/>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w:t>
            </w:r>
            <w:r w:rsidR="001E6965" w:rsidRPr="001E6965">
              <w:rPr>
                <w:rFonts w:ascii="Courier New" w:hAnsi="Courier New" w:cs="Courier New"/>
                <w:szCs w:val="20"/>
                <w:highlight w:val="green"/>
              </w:rPr>
              <w:t>potet_pm_</w:t>
            </w:r>
            <w:r w:rsidRPr="001E6965">
              <w:rPr>
                <w:rFonts w:ascii="Courier New" w:hAnsi="Courier New" w:cs="Courier New"/>
                <w:szCs w:val="20"/>
                <w:highlight w:val="green"/>
              </w:rPr>
              <w:t>sta</w:t>
            </w:r>
            <w:r>
              <w:rPr>
                <w:szCs w:val="20"/>
              </w:rPr>
              <w:t xml:space="preserve">, or </w:t>
            </w:r>
            <w:r w:rsidRPr="001E6965">
              <w:rPr>
                <w:szCs w:val="20"/>
                <w:highlight w:val="green"/>
              </w:rPr>
              <w:t>potet_pt</w:t>
            </w:r>
          </w:p>
        </w:tc>
      </w:tr>
      <w:tr w:rsidR="004447C3" w:rsidRPr="00FB3EB4" w14:paraId="6E147A56" w14:textId="77777777" w:rsidTr="002049A6">
        <w:trPr>
          <w:trHeight w:val="143"/>
          <w:jc w:val="center"/>
        </w:trPr>
        <w:tc>
          <w:tcPr>
            <w:tcW w:w="2328" w:type="dxa"/>
            <w:tcBorders>
              <w:top w:val="nil"/>
              <w:left w:val="nil"/>
              <w:bottom w:val="nil"/>
              <w:right w:val="nil"/>
            </w:tcBorders>
          </w:tcPr>
          <w:p w14:paraId="62051AFD" w14:textId="0DBD4553" w:rsidR="004447C3" w:rsidRPr="000F2C9D" w:rsidRDefault="004447C3" w:rsidP="004447C3">
            <w:pPr>
              <w:pStyle w:val="TableCellBody"/>
              <w:rPr>
                <w:rStyle w:val="Variable"/>
                <w:color w:val="auto"/>
                <w:sz w:val="20"/>
                <w:szCs w:val="20"/>
              </w:rPr>
            </w:pPr>
            <w:r w:rsidRPr="000F2C9D">
              <w:rPr>
                <w:rStyle w:val="Variable"/>
                <w:color w:val="auto"/>
                <w:sz w:val="20"/>
                <w:szCs w:val="20"/>
              </w:rPr>
              <w:t>transp_on</w:t>
            </w:r>
          </w:p>
        </w:tc>
        <w:tc>
          <w:tcPr>
            <w:tcW w:w="5738" w:type="dxa"/>
            <w:gridSpan w:val="3"/>
            <w:tcBorders>
              <w:top w:val="nil"/>
              <w:left w:val="nil"/>
              <w:bottom w:val="nil"/>
              <w:right w:val="nil"/>
            </w:tcBorders>
          </w:tcPr>
          <w:p w14:paraId="78E94A6D" w14:textId="31193E98" w:rsidR="004447C3" w:rsidRPr="00FB3EB4" w:rsidRDefault="004447C3" w:rsidP="004447C3">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8D934BB" w14:textId="308324F6"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4447C3"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4045800E" w14:textId="2021B5B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54E7612" w14:textId="4844F137" w:rsidR="004447C3" w:rsidRDefault="004447C3" w:rsidP="004447C3">
            <w:pPr>
              <w:pStyle w:val="TableCellBody"/>
              <w:jc w:val="center"/>
              <w:rPr>
                <w:szCs w:val="20"/>
              </w:rPr>
            </w:pPr>
            <w:r>
              <w:rPr>
                <w:szCs w:val="20"/>
              </w:rPr>
              <w:t>always</w:t>
            </w:r>
          </w:p>
        </w:tc>
      </w:tr>
      <w:tr w:rsidR="004447C3" w:rsidRPr="00FB3EB4" w14:paraId="4D68FF81" w14:textId="77777777" w:rsidTr="002049A6">
        <w:trPr>
          <w:trHeight w:val="143"/>
          <w:jc w:val="center"/>
        </w:trPr>
        <w:tc>
          <w:tcPr>
            <w:tcW w:w="2328" w:type="dxa"/>
            <w:tcBorders>
              <w:top w:val="nil"/>
              <w:left w:val="nil"/>
              <w:bottom w:val="nil"/>
              <w:right w:val="nil"/>
            </w:tcBorders>
          </w:tcPr>
          <w:p w14:paraId="3116652F" w14:textId="5F6D4299" w:rsidR="004447C3" w:rsidRPr="000F2C9D" w:rsidRDefault="004447C3" w:rsidP="004447C3">
            <w:pPr>
              <w:pStyle w:val="TableCellBody"/>
              <w:rPr>
                <w:rStyle w:val="Variable"/>
                <w:color w:val="auto"/>
                <w:sz w:val="20"/>
                <w:szCs w:val="20"/>
              </w:rPr>
            </w:pPr>
            <w:r w:rsidRPr="000F2C9D">
              <w:rPr>
                <w:rStyle w:val="Variable"/>
                <w:color w:val="auto"/>
                <w:sz w:val="20"/>
                <w:szCs w:val="20"/>
              </w:rPr>
              <w:t>unused_potet</w:t>
            </w:r>
          </w:p>
        </w:tc>
        <w:tc>
          <w:tcPr>
            <w:tcW w:w="5738" w:type="dxa"/>
            <w:gridSpan w:val="3"/>
            <w:tcBorders>
              <w:top w:val="nil"/>
              <w:left w:val="nil"/>
              <w:bottom w:val="nil"/>
              <w:right w:val="nil"/>
            </w:tcBorders>
          </w:tcPr>
          <w:p w14:paraId="43349204" w14:textId="7DA0DEB7" w:rsidR="004447C3" w:rsidRPr="00FB3EB4" w:rsidRDefault="004447C3" w:rsidP="004447C3">
            <w:pPr>
              <w:pStyle w:val="TableCellBody"/>
              <w:rPr>
                <w:szCs w:val="20"/>
              </w:rPr>
            </w:pPr>
            <w:r>
              <w:rPr>
                <w:szCs w:val="20"/>
              </w:rPr>
              <w:t>Unsatisfied potential evapotranspiration</w:t>
            </w:r>
          </w:p>
        </w:tc>
        <w:tc>
          <w:tcPr>
            <w:tcW w:w="1095" w:type="dxa"/>
            <w:gridSpan w:val="2"/>
            <w:tcBorders>
              <w:top w:val="nil"/>
              <w:left w:val="nil"/>
              <w:bottom w:val="nil"/>
              <w:right w:val="nil"/>
            </w:tcBorders>
          </w:tcPr>
          <w:p w14:paraId="52D28A67" w14:textId="1F8D0B5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7B0AEA1" w14:textId="6702C1DC"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028198C" w14:textId="6FD40709" w:rsidR="004447C3" w:rsidRDefault="004447C3" w:rsidP="004447C3">
            <w:pPr>
              <w:pStyle w:val="TableCellBody"/>
              <w:jc w:val="center"/>
              <w:rPr>
                <w:szCs w:val="20"/>
              </w:rPr>
            </w:pPr>
            <w:r>
              <w:rPr>
                <w:szCs w:val="20"/>
              </w:rPr>
              <w:t>always</w:t>
            </w:r>
          </w:p>
        </w:tc>
      </w:tr>
      <w:tr w:rsidR="004447C3" w:rsidRPr="00FB3EB4" w14:paraId="7F07968B" w14:textId="77777777" w:rsidTr="002049A6">
        <w:trPr>
          <w:trHeight w:val="143"/>
          <w:jc w:val="center"/>
        </w:trPr>
        <w:tc>
          <w:tcPr>
            <w:tcW w:w="2328" w:type="dxa"/>
            <w:tcBorders>
              <w:top w:val="nil"/>
              <w:left w:val="nil"/>
              <w:bottom w:val="nil"/>
              <w:right w:val="nil"/>
            </w:tcBorders>
          </w:tcPr>
          <w:p w14:paraId="157E006C" w14:textId="57FCF60E" w:rsidR="004447C3" w:rsidRPr="000F2C9D" w:rsidRDefault="004447C3" w:rsidP="004447C3">
            <w:pPr>
              <w:pStyle w:val="TableCellBody"/>
              <w:rPr>
                <w:rStyle w:val="Variable"/>
                <w:color w:val="auto"/>
                <w:sz w:val="20"/>
                <w:szCs w:val="20"/>
              </w:rPr>
            </w:pPr>
            <w:r w:rsidRPr="000F2C9D">
              <w:rPr>
                <w:rStyle w:val="Variable"/>
                <w:color w:val="auto"/>
                <w:sz w:val="20"/>
                <w:szCs w:val="20"/>
              </w:rPr>
              <w:t>vp_actual</w:t>
            </w:r>
          </w:p>
        </w:tc>
        <w:tc>
          <w:tcPr>
            <w:tcW w:w="5738" w:type="dxa"/>
            <w:gridSpan w:val="3"/>
            <w:tcBorders>
              <w:top w:val="nil"/>
              <w:left w:val="nil"/>
              <w:bottom w:val="nil"/>
              <w:right w:val="nil"/>
            </w:tcBorders>
          </w:tcPr>
          <w:p w14:paraId="1DE2E1AA" w14:textId="1E784DA1" w:rsidR="004447C3" w:rsidRPr="00FB3EB4" w:rsidRDefault="004447C3" w:rsidP="004447C3">
            <w:pPr>
              <w:pStyle w:val="TableCellBody"/>
              <w:rPr>
                <w:szCs w:val="20"/>
              </w:rPr>
            </w:pPr>
            <w:r>
              <w:rPr>
                <w:szCs w:val="20"/>
              </w:rPr>
              <w:t>Actual vapor pressure for each HRU</w:t>
            </w:r>
          </w:p>
        </w:tc>
        <w:tc>
          <w:tcPr>
            <w:tcW w:w="1095" w:type="dxa"/>
            <w:gridSpan w:val="2"/>
            <w:tcBorders>
              <w:top w:val="nil"/>
              <w:left w:val="nil"/>
              <w:bottom w:val="nil"/>
              <w:right w:val="nil"/>
            </w:tcBorders>
          </w:tcPr>
          <w:p w14:paraId="23F7F39A" w14:textId="0846EB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628F7650" w14:textId="2BF92F4F"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BAD845" w14:textId="70B2A096"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522AFFE3" w14:textId="77777777" w:rsidTr="002049A6">
        <w:trPr>
          <w:trHeight w:val="143"/>
          <w:jc w:val="center"/>
        </w:trPr>
        <w:tc>
          <w:tcPr>
            <w:tcW w:w="2328" w:type="dxa"/>
            <w:tcBorders>
              <w:top w:val="nil"/>
              <w:left w:val="nil"/>
              <w:bottom w:val="nil"/>
              <w:right w:val="nil"/>
            </w:tcBorders>
          </w:tcPr>
          <w:p w14:paraId="1A6EE232" w14:textId="2AAF6C88" w:rsidR="004447C3" w:rsidRPr="000F2C9D" w:rsidRDefault="004447C3" w:rsidP="004447C3">
            <w:pPr>
              <w:pStyle w:val="TableCellBody"/>
              <w:rPr>
                <w:rStyle w:val="Variable"/>
                <w:color w:val="auto"/>
                <w:sz w:val="20"/>
                <w:szCs w:val="20"/>
              </w:rPr>
            </w:pPr>
            <w:r w:rsidRPr="000F2C9D">
              <w:rPr>
                <w:rStyle w:val="Variable"/>
                <w:color w:val="auto"/>
                <w:sz w:val="20"/>
                <w:szCs w:val="20"/>
              </w:rPr>
              <w:t>vp_sat</w:t>
            </w:r>
          </w:p>
        </w:tc>
        <w:tc>
          <w:tcPr>
            <w:tcW w:w="5738" w:type="dxa"/>
            <w:gridSpan w:val="3"/>
            <w:tcBorders>
              <w:top w:val="nil"/>
              <w:left w:val="nil"/>
              <w:bottom w:val="nil"/>
              <w:right w:val="nil"/>
            </w:tcBorders>
          </w:tcPr>
          <w:p w14:paraId="2AE85468" w14:textId="26E37899" w:rsidR="004447C3" w:rsidRPr="00FB3EB4" w:rsidRDefault="004447C3" w:rsidP="004447C3">
            <w:pPr>
              <w:pStyle w:val="TableCellBody"/>
              <w:rPr>
                <w:szCs w:val="20"/>
              </w:rPr>
            </w:pPr>
            <w:r>
              <w:rPr>
                <w:szCs w:val="20"/>
              </w:rPr>
              <w:t>Saturation vapor pressure for each HRU</w:t>
            </w:r>
          </w:p>
        </w:tc>
        <w:tc>
          <w:tcPr>
            <w:tcW w:w="1095" w:type="dxa"/>
            <w:gridSpan w:val="2"/>
            <w:tcBorders>
              <w:top w:val="nil"/>
              <w:left w:val="nil"/>
              <w:bottom w:val="nil"/>
              <w:right w:val="nil"/>
            </w:tcBorders>
          </w:tcPr>
          <w:p w14:paraId="2DFAF51F" w14:textId="7F963B3A"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31DB7D87" w14:textId="46126B8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C6B79C3" w14:textId="31CA4E8E"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BDD7CEE" w14:textId="77777777" w:rsidTr="002049A6">
        <w:trPr>
          <w:trHeight w:val="143"/>
          <w:jc w:val="center"/>
        </w:trPr>
        <w:tc>
          <w:tcPr>
            <w:tcW w:w="2328" w:type="dxa"/>
            <w:tcBorders>
              <w:top w:val="nil"/>
              <w:left w:val="nil"/>
              <w:bottom w:val="single" w:sz="4" w:space="0" w:color="auto"/>
              <w:right w:val="nil"/>
            </w:tcBorders>
          </w:tcPr>
          <w:p w14:paraId="71E548CC" w14:textId="7ACCBC88" w:rsidR="004447C3" w:rsidRPr="000F2C9D" w:rsidRDefault="004447C3" w:rsidP="004447C3">
            <w:pPr>
              <w:pStyle w:val="TableCellBody"/>
              <w:rPr>
                <w:rStyle w:val="Variable"/>
                <w:color w:val="auto"/>
                <w:sz w:val="20"/>
                <w:szCs w:val="20"/>
              </w:rPr>
            </w:pPr>
            <w:r w:rsidRPr="000F2C9D">
              <w:rPr>
                <w:rStyle w:val="Variable"/>
                <w:color w:val="auto"/>
                <w:sz w:val="20"/>
                <w:szCs w:val="20"/>
              </w:rPr>
              <w:t>vp_slope</w:t>
            </w:r>
          </w:p>
        </w:tc>
        <w:tc>
          <w:tcPr>
            <w:tcW w:w="5738" w:type="dxa"/>
            <w:gridSpan w:val="3"/>
            <w:tcBorders>
              <w:top w:val="nil"/>
              <w:left w:val="nil"/>
              <w:bottom w:val="single" w:sz="4" w:space="0" w:color="auto"/>
              <w:right w:val="nil"/>
            </w:tcBorders>
          </w:tcPr>
          <w:p w14:paraId="0426B6B8" w14:textId="1B69B062" w:rsidR="004447C3" w:rsidRPr="00FB3EB4" w:rsidRDefault="004447C3" w:rsidP="004447C3">
            <w:pPr>
              <w:pStyle w:val="TableCellBody"/>
              <w:rPr>
                <w:szCs w:val="20"/>
              </w:rPr>
            </w:pPr>
            <w:r>
              <w:rPr>
                <w:szCs w:val="20"/>
              </w:rPr>
              <w:t>Slope of saturation vapor pressure versus air temperature curve for each HRU</w:t>
            </w:r>
          </w:p>
        </w:tc>
        <w:tc>
          <w:tcPr>
            <w:tcW w:w="1095" w:type="dxa"/>
            <w:gridSpan w:val="2"/>
            <w:tcBorders>
              <w:top w:val="nil"/>
              <w:left w:val="nil"/>
              <w:bottom w:val="single" w:sz="4" w:space="0" w:color="auto"/>
              <w:right w:val="nil"/>
            </w:tcBorders>
          </w:tcPr>
          <w:p w14:paraId="5C3C6704" w14:textId="40A066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4447C3" w:rsidRPr="00FB3EB4" w:rsidRDefault="004447C3" w:rsidP="004447C3">
            <w:pPr>
              <w:pStyle w:val="tablecell-centered"/>
              <w:rPr>
                <w:szCs w:val="20"/>
              </w:rPr>
            </w:pPr>
            <w:r>
              <w:rPr>
                <w:szCs w:val="20"/>
              </w:rPr>
              <w:t>kilopascals/degrees Celsius</w:t>
            </w:r>
          </w:p>
        </w:tc>
        <w:tc>
          <w:tcPr>
            <w:tcW w:w="929" w:type="dxa"/>
            <w:tcBorders>
              <w:top w:val="nil"/>
              <w:left w:val="nil"/>
              <w:bottom w:val="single" w:sz="4" w:space="0" w:color="auto"/>
              <w:right w:val="nil"/>
            </w:tcBorders>
          </w:tcPr>
          <w:p w14:paraId="4C64BF52" w14:textId="507B1726" w:rsidR="004447C3" w:rsidRPr="00FB3EB4" w:rsidRDefault="004447C3" w:rsidP="004447C3">
            <w:pPr>
              <w:pStyle w:val="tablecell-centered"/>
              <w:rPr>
                <w:szCs w:val="20"/>
              </w:rPr>
            </w:pPr>
            <w:r>
              <w:rPr>
                <w:szCs w:val="20"/>
              </w:rPr>
              <w:t>real</w:t>
            </w:r>
          </w:p>
        </w:tc>
        <w:tc>
          <w:tcPr>
            <w:tcW w:w="2405" w:type="dxa"/>
            <w:gridSpan w:val="2"/>
            <w:tcBorders>
              <w:top w:val="nil"/>
              <w:left w:val="nil"/>
              <w:bottom w:val="single" w:sz="4" w:space="0" w:color="auto"/>
              <w:right w:val="nil"/>
            </w:tcBorders>
          </w:tcPr>
          <w:p w14:paraId="500C8880" w14:textId="7944E30E" w:rsidR="004447C3" w:rsidRPr="00FB3EB4"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4447C3" w:rsidRDefault="004447C3" w:rsidP="004447C3">
            <w:pPr>
              <w:pStyle w:val="TableSpanner"/>
            </w:pPr>
            <w:r>
              <w:t>Hortonian surface runoff, infiltration, and impervious storage</w:t>
            </w:r>
          </w:p>
        </w:tc>
      </w:tr>
      <w:tr w:rsidR="004447C3" w:rsidRPr="00FB3EB4" w14:paraId="5E7370EA" w14:textId="77777777" w:rsidTr="002049A6">
        <w:trPr>
          <w:trHeight w:val="143"/>
          <w:jc w:val="center"/>
        </w:trPr>
        <w:tc>
          <w:tcPr>
            <w:tcW w:w="2328" w:type="dxa"/>
            <w:tcBorders>
              <w:top w:val="nil"/>
              <w:left w:val="nil"/>
              <w:bottom w:val="nil"/>
              <w:right w:val="nil"/>
            </w:tcBorders>
          </w:tcPr>
          <w:p w14:paraId="670E075D" w14:textId="03FD6782" w:rsidR="004447C3" w:rsidRPr="00A4596B" w:rsidRDefault="004447C3" w:rsidP="004447C3">
            <w:pPr>
              <w:pStyle w:val="TableCellBody"/>
              <w:rPr>
                <w:rStyle w:val="Variable"/>
                <w:color w:val="auto"/>
                <w:sz w:val="20"/>
                <w:szCs w:val="20"/>
              </w:rPr>
            </w:pPr>
            <w:r w:rsidRPr="00A4596B">
              <w:rPr>
                <w:rStyle w:val="Variable"/>
                <w:color w:val="auto"/>
                <w:sz w:val="20"/>
                <w:szCs w:val="20"/>
              </w:rPr>
              <w:t>basin_cap_infil_tot</w:t>
            </w:r>
          </w:p>
        </w:tc>
        <w:tc>
          <w:tcPr>
            <w:tcW w:w="5738" w:type="dxa"/>
            <w:gridSpan w:val="3"/>
            <w:tcBorders>
              <w:top w:val="nil"/>
              <w:left w:val="nil"/>
              <w:bottom w:val="nil"/>
              <w:right w:val="nil"/>
            </w:tcBorders>
          </w:tcPr>
          <w:p w14:paraId="203D5CB8" w14:textId="45E8159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5" w:type="dxa"/>
            <w:gridSpan w:val="2"/>
            <w:tcBorders>
              <w:top w:val="nil"/>
              <w:left w:val="nil"/>
              <w:bottom w:val="nil"/>
              <w:right w:val="nil"/>
            </w:tcBorders>
          </w:tcPr>
          <w:p w14:paraId="6D1AC1D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8EB8B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50810B" w14:textId="2EB45895" w:rsidR="004447C3" w:rsidRPr="00FB3EB4" w:rsidRDefault="004447C3" w:rsidP="004447C3">
            <w:pPr>
              <w:pStyle w:val="TableCellBody"/>
              <w:jc w:val="center"/>
              <w:rPr>
                <w:szCs w:val="20"/>
              </w:rPr>
            </w:pPr>
            <w:r>
              <w:rPr>
                <w:szCs w:val="20"/>
              </w:rPr>
              <w:t>always</w:t>
            </w:r>
          </w:p>
        </w:tc>
      </w:tr>
      <w:tr w:rsidR="004447C3" w:rsidRPr="00FB3EB4" w14:paraId="6671A015" w14:textId="77777777" w:rsidTr="002049A6">
        <w:trPr>
          <w:trHeight w:val="143"/>
          <w:jc w:val="center"/>
        </w:trPr>
        <w:tc>
          <w:tcPr>
            <w:tcW w:w="2328" w:type="dxa"/>
            <w:tcBorders>
              <w:top w:val="nil"/>
              <w:left w:val="nil"/>
              <w:bottom w:val="nil"/>
              <w:right w:val="nil"/>
            </w:tcBorders>
          </w:tcPr>
          <w:p w14:paraId="350ACEC5" w14:textId="0F1C00B1"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cap_upflow_max</w:t>
            </w:r>
          </w:p>
        </w:tc>
        <w:tc>
          <w:tcPr>
            <w:tcW w:w="5738" w:type="dxa"/>
            <w:gridSpan w:val="3"/>
            <w:tcBorders>
              <w:top w:val="nil"/>
              <w:left w:val="nil"/>
              <w:bottom w:val="nil"/>
              <w:right w:val="nil"/>
            </w:tcBorders>
          </w:tcPr>
          <w:p w14:paraId="7AAB1CE7" w14:textId="405342D8" w:rsidR="004447C3" w:rsidRPr="00FB3EB4" w:rsidRDefault="004447C3" w:rsidP="004447C3">
            <w:pPr>
              <w:pStyle w:val="TableCellBody"/>
              <w:rPr>
                <w:szCs w:val="20"/>
              </w:rPr>
            </w:pPr>
            <w:r w:rsidRPr="006358B0">
              <w:rPr>
                <w:szCs w:val="20"/>
              </w:rPr>
              <w:t>Maximum infiltration and any cascading interflow and Dunnian surface runoff that can be added to capillary reservoir storage for each HRU</w:t>
            </w:r>
          </w:p>
        </w:tc>
        <w:tc>
          <w:tcPr>
            <w:tcW w:w="1095" w:type="dxa"/>
            <w:gridSpan w:val="2"/>
            <w:tcBorders>
              <w:top w:val="nil"/>
              <w:left w:val="nil"/>
              <w:bottom w:val="nil"/>
              <w:right w:val="nil"/>
            </w:tcBorders>
          </w:tcPr>
          <w:p w14:paraId="1180B2BF" w14:textId="55382951"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156015D" w14:textId="6695E1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B7EF433" w14:textId="1F07BD06"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06B10D5" w14:textId="06EB56D1" w:rsidR="004447C3" w:rsidRDefault="004447C3" w:rsidP="004447C3">
            <w:pPr>
              <w:pStyle w:val="TableCellBody"/>
              <w:jc w:val="center"/>
              <w:rPr>
                <w:szCs w:val="20"/>
              </w:rPr>
            </w:pPr>
            <w:r>
              <w:rPr>
                <w:szCs w:val="20"/>
              </w:rPr>
              <w:t>always</w:t>
            </w:r>
          </w:p>
        </w:tc>
      </w:tr>
      <w:tr w:rsidR="004447C3" w:rsidRPr="00FB3EB4" w14:paraId="57D9A264" w14:textId="77777777" w:rsidTr="002049A6">
        <w:trPr>
          <w:trHeight w:val="143"/>
          <w:jc w:val="center"/>
        </w:trPr>
        <w:tc>
          <w:tcPr>
            <w:tcW w:w="2328" w:type="dxa"/>
            <w:tcBorders>
              <w:top w:val="nil"/>
              <w:left w:val="nil"/>
              <w:bottom w:val="nil"/>
              <w:right w:val="nil"/>
            </w:tcBorders>
          </w:tcPr>
          <w:p w14:paraId="6BEC9EAA" w14:textId="0D6E35EB"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rPr>
              <w:t>cap_waterin</w:t>
            </w:r>
          </w:p>
        </w:tc>
        <w:tc>
          <w:tcPr>
            <w:tcW w:w="5738" w:type="dxa"/>
            <w:gridSpan w:val="3"/>
            <w:tcBorders>
              <w:top w:val="nil"/>
              <w:left w:val="nil"/>
              <w:bottom w:val="nil"/>
              <w:right w:val="nil"/>
            </w:tcBorders>
          </w:tcPr>
          <w:p w14:paraId="6F8FDD69" w14:textId="58172F5E"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7D2DF682" w14:textId="0C810F6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8DD6E5A" w14:textId="13C0585F"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1DF1FF4" w14:textId="550AF433" w:rsidR="004447C3" w:rsidRDefault="004447C3" w:rsidP="004447C3">
            <w:pPr>
              <w:pStyle w:val="TableCellBody"/>
              <w:jc w:val="center"/>
              <w:rPr>
                <w:szCs w:val="20"/>
              </w:rPr>
            </w:pPr>
            <w:r>
              <w:rPr>
                <w:szCs w:val="20"/>
              </w:rPr>
              <w:t>always</w:t>
            </w:r>
          </w:p>
        </w:tc>
      </w:tr>
      <w:tr w:rsidR="004447C3" w:rsidRPr="00FB3EB4" w14:paraId="2E7E46F0" w14:textId="77777777" w:rsidTr="002049A6">
        <w:trPr>
          <w:trHeight w:val="143"/>
          <w:jc w:val="center"/>
        </w:trPr>
        <w:tc>
          <w:tcPr>
            <w:tcW w:w="2328" w:type="dxa"/>
            <w:tcBorders>
              <w:top w:val="nil"/>
              <w:left w:val="nil"/>
              <w:bottom w:val="nil"/>
              <w:right w:val="nil"/>
            </w:tcBorders>
          </w:tcPr>
          <w:p w14:paraId="4EAA5294" w14:textId="7617E1A6"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cascade_dunnianflow</w:t>
            </w:r>
          </w:p>
        </w:tc>
        <w:tc>
          <w:tcPr>
            <w:tcW w:w="5738" w:type="dxa"/>
            <w:gridSpan w:val="3"/>
            <w:tcBorders>
              <w:top w:val="nil"/>
              <w:left w:val="nil"/>
              <w:bottom w:val="nil"/>
              <w:right w:val="nil"/>
            </w:tcBorders>
          </w:tcPr>
          <w:p w14:paraId="772EDD97" w14:textId="0D3893EB" w:rsidR="004447C3" w:rsidRPr="00FB3EB4" w:rsidRDefault="004447C3" w:rsidP="004447C3">
            <w:pPr>
              <w:pStyle w:val="TableCellBody"/>
              <w:rPr>
                <w:szCs w:val="20"/>
              </w:rPr>
            </w:pPr>
            <w:r w:rsidRPr="006358B0">
              <w:rPr>
                <w:szCs w:val="20"/>
              </w:rPr>
              <w:t>Cascading Dunnian flow for each HRU</w:t>
            </w:r>
          </w:p>
        </w:tc>
        <w:tc>
          <w:tcPr>
            <w:tcW w:w="1095" w:type="dxa"/>
            <w:gridSpan w:val="2"/>
            <w:tcBorders>
              <w:top w:val="nil"/>
              <w:left w:val="nil"/>
              <w:bottom w:val="nil"/>
              <w:right w:val="nil"/>
            </w:tcBorders>
          </w:tcPr>
          <w:p w14:paraId="5BF7E449" w14:textId="4E8F668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FFDBD3A" w14:textId="6E5D1F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54514BCF" w14:textId="059A2F14"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DD63A10" w14:textId="21F65C42"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C87A0CC" w14:textId="77777777" w:rsidTr="002049A6">
        <w:trPr>
          <w:trHeight w:val="143"/>
          <w:jc w:val="center"/>
        </w:trPr>
        <w:tc>
          <w:tcPr>
            <w:tcW w:w="2328" w:type="dxa"/>
            <w:tcBorders>
              <w:top w:val="nil"/>
              <w:left w:val="nil"/>
              <w:bottom w:val="nil"/>
              <w:right w:val="nil"/>
            </w:tcBorders>
          </w:tcPr>
          <w:p w14:paraId="1BC27078" w14:textId="124F8193"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cascade_interflow</w:t>
            </w:r>
          </w:p>
        </w:tc>
        <w:tc>
          <w:tcPr>
            <w:tcW w:w="5738" w:type="dxa"/>
            <w:gridSpan w:val="3"/>
            <w:tcBorders>
              <w:top w:val="nil"/>
              <w:left w:val="nil"/>
              <w:bottom w:val="nil"/>
              <w:right w:val="nil"/>
            </w:tcBorders>
          </w:tcPr>
          <w:p w14:paraId="0D616A2A" w14:textId="0F2AA2F9" w:rsidR="004447C3" w:rsidRPr="00FB3EB4" w:rsidRDefault="004447C3" w:rsidP="004447C3">
            <w:pPr>
              <w:pStyle w:val="TableCellBody"/>
              <w:rPr>
                <w:szCs w:val="20"/>
              </w:rPr>
            </w:pPr>
            <w:r w:rsidRPr="006358B0">
              <w:rPr>
                <w:szCs w:val="20"/>
              </w:rPr>
              <w:t xml:space="preserve">Cascading </w:t>
            </w:r>
            <w:r>
              <w:rPr>
                <w:szCs w:val="20"/>
              </w:rPr>
              <w:t>inter</w:t>
            </w:r>
            <w:r w:rsidRPr="006358B0">
              <w:rPr>
                <w:szCs w:val="20"/>
              </w:rPr>
              <w:t>flow for each HRU</w:t>
            </w:r>
          </w:p>
        </w:tc>
        <w:tc>
          <w:tcPr>
            <w:tcW w:w="1095" w:type="dxa"/>
            <w:gridSpan w:val="2"/>
            <w:tcBorders>
              <w:top w:val="nil"/>
              <w:left w:val="nil"/>
              <w:bottom w:val="nil"/>
              <w:right w:val="nil"/>
            </w:tcBorders>
          </w:tcPr>
          <w:p w14:paraId="6D327F92" w14:textId="71BAD14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554EFF9" w14:textId="26FB215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6687034A" w14:textId="0B3B5915"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49613EF" w14:textId="2280C1B9"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41822B5" w14:textId="77777777" w:rsidTr="002049A6">
        <w:trPr>
          <w:trHeight w:val="143"/>
          <w:jc w:val="center"/>
        </w:trPr>
        <w:tc>
          <w:tcPr>
            <w:tcW w:w="2328" w:type="dxa"/>
            <w:tcBorders>
              <w:top w:val="nil"/>
              <w:left w:val="nil"/>
              <w:bottom w:val="nil"/>
              <w:right w:val="nil"/>
            </w:tcBorders>
          </w:tcPr>
          <w:p w14:paraId="0AE04201" w14:textId="210EBE84" w:rsidR="004447C3" w:rsidRPr="00A4596B" w:rsidRDefault="004447C3" w:rsidP="004447C3">
            <w:pPr>
              <w:pStyle w:val="TableCellBody"/>
              <w:rPr>
                <w:rStyle w:val="Variable"/>
                <w:color w:val="auto"/>
                <w:sz w:val="20"/>
                <w:szCs w:val="20"/>
              </w:rPr>
            </w:pPr>
            <w:r w:rsidRPr="00A4596B">
              <w:rPr>
                <w:rStyle w:val="Variable"/>
                <w:color w:val="auto"/>
                <w:sz w:val="20"/>
                <w:szCs w:val="20"/>
              </w:rPr>
              <w:t>basin_contrib_fraction</w:t>
            </w:r>
          </w:p>
        </w:tc>
        <w:tc>
          <w:tcPr>
            <w:tcW w:w="5738" w:type="dxa"/>
            <w:gridSpan w:val="3"/>
            <w:tcBorders>
              <w:top w:val="nil"/>
              <w:left w:val="nil"/>
              <w:bottom w:val="nil"/>
              <w:right w:val="nil"/>
            </w:tcBorders>
          </w:tcPr>
          <w:p w14:paraId="5850D350" w14:textId="4DAF9D87" w:rsidR="004447C3" w:rsidRDefault="004447C3" w:rsidP="004447C3">
            <w:pPr>
              <w:pStyle w:val="TableCellBody"/>
              <w:rPr>
                <w:szCs w:val="20"/>
              </w:rPr>
            </w:pPr>
            <w:r>
              <w:rPr>
                <w:szCs w:val="20"/>
              </w:rPr>
              <w:t>Basin area-weighted average contributing area of the pervious area of each HRU</w:t>
            </w:r>
          </w:p>
        </w:tc>
        <w:tc>
          <w:tcPr>
            <w:tcW w:w="1095" w:type="dxa"/>
            <w:gridSpan w:val="2"/>
            <w:tcBorders>
              <w:top w:val="nil"/>
              <w:left w:val="nil"/>
              <w:bottom w:val="nil"/>
              <w:right w:val="nil"/>
            </w:tcBorders>
          </w:tcPr>
          <w:p w14:paraId="2FC791AF" w14:textId="653B1A2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4C602561" w14:textId="222C2E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F86DEA5" w14:textId="140BB6E1" w:rsidR="004447C3" w:rsidRDefault="004447C3" w:rsidP="004447C3">
            <w:pPr>
              <w:pStyle w:val="TableCellBody"/>
              <w:jc w:val="center"/>
              <w:rPr>
                <w:szCs w:val="20"/>
              </w:rPr>
            </w:pPr>
            <w:r>
              <w:rPr>
                <w:szCs w:val="20"/>
              </w:rPr>
              <w:t>always</w:t>
            </w:r>
          </w:p>
        </w:tc>
      </w:tr>
      <w:tr w:rsidR="004447C3" w:rsidRPr="00FB3EB4" w14:paraId="7875DC59" w14:textId="77777777" w:rsidTr="002049A6">
        <w:trPr>
          <w:trHeight w:val="143"/>
          <w:jc w:val="center"/>
        </w:trPr>
        <w:tc>
          <w:tcPr>
            <w:tcW w:w="2328" w:type="dxa"/>
            <w:tcBorders>
              <w:top w:val="nil"/>
              <w:left w:val="nil"/>
              <w:bottom w:val="nil"/>
              <w:right w:val="nil"/>
            </w:tcBorders>
          </w:tcPr>
          <w:p w14:paraId="0DBFACC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basin_hortonian</w:t>
            </w:r>
          </w:p>
        </w:tc>
        <w:tc>
          <w:tcPr>
            <w:tcW w:w="5738" w:type="dxa"/>
            <w:gridSpan w:val="3"/>
            <w:tcBorders>
              <w:top w:val="nil"/>
              <w:left w:val="nil"/>
              <w:bottom w:val="nil"/>
              <w:right w:val="nil"/>
            </w:tcBorders>
          </w:tcPr>
          <w:p w14:paraId="0D534999" w14:textId="77777777" w:rsidR="004447C3" w:rsidRPr="00FB3EB4" w:rsidRDefault="004447C3" w:rsidP="004447C3">
            <w:pPr>
              <w:pStyle w:val="TableCellBody"/>
              <w:rPr>
                <w:szCs w:val="20"/>
              </w:rPr>
            </w:pPr>
            <w:r w:rsidRPr="00FB3EB4">
              <w:rPr>
                <w:szCs w:val="20"/>
              </w:rPr>
              <w:t>Basin area-weighted average Hortonian runoff</w:t>
            </w:r>
          </w:p>
        </w:tc>
        <w:tc>
          <w:tcPr>
            <w:tcW w:w="1095" w:type="dxa"/>
            <w:gridSpan w:val="2"/>
            <w:tcBorders>
              <w:top w:val="nil"/>
              <w:left w:val="nil"/>
              <w:bottom w:val="nil"/>
              <w:right w:val="nil"/>
            </w:tcBorders>
          </w:tcPr>
          <w:p w14:paraId="4F3B321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D81A0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D6C228A" w14:textId="77777777" w:rsidR="004447C3" w:rsidRPr="00FB3EB4" w:rsidRDefault="004447C3" w:rsidP="004447C3">
            <w:pPr>
              <w:pStyle w:val="TableCellBody"/>
              <w:jc w:val="center"/>
              <w:rPr>
                <w:szCs w:val="20"/>
              </w:rPr>
            </w:pPr>
            <w:r>
              <w:rPr>
                <w:szCs w:val="20"/>
              </w:rPr>
              <w:t>always</w:t>
            </w:r>
          </w:p>
        </w:tc>
      </w:tr>
      <w:tr w:rsidR="004447C3" w:rsidRPr="00FB3EB4" w14:paraId="44A62781" w14:textId="77777777" w:rsidTr="002049A6">
        <w:trPr>
          <w:trHeight w:val="143"/>
          <w:jc w:val="center"/>
        </w:trPr>
        <w:tc>
          <w:tcPr>
            <w:tcW w:w="2328" w:type="dxa"/>
            <w:tcBorders>
              <w:top w:val="nil"/>
              <w:left w:val="nil"/>
              <w:bottom w:val="nil"/>
              <w:right w:val="nil"/>
            </w:tcBorders>
          </w:tcPr>
          <w:p w14:paraId="5C9348D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basin_hortonian_lakes</w:t>
            </w:r>
          </w:p>
        </w:tc>
        <w:tc>
          <w:tcPr>
            <w:tcW w:w="5738" w:type="dxa"/>
            <w:gridSpan w:val="3"/>
            <w:tcBorders>
              <w:top w:val="nil"/>
              <w:left w:val="nil"/>
              <w:bottom w:val="nil"/>
              <w:right w:val="nil"/>
            </w:tcBorders>
          </w:tcPr>
          <w:p w14:paraId="195DC8A8" w14:textId="77777777" w:rsidR="004447C3" w:rsidRPr="00FB3EB4" w:rsidRDefault="004447C3" w:rsidP="004447C3">
            <w:pPr>
              <w:pStyle w:val="TableCellBody"/>
              <w:rPr>
                <w:szCs w:val="20"/>
              </w:rPr>
            </w:pPr>
            <w:r w:rsidRPr="00FB3EB4">
              <w:rPr>
                <w:szCs w:val="20"/>
              </w:rPr>
              <w:t>Basin area-weighted average Hortonian surface runoff to lakes</w:t>
            </w:r>
          </w:p>
        </w:tc>
        <w:tc>
          <w:tcPr>
            <w:tcW w:w="1095" w:type="dxa"/>
            <w:gridSpan w:val="2"/>
            <w:tcBorders>
              <w:top w:val="nil"/>
              <w:left w:val="nil"/>
              <w:bottom w:val="nil"/>
              <w:right w:val="nil"/>
            </w:tcBorders>
          </w:tcPr>
          <w:p w14:paraId="3DE78E2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05BA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D9F55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73FED62" w14:textId="77777777" w:rsidTr="002049A6">
        <w:trPr>
          <w:trHeight w:val="143"/>
          <w:jc w:val="center"/>
        </w:trPr>
        <w:tc>
          <w:tcPr>
            <w:tcW w:w="2328" w:type="dxa"/>
            <w:tcBorders>
              <w:top w:val="nil"/>
              <w:left w:val="nil"/>
              <w:bottom w:val="nil"/>
              <w:right w:val="nil"/>
            </w:tcBorders>
          </w:tcPr>
          <w:p w14:paraId="3546675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basin_imperv_stor</w:t>
            </w:r>
          </w:p>
        </w:tc>
        <w:tc>
          <w:tcPr>
            <w:tcW w:w="5738" w:type="dxa"/>
            <w:gridSpan w:val="3"/>
            <w:tcBorders>
              <w:top w:val="nil"/>
              <w:left w:val="nil"/>
              <w:bottom w:val="nil"/>
              <w:right w:val="nil"/>
            </w:tcBorders>
          </w:tcPr>
          <w:p w14:paraId="68F753FD" w14:textId="77777777" w:rsidR="004447C3" w:rsidRPr="00FB3EB4" w:rsidRDefault="004447C3" w:rsidP="004447C3">
            <w:pPr>
              <w:pStyle w:val="TableCellBody"/>
              <w:rPr>
                <w:szCs w:val="20"/>
              </w:rPr>
            </w:pPr>
            <w:r w:rsidRPr="00FB3EB4">
              <w:rPr>
                <w:szCs w:val="20"/>
              </w:rPr>
              <w:t>Basin area-weighted average storage on impervious area</w:t>
            </w:r>
          </w:p>
        </w:tc>
        <w:tc>
          <w:tcPr>
            <w:tcW w:w="1095" w:type="dxa"/>
            <w:gridSpan w:val="2"/>
            <w:tcBorders>
              <w:top w:val="nil"/>
              <w:left w:val="nil"/>
              <w:bottom w:val="nil"/>
              <w:right w:val="nil"/>
            </w:tcBorders>
          </w:tcPr>
          <w:p w14:paraId="735DF38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C5002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48C5904" w14:textId="77777777" w:rsidR="004447C3" w:rsidRPr="00FB3EB4" w:rsidRDefault="004447C3" w:rsidP="004447C3">
            <w:pPr>
              <w:pStyle w:val="TableCellBody"/>
              <w:jc w:val="center"/>
              <w:rPr>
                <w:szCs w:val="20"/>
              </w:rPr>
            </w:pPr>
            <w:r>
              <w:rPr>
                <w:szCs w:val="20"/>
              </w:rPr>
              <w:t>always</w:t>
            </w:r>
          </w:p>
        </w:tc>
      </w:tr>
      <w:tr w:rsidR="004447C3" w:rsidRPr="00FB3EB4" w14:paraId="33819CBF" w14:textId="77777777" w:rsidTr="002049A6">
        <w:trPr>
          <w:trHeight w:val="143"/>
          <w:jc w:val="center"/>
        </w:trPr>
        <w:tc>
          <w:tcPr>
            <w:tcW w:w="2328" w:type="dxa"/>
            <w:tcBorders>
              <w:top w:val="nil"/>
              <w:left w:val="nil"/>
              <w:bottom w:val="nil"/>
              <w:right w:val="nil"/>
            </w:tcBorders>
          </w:tcPr>
          <w:p w14:paraId="7A82970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basin_infil</w:t>
            </w:r>
          </w:p>
        </w:tc>
        <w:tc>
          <w:tcPr>
            <w:tcW w:w="5738" w:type="dxa"/>
            <w:gridSpan w:val="3"/>
            <w:tcBorders>
              <w:top w:val="nil"/>
              <w:left w:val="nil"/>
              <w:bottom w:val="nil"/>
              <w:right w:val="nil"/>
            </w:tcBorders>
          </w:tcPr>
          <w:p w14:paraId="7EE9AE60" w14:textId="77777777" w:rsidR="004447C3" w:rsidRPr="00FB3EB4" w:rsidRDefault="004447C3" w:rsidP="004447C3">
            <w:pPr>
              <w:pStyle w:val="TableCellBody"/>
              <w:rPr>
                <w:szCs w:val="20"/>
              </w:rPr>
            </w:pPr>
            <w:r w:rsidRPr="00FB3EB4">
              <w:rPr>
                <w:szCs w:val="20"/>
              </w:rPr>
              <w:t>Basin area-weighted average infiltration to the capillary reservoirs</w:t>
            </w:r>
          </w:p>
        </w:tc>
        <w:tc>
          <w:tcPr>
            <w:tcW w:w="1095" w:type="dxa"/>
            <w:gridSpan w:val="2"/>
            <w:tcBorders>
              <w:top w:val="nil"/>
              <w:left w:val="nil"/>
              <w:bottom w:val="nil"/>
              <w:right w:val="nil"/>
            </w:tcBorders>
          </w:tcPr>
          <w:p w14:paraId="65D3A55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0637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8CA423" w14:textId="77777777" w:rsidR="004447C3" w:rsidRPr="00FB3EB4" w:rsidRDefault="004447C3" w:rsidP="004447C3">
            <w:pPr>
              <w:pStyle w:val="TableCellBody"/>
              <w:jc w:val="center"/>
              <w:rPr>
                <w:szCs w:val="20"/>
              </w:rPr>
            </w:pPr>
            <w:r>
              <w:rPr>
                <w:szCs w:val="20"/>
              </w:rPr>
              <w:t>always</w:t>
            </w:r>
          </w:p>
        </w:tc>
      </w:tr>
      <w:tr w:rsidR="004447C3" w:rsidRPr="00FB3EB4" w14:paraId="3EE7A06E" w14:textId="77777777" w:rsidTr="002049A6">
        <w:trPr>
          <w:trHeight w:val="143"/>
          <w:jc w:val="center"/>
        </w:trPr>
        <w:tc>
          <w:tcPr>
            <w:tcW w:w="2328" w:type="dxa"/>
            <w:tcBorders>
              <w:top w:val="nil"/>
              <w:left w:val="nil"/>
              <w:bottom w:val="nil"/>
              <w:right w:val="nil"/>
            </w:tcBorders>
          </w:tcPr>
          <w:p w14:paraId="0E6710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w:t>
            </w:r>
          </w:p>
        </w:tc>
        <w:tc>
          <w:tcPr>
            <w:tcW w:w="5738" w:type="dxa"/>
            <w:gridSpan w:val="3"/>
            <w:tcBorders>
              <w:top w:val="nil"/>
              <w:left w:val="nil"/>
              <w:bottom w:val="nil"/>
              <w:right w:val="nil"/>
            </w:tcBorders>
          </w:tcPr>
          <w:p w14:paraId="22F29770"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4FA86F9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15BD73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5BE185" w14:textId="77777777" w:rsidR="004447C3" w:rsidRPr="00FB3EB4" w:rsidRDefault="004447C3" w:rsidP="004447C3">
            <w:pPr>
              <w:pStyle w:val="TableCellBody"/>
              <w:jc w:val="center"/>
              <w:rPr>
                <w:szCs w:val="20"/>
              </w:rPr>
            </w:pPr>
            <w:r>
              <w:rPr>
                <w:szCs w:val="20"/>
              </w:rPr>
              <w:t>always</w:t>
            </w:r>
          </w:p>
        </w:tc>
      </w:tr>
      <w:tr w:rsidR="004447C3" w:rsidRPr="00FB3EB4" w14:paraId="266411DA" w14:textId="77777777" w:rsidTr="002049A6">
        <w:trPr>
          <w:trHeight w:val="143"/>
          <w:jc w:val="center"/>
        </w:trPr>
        <w:tc>
          <w:tcPr>
            <w:tcW w:w="2328" w:type="dxa"/>
            <w:tcBorders>
              <w:top w:val="nil"/>
              <w:left w:val="nil"/>
              <w:bottom w:val="nil"/>
              <w:right w:val="nil"/>
            </w:tcBorders>
          </w:tcPr>
          <w:p w14:paraId="5702723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basin_sroff_cfs</w:t>
            </w:r>
          </w:p>
        </w:tc>
        <w:tc>
          <w:tcPr>
            <w:tcW w:w="5738" w:type="dxa"/>
            <w:gridSpan w:val="3"/>
            <w:tcBorders>
              <w:top w:val="nil"/>
              <w:left w:val="nil"/>
              <w:bottom w:val="nil"/>
              <w:right w:val="nil"/>
            </w:tcBorders>
          </w:tcPr>
          <w:p w14:paraId="13E4115B"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2F7A891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B3945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4F0448" w14:textId="77777777" w:rsidR="004447C3" w:rsidRPr="00FB3EB4" w:rsidRDefault="004447C3" w:rsidP="004447C3">
            <w:pPr>
              <w:pStyle w:val="TableCellBody"/>
              <w:jc w:val="center"/>
              <w:rPr>
                <w:szCs w:val="20"/>
              </w:rPr>
            </w:pPr>
            <w:r>
              <w:rPr>
                <w:szCs w:val="20"/>
              </w:rPr>
              <w:t>always</w:t>
            </w:r>
          </w:p>
        </w:tc>
      </w:tr>
      <w:tr w:rsidR="004447C3" w:rsidRPr="00FB3EB4" w14:paraId="23E77CED" w14:textId="77777777" w:rsidTr="002049A6">
        <w:trPr>
          <w:trHeight w:val="143"/>
          <w:jc w:val="center"/>
        </w:trPr>
        <w:tc>
          <w:tcPr>
            <w:tcW w:w="2328" w:type="dxa"/>
            <w:tcBorders>
              <w:top w:val="nil"/>
              <w:left w:val="nil"/>
              <w:bottom w:val="nil"/>
              <w:right w:val="nil"/>
            </w:tcBorders>
          </w:tcPr>
          <w:p w14:paraId="680DADE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basin_sroff_down</w:t>
            </w:r>
          </w:p>
        </w:tc>
        <w:tc>
          <w:tcPr>
            <w:tcW w:w="5738" w:type="dxa"/>
            <w:gridSpan w:val="3"/>
            <w:tcBorders>
              <w:top w:val="nil"/>
              <w:left w:val="nil"/>
              <w:bottom w:val="nil"/>
              <w:right w:val="nil"/>
            </w:tcBorders>
          </w:tcPr>
          <w:p w14:paraId="6FD5BC0D" w14:textId="77777777" w:rsidR="004447C3" w:rsidRPr="00FB3EB4" w:rsidRDefault="004447C3" w:rsidP="004447C3">
            <w:pPr>
              <w:pStyle w:val="TableCellBody"/>
              <w:rPr>
                <w:szCs w:val="20"/>
              </w:rPr>
            </w:pPr>
            <w:r w:rsidRPr="00FB3EB4">
              <w:rPr>
                <w:szCs w:val="20"/>
              </w:rPr>
              <w:t>Basin area-weighted average cascading surface runoff</w:t>
            </w:r>
          </w:p>
        </w:tc>
        <w:tc>
          <w:tcPr>
            <w:tcW w:w="1095" w:type="dxa"/>
            <w:gridSpan w:val="2"/>
            <w:tcBorders>
              <w:top w:val="nil"/>
              <w:left w:val="nil"/>
              <w:bottom w:val="nil"/>
              <w:right w:val="nil"/>
            </w:tcBorders>
          </w:tcPr>
          <w:p w14:paraId="759C3AF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73BC19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7DB72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6B45B16" w14:textId="77777777" w:rsidTr="002049A6">
        <w:trPr>
          <w:trHeight w:val="143"/>
          <w:jc w:val="center"/>
        </w:trPr>
        <w:tc>
          <w:tcPr>
            <w:tcW w:w="2328" w:type="dxa"/>
            <w:tcBorders>
              <w:top w:val="nil"/>
              <w:left w:val="nil"/>
              <w:bottom w:val="nil"/>
              <w:right w:val="nil"/>
            </w:tcBorders>
          </w:tcPr>
          <w:p w14:paraId="1AD790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basin_sroff_mo</w:t>
            </w:r>
          </w:p>
        </w:tc>
        <w:tc>
          <w:tcPr>
            <w:tcW w:w="5738" w:type="dxa"/>
            <w:gridSpan w:val="3"/>
            <w:tcBorders>
              <w:top w:val="nil"/>
              <w:left w:val="nil"/>
              <w:bottom w:val="nil"/>
              <w:right w:val="nil"/>
            </w:tcBorders>
          </w:tcPr>
          <w:p w14:paraId="5ABEB5B7" w14:textId="04F053D0"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614E09A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34A8D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93F267C" w14:textId="77777777" w:rsidR="004447C3" w:rsidRPr="00FB3EB4" w:rsidRDefault="004447C3" w:rsidP="004447C3">
            <w:pPr>
              <w:pStyle w:val="TableCellBody"/>
              <w:jc w:val="center"/>
              <w:rPr>
                <w:szCs w:val="20"/>
              </w:rPr>
            </w:pPr>
            <w:r>
              <w:rPr>
                <w:szCs w:val="20"/>
              </w:rPr>
              <w:t>always</w:t>
            </w:r>
          </w:p>
        </w:tc>
      </w:tr>
      <w:tr w:rsidR="004447C3" w:rsidRPr="00FB3EB4" w14:paraId="40700E74" w14:textId="77777777" w:rsidTr="002049A6">
        <w:trPr>
          <w:trHeight w:val="143"/>
          <w:jc w:val="center"/>
        </w:trPr>
        <w:tc>
          <w:tcPr>
            <w:tcW w:w="2328" w:type="dxa"/>
            <w:tcBorders>
              <w:top w:val="nil"/>
              <w:left w:val="nil"/>
              <w:bottom w:val="nil"/>
              <w:right w:val="nil"/>
            </w:tcBorders>
          </w:tcPr>
          <w:p w14:paraId="68EF30B8" w14:textId="2E60511E" w:rsidR="004447C3" w:rsidRPr="00FB3EB4" w:rsidRDefault="004447C3" w:rsidP="004447C3">
            <w:pPr>
              <w:pStyle w:val="TableCellBody"/>
              <w:rPr>
                <w:rStyle w:val="Variable"/>
                <w:color w:val="auto"/>
                <w:sz w:val="20"/>
                <w:szCs w:val="20"/>
              </w:rPr>
            </w:pPr>
            <w:r>
              <w:rPr>
                <w:rStyle w:val="Variable"/>
                <w:color w:val="auto"/>
                <w:sz w:val="20"/>
                <w:szCs w:val="20"/>
              </w:rPr>
              <w:t>basin_sroff_tot</w:t>
            </w:r>
          </w:p>
        </w:tc>
        <w:tc>
          <w:tcPr>
            <w:tcW w:w="5738" w:type="dxa"/>
            <w:gridSpan w:val="3"/>
            <w:tcBorders>
              <w:top w:val="nil"/>
              <w:left w:val="nil"/>
              <w:bottom w:val="nil"/>
              <w:right w:val="nil"/>
            </w:tcBorders>
          </w:tcPr>
          <w:p w14:paraId="3B2D012C" w14:textId="37E8411E" w:rsidR="004447C3" w:rsidRPr="00FB3EB4" w:rsidRDefault="004447C3" w:rsidP="004447C3">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4892D844" w14:textId="274041F9"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DFD5C3" w14:textId="2EF7C08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E189744" w14:textId="71A24FC3" w:rsidR="004447C3" w:rsidRDefault="004447C3" w:rsidP="004447C3">
            <w:pPr>
              <w:pStyle w:val="TableCellBody"/>
              <w:jc w:val="center"/>
              <w:rPr>
                <w:szCs w:val="20"/>
              </w:rPr>
            </w:pPr>
            <w:r>
              <w:rPr>
                <w:szCs w:val="20"/>
              </w:rPr>
              <w:t>always</w:t>
            </w:r>
          </w:p>
        </w:tc>
      </w:tr>
      <w:tr w:rsidR="004447C3" w:rsidRPr="00FB3EB4" w14:paraId="71D9F17E" w14:textId="77777777" w:rsidTr="002049A6">
        <w:trPr>
          <w:trHeight w:val="143"/>
          <w:jc w:val="center"/>
        </w:trPr>
        <w:tc>
          <w:tcPr>
            <w:tcW w:w="2328" w:type="dxa"/>
            <w:tcBorders>
              <w:top w:val="nil"/>
              <w:left w:val="nil"/>
              <w:bottom w:val="nil"/>
              <w:right w:val="nil"/>
            </w:tcBorders>
          </w:tcPr>
          <w:p w14:paraId="50170E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basin_sroff_upslope</w:t>
            </w:r>
          </w:p>
        </w:tc>
        <w:tc>
          <w:tcPr>
            <w:tcW w:w="5738" w:type="dxa"/>
            <w:gridSpan w:val="3"/>
            <w:tcBorders>
              <w:top w:val="nil"/>
              <w:left w:val="nil"/>
              <w:bottom w:val="nil"/>
              <w:right w:val="nil"/>
            </w:tcBorders>
          </w:tcPr>
          <w:p w14:paraId="1F8763C9" w14:textId="77777777" w:rsidR="004447C3" w:rsidRPr="00FB3EB4" w:rsidRDefault="004447C3" w:rsidP="004447C3">
            <w:pPr>
              <w:pStyle w:val="TableCellBody"/>
              <w:rPr>
                <w:szCs w:val="20"/>
              </w:rPr>
            </w:pPr>
            <w:r w:rsidRPr="00FB3EB4">
              <w:rPr>
                <w:szCs w:val="20"/>
              </w:rPr>
              <w:t>Basin area-weighted average cascading surface runoff received from upslope HRUs</w:t>
            </w:r>
          </w:p>
        </w:tc>
        <w:tc>
          <w:tcPr>
            <w:tcW w:w="1095" w:type="dxa"/>
            <w:gridSpan w:val="2"/>
            <w:tcBorders>
              <w:top w:val="nil"/>
              <w:left w:val="nil"/>
              <w:bottom w:val="nil"/>
              <w:right w:val="nil"/>
            </w:tcBorders>
          </w:tcPr>
          <w:p w14:paraId="280BD98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A76093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D4B6E7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8486E67" w14:textId="77777777" w:rsidTr="002049A6">
        <w:trPr>
          <w:trHeight w:val="143"/>
          <w:jc w:val="center"/>
        </w:trPr>
        <w:tc>
          <w:tcPr>
            <w:tcW w:w="2328" w:type="dxa"/>
            <w:tcBorders>
              <w:top w:val="nil"/>
              <w:left w:val="nil"/>
              <w:bottom w:val="nil"/>
              <w:right w:val="nil"/>
            </w:tcBorders>
          </w:tcPr>
          <w:p w14:paraId="4C7CCF8B" w14:textId="33C84A16"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w:t>
            </w:r>
            <w:r>
              <w:rPr>
                <w:rStyle w:val="Variable"/>
                <w:color w:val="auto"/>
                <w:sz w:val="20"/>
                <w:szCs w:val="20"/>
              </w:rPr>
              <w:t>yr</w:t>
            </w:r>
          </w:p>
        </w:tc>
        <w:tc>
          <w:tcPr>
            <w:tcW w:w="5738" w:type="dxa"/>
            <w:gridSpan w:val="3"/>
            <w:tcBorders>
              <w:top w:val="nil"/>
              <w:left w:val="nil"/>
              <w:bottom w:val="nil"/>
              <w:right w:val="nil"/>
            </w:tcBorders>
          </w:tcPr>
          <w:p w14:paraId="6B32D57E" w14:textId="25CF007D" w:rsidR="004447C3" w:rsidRPr="00FB3EB4" w:rsidRDefault="004447C3" w:rsidP="004447C3">
            <w:pPr>
              <w:pStyle w:val="TableCellBody"/>
              <w:rPr>
                <w:szCs w:val="20"/>
              </w:rPr>
            </w:pPr>
            <w:r>
              <w:rPr>
                <w:szCs w:val="20"/>
              </w:rPr>
              <w:t>Yearly basin</w:t>
            </w:r>
            <w:r w:rsidRPr="00FB3EB4">
              <w:rPr>
                <w:szCs w:val="20"/>
              </w:rPr>
              <w:t xml:space="preserve"> area-weighted average surface runoff</w:t>
            </w:r>
          </w:p>
        </w:tc>
        <w:tc>
          <w:tcPr>
            <w:tcW w:w="1095" w:type="dxa"/>
            <w:gridSpan w:val="2"/>
            <w:tcBorders>
              <w:top w:val="nil"/>
              <w:left w:val="nil"/>
              <w:bottom w:val="nil"/>
              <w:right w:val="nil"/>
            </w:tcBorders>
          </w:tcPr>
          <w:p w14:paraId="1835465A" w14:textId="115294B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6FF523E" w14:textId="7EAF16E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02F39B" w14:textId="1E0DF46F" w:rsidR="004447C3" w:rsidRPr="009626A0" w:rsidRDefault="004447C3" w:rsidP="004447C3">
            <w:pPr>
              <w:pStyle w:val="TableCellBody"/>
              <w:jc w:val="center"/>
              <w:rPr>
                <w:b/>
              </w:rPr>
            </w:pPr>
            <w:r>
              <w:rPr>
                <w:szCs w:val="20"/>
              </w:rPr>
              <w:t>always</w:t>
            </w:r>
          </w:p>
        </w:tc>
      </w:tr>
      <w:tr w:rsidR="004447C3" w:rsidRPr="00FB3EB4" w14:paraId="68FCC942" w14:textId="77777777" w:rsidTr="002049A6">
        <w:trPr>
          <w:trHeight w:val="143"/>
          <w:jc w:val="center"/>
        </w:trPr>
        <w:tc>
          <w:tcPr>
            <w:tcW w:w="2328" w:type="dxa"/>
            <w:tcBorders>
              <w:top w:val="nil"/>
              <w:left w:val="nil"/>
              <w:bottom w:val="nil"/>
              <w:right w:val="nil"/>
            </w:tcBorders>
          </w:tcPr>
          <w:p w14:paraId="5112714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basin_sroffi</w:t>
            </w:r>
          </w:p>
        </w:tc>
        <w:tc>
          <w:tcPr>
            <w:tcW w:w="5738" w:type="dxa"/>
            <w:gridSpan w:val="3"/>
            <w:tcBorders>
              <w:top w:val="nil"/>
              <w:left w:val="nil"/>
              <w:bottom w:val="nil"/>
              <w:right w:val="nil"/>
            </w:tcBorders>
          </w:tcPr>
          <w:p w14:paraId="4B915AA2" w14:textId="77777777" w:rsidR="004447C3" w:rsidRPr="00FB3EB4" w:rsidRDefault="004447C3" w:rsidP="004447C3">
            <w:pPr>
              <w:pStyle w:val="TableCellBody"/>
              <w:rPr>
                <w:szCs w:val="20"/>
              </w:rPr>
            </w:pPr>
            <w:r w:rsidRPr="00FB3EB4">
              <w:rPr>
                <w:szCs w:val="20"/>
              </w:rPr>
              <w:t>Basin area-weighted average surface runoff from impervious areas</w:t>
            </w:r>
          </w:p>
        </w:tc>
        <w:tc>
          <w:tcPr>
            <w:tcW w:w="1095" w:type="dxa"/>
            <w:gridSpan w:val="2"/>
            <w:tcBorders>
              <w:top w:val="nil"/>
              <w:left w:val="nil"/>
              <w:bottom w:val="nil"/>
              <w:right w:val="nil"/>
            </w:tcBorders>
          </w:tcPr>
          <w:p w14:paraId="224ED38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5A33A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7C134A" w14:textId="77777777" w:rsidR="004447C3" w:rsidRPr="00FB3EB4" w:rsidRDefault="004447C3" w:rsidP="004447C3">
            <w:pPr>
              <w:pStyle w:val="TableCellBody"/>
              <w:jc w:val="center"/>
              <w:rPr>
                <w:szCs w:val="20"/>
              </w:rPr>
            </w:pPr>
            <w:r>
              <w:rPr>
                <w:szCs w:val="20"/>
              </w:rPr>
              <w:t>always</w:t>
            </w:r>
          </w:p>
        </w:tc>
      </w:tr>
      <w:tr w:rsidR="004447C3" w:rsidRPr="00FB3EB4" w14:paraId="63EE986C" w14:textId="77777777" w:rsidTr="002049A6">
        <w:trPr>
          <w:trHeight w:val="143"/>
          <w:jc w:val="center"/>
        </w:trPr>
        <w:tc>
          <w:tcPr>
            <w:tcW w:w="2328" w:type="dxa"/>
            <w:tcBorders>
              <w:top w:val="nil"/>
              <w:left w:val="nil"/>
              <w:bottom w:val="nil"/>
              <w:right w:val="nil"/>
            </w:tcBorders>
          </w:tcPr>
          <w:p w14:paraId="44C1DED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basin_sroffp</w:t>
            </w:r>
          </w:p>
        </w:tc>
        <w:tc>
          <w:tcPr>
            <w:tcW w:w="5738" w:type="dxa"/>
            <w:gridSpan w:val="3"/>
            <w:tcBorders>
              <w:top w:val="nil"/>
              <w:left w:val="nil"/>
              <w:bottom w:val="nil"/>
              <w:right w:val="nil"/>
            </w:tcBorders>
          </w:tcPr>
          <w:p w14:paraId="5C8EAD3A" w14:textId="77777777" w:rsidR="004447C3" w:rsidRPr="00FB3EB4" w:rsidRDefault="004447C3" w:rsidP="004447C3">
            <w:pPr>
              <w:pStyle w:val="TableCellBody"/>
              <w:rPr>
                <w:szCs w:val="20"/>
              </w:rPr>
            </w:pPr>
            <w:r w:rsidRPr="00FB3EB4">
              <w:rPr>
                <w:szCs w:val="20"/>
              </w:rPr>
              <w:t>Basin area-weighted average surface runoff from pervious areas</w:t>
            </w:r>
          </w:p>
        </w:tc>
        <w:tc>
          <w:tcPr>
            <w:tcW w:w="1095" w:type="dxa"/>
            <w:gridSpan w:val="2"/>
            <w:tcBorders>
              <w:top w:val="nil"/>
              <w:left w:val="nil"/>
              <w:bottom w:val="nil"/>
              <w:right w:val="nil"/>
            </w:tcBorders>
          </w:tcPr>
          <w:p w14:paraId="6898831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181165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0428B81" w14:textId="77777777" w:rsidR="004447C3" w:rsidRPr="00FB3EB4" w:rsidRDefault="004447C3" w:rsidP="004447C3">
            <w:pPr>
              <w:pStyle w:val="TableCellBody"/>
              <w:jc w:val="center"/>
              <w:rPr>
                <w:szCs w:val="20"/>
              </w:rPr>
            </w:pPr>
            <w:r>
              <w:rPr>
                <w:szCs w:val="20"/>
              </w:rPr>
              <w:t>always</w:t>
            </w:r>
          </w:p>
        </w:tc>
      </w:tr>
      <w:tr w:rsidR="004447C3" w:rsidRPr="00FB3EB4" w14:paraId="7DB0BF2B" w14:textId="77777777" w:rsidTr="002049A6">
        <w:trPr>
          <w:trHeight w:val="143"/>
          <w:jc w:val="center"/>
        </w:trPr>
        <w:tc>
          <w:tcPr>
            <w:tcW w:w="2328" w:type="dxa"/>
            <w:tcBorders>
              <w:top w:val="nil"/>
              <w:left w:val="nil"/>
              <w:bottom w:val="nil"/>
              <w:right w:val="nil"/>
            </w:tcBorders>
          </w:tcPr>
          <w:p w14:paraId="5FD86F8B" w14:textId="166C55F9" w:rsidR="004447C3" w:rsidRPr="00FB3EB4" w:rsidRDefault="004447C3" w:rsidP="004447C3">
            <w:pPr>
              <w:pStyle w:val="TableCellBody"/>
              <w:rPr>
                <w:rStyle w:val="Variable"/>
                <w:color w:val="auto"/>
                <w:sz w:val="20"/>
                <w:szCs w:val="20"/>
              </w:rPr>
            </w:pPr>
            <w:r w:rsidRPr="004F47F5">
              <w:rPr>
                <w:rStyle w:val="Variable"/>
                <w:color w:val="auto"/>
                <w:sz w:val="20"/>
                <w:szCs w:val="20"/>
              </w:rPr>
              <w:t>contrib_fraction</w:t>
            </w:r>
          </w:p>
        </w:tc>
        <w:tc>
          <w:tcPr>
            <w:tcW w:w="5738" w:type="dxa"/>
            <w:gridSpan w:val="3"/>
            <w:tcBorders>
              <w:top w:val="nil"/>
              <w:left w:val="nil"/>
              <w:bottom w:val="nil"/>
              <w:right w:val="nil"/>
            </w:tcBorders>
          </w:tcPr>
          <w:p w14:paraId="0D3C08E8" w14:textId="1E027CD4" w:rsidR="004447C3" w:rsidRPr="00FB3EB4" w:rsidRDefault="004447C3" w:rsidP="004447C3">
            <w:pPr>
              <w:pStyle w:val="TableCellBody"/>
              <w:rPr>
                <w:szCs w:val="20"/>
              </w:rPr>
            </w:pPr>
            <w:r>
              <w:rPr>
                <w:szCs w:val="20"/>
              </w:rPr>
              <w:t>Contributing area of each HRU pervious area</w:t>
            </w:r>
          </w:p>
        </w:tc>
        <w:tc>
          <w:tcPr>
            <w:tcW w:w="1095" w:type="dxa"/>
            <w:gridSpan w:val="2"/>
            <w:tcBorders>
              <w:top w:val="nil"/>
              <w:left w:val="nil"/>
              <w:bottom w:val="nil"/>
              <w:right w:val="nil"/>
            </w:tcBorders>
          </w:tcPr>
          <w:p w14:paraId="532E64DA" w14:textId="7A280E89"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86216C2" w14:textId="00AD23E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60FF82E" w14:textId="0BF0E8A2" w:rsidR="004447C3" w:rsidRDefault="004447C3" w:rsidP="004447C3">
            <w:pPr>
              <w:pStyle w:val="TableCellBody"/>
              <w:jc w:val="center"/>
              <w:rPr>
                <w:szCs w:val="20"/>
              </w:rPr>
            </w:pPr>
            <w:r>
              <w:rPr>
                <w:szCs w:val="20"/>
              </w:rPr>
              <w:t>always</w:t>
            </w:r>
          </w:p>
        </w:tc>
      </w:tr>
      <w:tr w:rsidR="004447C3" w:rsidRPr="00FB3EB4" w14:paraId="1CBB2303" w14:textId="77777777" w:rsidTr="002049A6">
        <w:trPr>
          <w:trHeight w:val="143"/>
          <w:jc w:val="center"/>
        </w:trPr>
        <w:tc>
          <w:tcPr>
            <w:tcW w:w="2328" w:type="dxa"/>
            <w:tcBorders>
              <w:top w:val="nil"/>
              <w:left w:val="nil"/>
              <w:bottom w:val="nil"/>
              <w:right w:val="nil"/>
            </w:tcBorders>
          </w:tcPr>
          <w:p w14:paraId="535A48CA" w14:textId="29F6C070"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738" w:type="dxa"/>
            <w:gridSpan w:val="3"/>
            <w:tcBorders>
              <w:top w:val="nil"/>
              <w:left w:val="nil"/>
              <w:bottom w:val="nil"/>
              <w:right w:val="nil"/>
            </w:tcBorders>
          </w:tcPr>
          <w:p w14:paraId="49A75A41" w14:textId="77777777" w:rsidR="004447C3" w:rsidRPr="00FB3EB4" w:rsidRDefault="004447C3" w:rsidP="004447C3">
            <w:pPr>
              <w:pStyle w:val="TableCellBody"/>
              <w:rPr>
                <w:szCs w:val="20"/>
              </w:rPr>
            </w:pPr>
            <w:r w:rsidRPr="00FB3EB4">
              <w:rPr>
                <w:szCs w:val="20"/>
              </w:rPr>
              <w:t>Hortonian surface runoff reaching stream network for each HRU</w:t>
            </w:r>
          </w:p>
        </w:tc>
        <w:tc>
          <w:tcPr>
            <w:tcW w:w="1095" w:type="dxa"/>
            <w:gridSpan w:val="2"/>
            <w:tcBorders>
              <w:top w:val="nil"/>
              <w:left w:val="nil"/>
              <w:bottom w:val="nil"/>
              <w:right w:val="nil"/>
            </w:tcBorders>
          </w:tcPr>
          <w:p w14:paraId="343E468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C8B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C312F4" w14:textId="77777777" w:rsidR="004447C3" w:rsidRPr="00FB3EB4" w:rsidRDefault="004447C3" w:rsidP="004447C3">
            <w:pPr>
              <w:pStyle w:val="TableCellBody"/>
              <w:jc w:val="center"/>
              <w:rPr>
                <w:szCs w:val="20"/>
              </w:rPr>
            </w:pPr>
            <w:r>
              <w:rPr>
                <w:szCs w:val="20"/>
              </w:rPr>
              <w:t>always</w:t>
            </w:r>
          </w:p>
        </w:tc>
      </w:tr>
      <w:tr w:rsidR="004447C3" w:rsidRPr="00FB3EB4" w14:paraId="6C3EA9BE" w14:textId="77777777" w:rsidTr="002049A6">
        <w:trPr>
          <w:trHeight w:val="143"/>
          <w:jc w:val="center"/>
        </w:trPr>
        <w:tc>
          <w:tcPr>
            <w:tcW w:w="2328" w:type="dxa"/>
            <w:tcBorders>
              <w:top w:val="nil"/>
              <w:left w:val="nil"/>
              <w:bottom w:val="nil"/>
              <w:right w:val="nil"/>
            </w:tcBorders>
          </w:tcPr>
          <w:p w14:paraId="523AF40B" w14:textId="698DA181"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_lakes</w:t>
            </w:r>
          </w:p>
        </w:tc>
        <w:tc>
          <w:tcPr>
            <w:tcW w:w="5738" w:type="dxa"/>
            <w:gridSpan w:val="3"/>
            <w:tcBorders>
              <w:top w:val="nil"/>
              <w:left w:val="nil"/>
              <w:bottom w:val="nil"/>
              <w:right w:val="nil"/>
            </w:tcBorders>
          </w:tcPr>
          <w:p w14:paraId="3AB12E8D" w14:textId="77777777" w:rsidR="004447C3" w:rsidRPr="00FB3EB4" w:rsidRDefault="004447C3" w:rsidP="004447C3">
            <w:pPr>
              <w:pStyle w:val="TableCellBody"/>
              <w:rPr>
                <w:szCs w:val="20"/>
              </w:rPr>
            </w:pPr>
            <w:r w:rsidRPr="00FB3EB4">
              <w:rPr>
                <w:szCs w:val="20"/>
              </w:rPr>
              <w:t>Surface runoff to lakes for each HRU</w:t>
            </w:r>
          </w:p>
        </w:tc>
        <w:tc>
          <w:tcPr>
            <w:tcW w:w="1095" w:type="dxa"/>
            <w:gridSpan w:val="2"/>
            <w:tcBorders>
              <w:top w:val="nil"/>
              <w:left w:val="nil"/>
              <w:bottom w:val="nil"/>
              <w:right w:val="nil"/>
            </w:tcBorders>
          </w:tcPr>
          <w:p w14:paraId="3A53A7E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A4EBC6" w14:textId="5EED69D2"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9F5F82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67B61ED5" w14:textId="77777777" w:rsidTr="002049A6">
        <w:trPr>
          <w:trHeight w:val="143"/>
          <w:jc w:val="center"/>
        </w:trPr>
        <w:tc>
          <w:tcPr>
            <w:tcW w:w="2328" w:type="dxa"/>
            <w:tcBorders>
              <w:top w:val="nil"/>
              <w:left w:val="nil"/>
              <w:bottom w:val="nil"/>
              <w:right w:val="nil"/>
            </w:tcBorders>
          </w:tcPr>
          <w:p w14:paraId="515C6D1B" w14:textId="195197B0" w:rsidR="004447C3" w:rsidRPr="000F2C9D" w:rsidRDefault="004447C3" w:rsidP="004447C3">
            <w:pPr>
              <w:pStyle w:val="TableCellBody"/>
              <w:rPr>
                <w:rStyle w:val="Variable"/>
                <w:color w:val="auto"/>
                <w:sz w:val="20"/>
                <w:szCs w:val="20"/>
              </w:rPr>
            </w:pPr>
            <w:r w:rsidRPr="000F2C9D">
              <w:rPr>
                <w:rStyle w:val="Variable"/>
                <w:color w:val="auto"/>
                <w:sz w:val="20"/>
                <w:szCs w:val="20"/>
              </w:rPr>
              <w:t>hru_frac_perv</w:t>
            </w:r>
          </w:p>
        </w:tc>
        <w:tc>
          <w:tcPr>
            <w:tcW w:w="5738" w:type="dxa"/>
            <w:gridSpan w:val="3"/>
            <w:tcBorders>
              <w:top w:val="nil"/>
              <w:left w:val="nil"/>
              <w:bottom w:val="nil"/>
              <w:right w:val="nil"/>
            </w:tcBorders>
          </w:tcPr>
          <w:p w14:paraId="61D29426" w14:textId="6A350BC5" w:rsidR="004447C3" w:rsidRPr="00FB3EB4" w:rsidRDefault="004447C3" w:rsidP="004447C3">
            <w:pPr>
              <w:pStyle w:val="TableCellBody"/>
              <w:rPr>
                <w:szCs w:val="20"/>
              </w:rPr>
            </w:pPr>
            <w:r w:rsidRPr="00FB3EB4">
              <w:rPr>
                <w:szCs w:val="20"/>
              </w:rPr>
              <w:t>Fraction of HRU that is pervious</w:t>
            </w:r>
          </w:p>
        </w:tc>
        <w:tc>
          <w:tcPr>
            <w:tcW w:w="1095" w:type="dxa"/>
            <w:gridSpan w:val="2"/>
            <w:tcBorders>
              <w:top w:val="nil"/>
              <w:left w:val="nil"/>
              <w:bottom w:val="nil"/>
              <w:right w:val="nil"/>
            </w:tcBorders>
          </w:tcPr>
          <w:p w14:paraId="668A72DC" w14:textId="10116D82"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86541D4" w14:textId="07A2C36F"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F9B4F0A" w14:textId="0A303D70"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433F11F" w14:textId="77B1A96E" w:rsidR="004447C3" w:rsidRPr="009626A0" w:rsidRDefault="004447C3" w:rsidP="004447C3">
            <w:pPr>
              <w:pStyle w:val="TableCellBody"/>
              <w:jc w:val="center"/>
              <w:rPr>
                <w:b/>
              </w:rPr>
            </w:pPr>
            <w:r>
              <w:rPr>
                <w:szCs w:val="20"/>
              </w:rPr>
              <w:t>always</w:t>
            </w:r>
          </w:p>
        </w:tc>
      </w:tr>
      <w:tr w:rsidR="004447C3" w:rsidRPr="00FB3EB4" w14:paraId="67AA5D04" w14:textId="77777777" w:rsidTr="002049A6">
        <w:trPr>
          <w:trHeight w:val="143"/>
          <w:jc w:val="center"/>
        </w:trPr>
        <w:tc>
          <w:tcPr>
            <w:tcW w:w="2328" w:type="dxa"/>
            <w:tcBorders>
              <w:top w:val="nil"/>
              <w:left w:val="nil"/>
              <w:bottom w:val="nil"/>
              <w:right w:val="nil"/>
            </w:tcBorders>
          </w:tcPr>
          <w:p w14:paraId="3B02BE4F"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hru_hortn_cascflow</w:t>
            </w:r>
          </w:p>
        </w:tc>
        <w:tc>
          <w:tcPr>
            <w:tcW w:w="5738" w:type="dxa"/>
            <w:gridSpan w:val="3"/>
            <w:tcBorders>
              <w:top w:val="nil"/>
              <w:left w:val="nil"/>
              <w:bottom w:val="nil"/>
              <w:right w:val="nil"/>
            </w:tcBorders>
          </w:tcPr>
          <w:p w14:paraId="734B9FE8" w14:textId="77777777" w:rsidR="004447C3" w:rsidRPr="00FB3EB4" w:rsidRDefault="004447C3" w:rsidP="004447C3">
            <w:pPr>
              <w:pStyle w:val="TableCellBody"/>
              <w:rPr>
                <w:szCs w:val="20"/>
              </w:rPr>
            </w:pPr>
            <w:r w:rsidRPr="00FB3EB4">
              <w:rPr>
                <w:szCs w:val="20"/>
              </w:rPr>
              <w:t>Cascading Hortonian surface runoff leaving each HRU</w:t>
            </w:r>
          </w:p>
        </w:tc>
        <w:tc>
          <w:tcPr>
            <w:tcW w:w="1095" w:type="dxa"/>
            <w:gridSpan w:val="2"/>
            <w:tcBorders>
              <w:top w:val="nil"/>
              <w:left w:val="nil"/>
              <w:bottom w:val="nil"/>
              <w:right w:val="nil"/>
            </w:tcBorders>
          </w:tcPr>
          <w:p w14:paraId="374284D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4FAFF0F" w14:textId="0780D15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C17C9E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B36B395" w14:textId="77777777" w:rsidTr="002049A6">
        <w:trPr>
          <w:trHeight w:val="143"/>
          <w:jc w:val="center"/>
        </w:trPr>
        <w:tc>
          <w:tcPr>
            <w:tcW w:w="2328" w:type="dxa"/>
            <w:tcBorders>
              <w:top w:val="nil"/>
              <w:left w:val="nil"/>
              <w:bottom w:val="nil"/>
              <w:right w:val="nil"/>
            </w:tcBorders>
          </w:tcPr>
          <w:p w14:paraId="76CD2CBC" w14:textId="72182FA9"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w:t>
            </w:r>
          </w:p>
        </w:tc>
        <w:tc>
          <w:tcPr>
            <w:tcW w:w="5738" w:type="dxa"/>
            <w:gridSpan w:val="3"/>
            <w:tcBorders>
              <w:top w:val="nil"/>
              <w:left w:val="nil"/>
              <w:bottom w:val="nil"/>
              <w:right w:val="nil"/>
            </w:tcBorders>
          </w:tcPr>
          <w:p w14:paraId="383A2820" w14:textId="24E969BF" w:rsidR="004447C3" w:rsidRPr="00FB3EB4" w:rsidRDefault="004447C3" w:rsidP="004447C3">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095" w:type="dxa"/>
            <w:gridSpan w:val="2"/>
            <w:tcBorders>
              <w:top w:val="nil"/>
              <w:left w:val="nil"/>
              <w:bottom w:val="nil"/>
              <w:right w:val="nil"/>
            </w:tcBorders>
          </w:tcPr>
          <w:p w14:paraId="2A2228F8" w14:textId="5820A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0C8348DF" w14:textId="092A0577"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38F4AD6" w14:textId="2C2066E5" w:rsidR="004447C3" w:rsidRPr="009626A0" w:rsidRDefault="004447C3" w:rsidP="004447C3">
            <w:pPr>
              <w:pStyle w:val="TableCellBody"/>
              <w:jc w:val="center"/>
              <w:rPr>
                <w:b/>
              </w:rPr>
            </w:pPr>
            <w:r>
              <w:rPr>
                <w:szCs w:val="20"/>
              </w:rPr>
              <w:t>always</w:t>
            </w:r>
          </w:p>
        </w:tc>
      </w:tr>
      <w:tr w:rsidR="004447C3" w:rsidRPr="00FB3EB4" w14:paraId="47BB39A3" w14:textId="77777777" w:rsidTr="002049A6">
        <w:trPr>
          <w:trHeight w:val="143"/>
          <w:jc w:val="center"/>
        </w:trPr>
        <w:tc>
          <w:tcPr>
            <w:tcW w:w="2328" w:type="dxa"/>
            <w:tcBorders>
              <w:top w:val="nil"/>
              <w:left w:val="nil"/>
              <w:bottom w:val="nil"/>
              <w:right w:val="nil"/>
            </w:tcBorders>
          </w:tcPr>
          <w:p w14:paraId="5B136AB3"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hru_impervstor</w:t>
            </w:r>
          </w:p>
        </w:tc>
        <w:tc>
          <w:tcPr>
            <w:tcW w:w="5738" w:type="dxa"/>
            <w:gridSpan w:val="3"/>
            <w:tcBorders>
              <w:top w:val="nil"/>
              <w:left w:val="nil"/>
              <w:bottom w:val="nil"/>
              <w:right w:val="nil"/>
            </w:tcBorders>
          </w:tcPr>
          <w:p w14:paraId="12F14D37"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4E2BF7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5780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84B9C62" w14:textId="77777777" w:rsidR="004447C3" w:rsidRPr="00FB3EB4" w:rsidRDefault="004447C3" w:rsidP="004447C3">
            <w:pPr>
              <w:pStyle w:val="TableCellBody"/>
              <w:jc w:val="center"/>
              <w:rPr>
                <w:szCs w:val="20"/>
              </w:rPr>
            </w:pPr>
            <w:r>
              <w:rPr>
                <w:szCs w:val="20"/>
              </w:rPr>
              <w:t>always</w:t>
            </w:r>
          </w:p>
        </w:tc>
      </w:tr>
      <w:tr w:rsidR="004447C3" w:rsidRPr="00FB3EB4" w14:paraId="6571D6FA" w14:textId="77777777" w:rsidTr="002049A6">
        <w:trPr>
          <w:trHeight w:val="143"/>
          <w:jc w:val="center"/>
        </w:trPr>
        <w:tc>
          <w:tcPr>
            <w:tcW w:w="2328" w:type="dxa"/>
            <w:tcBorders>
              <w:top w:val="nil"/>
              <w:left w:val="nil"/>
              <w:bottom w:val="nil"/>
              <w:right w:val="nil"/>
            </w:tcBorders>
          </w:tcPr>
          <w:p w14:paraId="51FF4ABE" w14:textId="49321DBF" w:rsidR="004447C3" w:rsidRPr="000F2C9D" w:rsidRDefault="004447C3" w:rsidP="004447C3">
            <w:pPr>
              <w:pStyle w:val="TableCellBody"/>
              <w:rPr>
                <w:rStyle w:val="Variable"/>
                <w:color w:val="auto"/>
                <w:sz w:val="20"/>
                <w:szCs w:val="20"/>
              </w:rPr>
            </w:pPr>
            <w:r w:rsidRPr="000F2C9D">
              <w:rPr>
                <w:rStyle w:val="Variable"/>
                <w:color w:val="auto"/>
                <w:sz w:val="20"/>
                <w:szCs w:val="20"/>
              </w:rPr>
              <w:t>hru_perv</w:t>
            </w:r>
          </w:p>
        </w:tc>
        <w:tc>
          <w:tcPr>
            <w:tcW w:w="5738" w:type="dxa"/>
            <w:gridSpan w:val="3"/>
            <w:tcBorders>
              <w:top w:val="nil"/>
              <w:left w:val="nil"/>
              <w:bottom w:val="nil"/>
              <w:right w:val="nil"/>
            </w:tcBorders>
          </w:tcPr>
          <w:p w14:paraId="49E34160" w14:textId="038450C7" w:rsidR="004447C3" w:rsidRPr="00FB3EB4" w:rsidRDefault="004447C3" w:rsidP="004447C3">
            <w:pPr>
              <w:pStyle w:val="TableCellBody"/>
              <w:rPr>
                <w:szCs w:val="20"/>
              </w:rPr>
            </w:pPr>
            <w:r>
              <w:rPr>
                <w:szCs w:val="20"/>
              </w:rPr>
              <w:t>Area</w:t>
            </w:r>
            <w:r w:rsidRPr="00FB3EB4">
              <w:rPr>
                <w:szCs w:val="20"/>
              </w:rPr>
              <w:t xml:space="preserve"> of HRU that is pervious</w:t>
            </w:r>
          </w:p>
        </w:tc>
        <w:tc>
          <w:tcPr>
            <w:tcW w:w="1095" w:type="dxa"/>
            <w:gridSpan w:val="2"/>
            <w:tcBorders>
              <w:top w:val="nil"/>
              <w:left w:val="nil"/>
              <w:bottom w:val="nil"/>
              <w:right w:val="nil"/>
            </w:tcBorders>
          </w:tcPr>
          <w:p w14:paraId="2E4FDE5C" w14:textId="648E61A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5DD93DC7" w14:textId="5F48C58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23E0BE" w14:textId="05CECFEC" w:rsidR="004447C3" w:rsidRDefault="004447C3" w:rsidP="004447C3">
            <w:pPr>
              <w:pStyle w:val="TableCellBody"/>
              <w:jc w:val="center"/>
              <w:rPr>
                <w:szCs w:val="20"/>
              </w:rPr>
            </w:pPr>
            <w:r>
              <w:rPr>
                <w:szCs w:val="20"/>
              </w:rPr>
              <w:t>always</w:t>
            </w:r>
          </w:p>
        </w:tc>
      </w:tr>
      <w:tr w:rsidR="004447C3" w:rsidRPr="00FB3EB4" w14:paraId="455AF99C" w14:textId="77777777" w:rsidTr="002049A6">
        <w:trPr>
          <w:trHeight w:val="143"/>
          <w:jc w:val="center"/>
        </w:trPr>
        <w:tc>
          <w:tcPr>
            <w:tcW w:w="2328" w:type="dxa"/>
            <w:tcBorders>
              <w:top w:val="nil"/>
              <w:left w:val="nil"/>
              <w:bottom w:val="nil"/>
              <w:right w:val="nil"/>
            </w:tcBorders>
          </w:tcPr>
          <w:p w14:paraId="749EFA7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hru_sroffi</w:t>
            </w:r>
          </w:p>
        </w:tc>
        <w:tc>
          <w:tcPr>
            <w:tcW w:w="5738" w:type="dxa"/>
            <w:gridSpan w:val="3"/>
            <w:tcBorders>
              <w:top w:val="nil"/>
              <w:left w:val="nil"/>
              <w:bottom w:val="nil"/>
              <w:right w:val="nil"/>
            </w:tcBorders>
          </w:tcPr>
          <w:p w14:paraId="11FC197A" w14:textId="77777777" w:rsidR="004447C3" w:rsidRPr="00FB3EB4" w:rsidRDefault="004447C3" w:rsidP="004447C3">
            <w:pPr>
              <w:pStyle w:val="TableCellBody"/>
              <w:rPr>
                <w:szCs w:val="20"/>
              </w:rPr>
            </w:pPr>
            <w:r w:rsidRPr="00FB3EB4">
              <w:rPr>
                <w:szCs w:val="20"/>
              </w:rPr>
              <w:t>Surface runoff from impervious areas for each HRU</w:t>
            </w:r>
          </w:p>
        </w:tc>
        <w:tc>
          <w:tcPr>
            <w:tcW w:w="1095" w:type="dxa"/>
            <w:gridSpan w:val="2"/>
            <w:tcBorders>
              <w:top w:val="nil"/>
              <w:left w:val="nil"/>
              <w:bottom w:val="nil"/>
              <w:right w:val="nil"/>
            </w:tcBorders>
          </w:tcPr>
          <w:p w14:paraId="0F6A1A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5E774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8126936" w14:textId="77777777" w:rsidR="004447C3" w:rsidRPr="00FB3EB4" w:rsidRDefault="004447C3" w:rsidP="004447C3">
            <w:pPr>
              <w:pStyle w:val="TableCellBody"/>
              <w:jc w:val="center"/>
              <w:rPr>
                <w:szCs w:val="20"/>
              </w:rPr>
            </w:pPr>
            <w:r>
              <w:rPr>
                <w:szCs w:val="20"/>
              </w:rPr>
              <w:t>always</w:t>
            </w:r>
          </w:p>
        </w:tc>
      </w:tr>
      <w:tr w:rsidR="004447C3" w:rsidRPr="00FB3EB4" w14:paraId="3B46F07B" w14:textId="77777777" w:rsidTr="002049A6">
        <w:trPr>
          <w:trHeight w:val="143"/>
          <w:jc w:val="center"/>
        </w:trPr>
        <w:tc>
          <w:tcPr>
            <w:tcW w:w="2328" w:type="dxa"/>
            <w:tcBorders>
              <w:top w:val="nil"/>
              <w:left w:val="nil"/>
              <w:bottom w:val="nil"/>
              <w:right w:val="nil"/>
            </w:tcBorders>
          </w:tcPr>
          <w:p w14:paraId="4E26A9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hru_sroffp</w:t>
            </w:r>
          </w:p>
        </w:tc>
        <w:tc>
          <w:tcPr>
            <w:tcW w:w="5738" w:type="dxa"/>
            <w:gridSpan w:val="3"/>
            <w:tcBorders>
              <w:top w:val="nil"/>
              <w:left w:val="nil"/>
              <w:bottom w:val="nil"/>
              <w:right w:val="nil"/>
            </w:tcBorders>
          </w:tcPr>
          <w:p w14:paraId="3C534FD5" w14:textId="77777777" w:rsidR="004447C3" w:rsidRPr="00FB3EB4" w:rsidRDefault="004447C3" w:rsidP="004447C3">
            <w:pPr>
              <w:pStyle w:val="TableCellBody"/>
              <w:rPr>
                <w:szCs w:val="20"/>
              </w:rPr>
            </w:pPr>
            <w:r w:rsidRPr="00FB3EB4">
              <w:rPr>
                <w:szCs w:val="20"/>
              </w:rPr>
              <w:t>Surface runoff from pervious areas for each HRU</w:t>
            </w:r>
          </w:p>
        </w:tc>
        <w:tc>
          <w:tcPr>
            <w:tcW w:w="1095" w:type="dxa"/>
            <w:gridSpan w:val="2"/>
            <w:tcBorders>
              <w:top w:val="nil"/>
              <w:left w:val="nil"/>
              <w:bottom w:val="nil"/>
              <w:right w:val="nil"/>
            </w:tcBorders>
          </w:tcPr>
          <w:p w14:paraId="632A75D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DE90C5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8B4E48" w14:textId="77777777" w:rsidR="004447C3" w:rsidRPr="00FB3EB4" w:rsidRDefault="004447C3" w:rsidP="004447C3">
            <w:pPr>
              <w:pStyle w:val="TableCellBody"/>
              <w:jc w:val="center"/>
              <w:rPr>
                <w:szCs w:val="20"/>
              </w:rPr>
            </w:pPr>
            <w:r>
              <w:rPr>
                <w:szCs w:val="20"/>
              </w:rPr>
              <w:t>always</w:t>
            </w:r>
          </w:p>
        </w:tc>
      </w:tr>
      <w:tr w:rsidR="004447C3" w:rsidRPr="00FB3EB4" w14:paraId="37A476F6" w14:textId="77777777" w:rsidTr="002049A6">
        <w:trPr>
          <w:trHeight w:val="143"/>
          <w:jc w:val="center"/>
        </w:trPr>
        <w:tc>
          <w:tcPr>
            <w:tcW w:w="2328" w:type="dxa"/>
            <w:tcBorders>
              <w:top w:val="nil"/>
              <w:left w:val="nil"/>
              <w:bottom w:val="nil"/>
              <w:right w:val="nil"/>
            </w:tcBorders>
          </w:tcPr>
          <w:p w14:paraId="2B846DB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imperv_stor</w:t>
            </w:r>
          </w:p>
        </w:tc>
        <w:tc>
          <w:tcPr>
            <w:tcW w:w="5738" w:type="dxa"/>
            <w:gridSpan w:val="3"/>
            <w:tcBorders>
              <w:top w:val="nil"/>
              <w:left w:val="nil"/>
              <w:bottom w:val="nil"/>
              <w:right w:val="nil"/>
            </w:tcBorders>
          </w:tcPr>
          <w:p w14:paraId="127290FA"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50308BD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D3F78F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7104E9C" w14:textId="77777777" w:rsidR="004447C3" w:rsidRPr="00FB3EB4" w:rsidRDefault="004447C3" w:rsidP="004447C3">
            <w:pPr>
              <w:pStyle w:val="TableCellBody"/>
              <w:jc w:val="center"/>
              <w:rPr>
                <w:szCs w:val="20"/>
              </w:rPr>
            </w:pPr>
            <w:r>
              <w:rPr>
                <w:szCs w:val="20"/>
              </w:rPr>
              <w:t>always</w:t>
            </w:r>
          </w:p>
        </w:tc>
      </w:tr>
      <w:tr w:rsidR="004447C3" w:rsidRPr="00FB3EB4" w14:paraId="32181ACF" w14:textId="77777777" w:rsidTr="002049A6">
        <w:trPr>
          <w:trHeight w:val="143"/>
          <w:jc w:val="center"/>
        </w:trPr>
        <w:tc>
          <w:tcPr>
            <w:tcW w:w="2328" w:type="dxa"/>
            <w:tcBorders>
              <w:top w:val="nil"/>
              <w:left w:val="nil"/>
              <w:bottom w:val="nil"/>
              <w:right w:val="nil"/>
            </w:tcBorders>
          </w:tcPr>
          <w:p w14:paraId="3B748F5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infil</w:t>
            </w:r>
          </w:p>
        </w:tc>
        <w:tc>
          <w:tcPr>
            <w:tcW w:w="5738" w:type="dxa"/>
            <w:gridSpan w:val="3"/>
            <w:tcBorders>
              <w:top w:val="nil"/>
              <w:left w:val="nil"/>
              <w:bottom w:val="nil"/>
              <w:right w:val="nil"/>
            </w:tcBorders>
          </w:tcPr>
          <w:p w14:paraId="01ACAE04" w14:textId="77777777" w:rsidR="004447C3" w:rsidRPr="00FB3EB4" w:rsidRDefault="004447C3" w:rsidP="004447C3">
            <w:pPr>
              <w:pStyle w:val="TableCellBody"/>
              <w:rPr>
                <w:szCs w:val="20"/>
              </w:rPr>
            </w:pPr>
            <w:r w:rsidRPr="00FB3EB4">
              <w:rPr>
                <w:szCs w:val="20"/>
              </w:rPr>
              <w:t>Infiltration to the capillary reservoir for each HRU</w:t>
            </w:r>
          </w:p>
        </w:tc>
        <w:tc>
          <w:tcPr>
            <w:tcW w:w="1095" w:type="dxa"/>
            <w:gridSpan w:val="2"/>
            <w:tcBorders>
              <w:top w:val="nil"/>
              <w:left w:val="nil"/>
              <w:bottom w:val="nil"/>
              <w:right w:val="nil"/>
            </w:tcBorders>
          </w:tcPr>
          <w:p w14:paraId="589C910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6A8EA3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92D18AA" w14:textId="77777777" w:rsidR="004447C3" w:rsidRPr="00FB3EB4" w:rsidRDefault="004447C3" w:rsidP="004447C3">
            <w:pPr>
              <w:pStyle w:val="TableCellBody"/>
              <w:jc w:val="center"/>
              <w:rPr>
                <w:szCs w:val="20"/>
              </w:rPr>
            </w:pPr>
            <w:r>
              <w:rPr>
                <w:szCs w:val="20"/>
              </w:rPr>
              <w:t>always</w:t>
            </w:r>
          </w:p>
        </w:tc>
      </w:tr>
      <w:tr w:rsidR="004447C3" w:rsidRPr="00FB3EB4" w14:paraId="6DB66AFA" w14:textId="77777777" w:rsidTr="002049A6">
        <w:trPr>
          <w:trHeight w:val="143"/>
          <w:jc w:val="center"/>
        </w:trPr>
        <w:tc>
          <w:tcPr>
            <w:tcW w:w="2328" w:type="dxa"/>
            <w:tcBorders>
              <w:top w:val="nil"/>
              <w:left w:val="nil"/>
              <w:bottom w:val="nil"/>
              <w:right w:val="nil"/>
            </w:tcBorders>
          </w:tcPr>
          <w:p w14:paraId="15B69FD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seginc_sroff</w:t>
            </w:r>
          </w:p>
        </w:tc>
        <w:tc>
          <w:tcPr>
            <w:tcW w:w="5738" w:type="dxa"/>
            <w:gridSpan w:val="3"/>
            <w:tcBorders>
              <w:top w:val="nil"/>
              <w:left w:val="nil"/>
              <w:bottom w:val="nil"/>
              <w:right w:val="nil"/>
            </w:tcBorders>
          </w:tcPr>
          <w:p w14:paraId="1A1E89B8" w14:textId="77777777" w:rsidR="004447C3" w:rsidRPr="00FB3EB4" w:rsidRDefault="004447C3" w:rsidP="004447C3">
            <w:pPr>
              <w:pStyle w:val="TableCellBody"/>
              <w:rPr>
                <w:szCs w:val="20"/>
              </w:rPr>
            </w:pPr>
            <w:r w:rsidRPr="00FB3EB4">
              <w:rPr>
                <w:szCs w:val="20"/>
              </w:rPr>
              <w:t>Area-weighted average surface runoff for each segment from HRUs contributing flow to the segment</w:t>
            </w:r>
          </w:p>
        </w:tc>
        <w:tc>
          <w:tcPr>
            <w:tcW w:w="1095" w:type="dxa"/>
            <w:gridSpan w:val="2"/>
            <w:tcBorders>
              <w:top w:val="nil"/>
              <w:left w:val="nil"/>
              <w:bottom w:val="nil"/>
              <w:right w:val="nil"/>
            </w:tcBorders>
          </w:tcPr>
          <w:p w14:paraId="20961B6E"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4FE8BF" w14:textId="135D381C"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3A0DFCC" w14:textId="77777777" w:rsidR="004447C3" w:rsidRPr="00FB3EB4" w:rsidRDefault="004447C3" w:rsidP="004447C3">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4447C3" w:rsidRPr="00FB3EB4" w14:paraId="48CBBA52" w14:textId="77777777" w:rsidTr="002049A6">
        <w:trPr>
          <w:trHeight w:val="143"/>
          <w:jc w:val="center"/>
        </w:trPr>
        <w:tc>
          <w:tcPr>
            <w:tcW w:w="2328" w:type="dxa"/>
            <w:tcBorders>
              <w:top w:val="nil"/>
              <w:left w:val="nil"/>
              <w:bottom w:val="nil"/>
              <w:right w:val="nil"/>
            </w:tcBorders>
          </w:tcPr>
          <w:p w14:paraId="0A32D8C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738" w:type="dxa"/>
            <w:gridSpan w:val="3"/>
            <w:tcBorders>
              <w:top w:val="nil"/>
              <w:left w:val="nil"/>
              <w:bottom w:val="nil"/>
              <w:right w:val="nil"/>
            </w:tcBorders>
          </w:tcPr>
          <w:p w14:paraId="5BB42489" w14:textId="77777777" w:rsidR="004447C3" w:rsidRPr="00FB3EB4" w:rsidRDefault="004447C3" w:rsidP="004447C3">
            <w:pPr>
              <w:pStyle w:val="TableCellBody"/>
              <w:rPr>
                <w:szCs w:val="20"/>
              </w:rPr>
            </w:pPr>
            <w:r w:rsidRPr="00FB3EB4">
              <w:rPr>
                <w:szCs w:val="20"/>
              </w:rPr>
              <w:t>Surface runoff to the stream network for each HRU</w:t>
            </w:r>
          </w:p>
        </w:tc>
        <w:tc>
          <w:tcPr>
            <w:tcW w:w="1095" w:type="dxa"/>
            <w:gridSpan w:val="2"/>
            <w:tcBorders>
              <w:top w:val="nil"/>
              <w:left w:val="nil"/>
              <w:bottom w:val="nil"/>
              <w:right w:val="nil"/>
            </w:tcBorders>
          </w:tcPr>
          <w:p w14:paraId="28EA837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59622" w14:textId="77777777" w:rsidR="004447C3" w:rsidRPr="000F2C9D" w:rsidRDefault="004447C3" w:rsidP="004447C3">
            <w:pPr>
              <w:pStyle w:val="tablecell-centered"/>
              <w:rPr>
                <w:szCs w:val="20"/>
              </w:rPr>
            </w:pPr>
            <w:r w:rsidRPr="000F2C9D">
              <w:rPr>
                <w:szCs w:val="20"/>
              </w:rPr>
              <w:t>real</w:t>
            </w:r>
          </w:p>
        </w:tc>
        <w:tc>
          <w:tcPr>
            <w:tcW w:w="2405" w:type="dxa"/>
            <w:gridSpan w:val="2"/>
            <w:tcBorders>
              <w:top w:val="nil"/>
              <w:left w:val="nil"/>
              <w:bottom w:val="nil"/>
              <w:right w:val="nil"/>
            </w:tcBorders>
          </w:tcPr>
          <w:p w14:paraId="705D5D28" w14:textId="77777777" w:rsidR="004447C3" w:rsidRPr="00FB3EB4" w:rsidRDefault="004447C3" w:rsidP="004447C3">
            <w:pPr>
              <w:pStyle w:val="TableCellBody"/>
              <w:jc w:val="center"/>
              <w:rPr>
                <w:szCs w:val="20"/>
              </w:rPr>
            </w:pPr>
            <w:r>
              <w:rPr>
                <w:szCs w:val="20"/>
              </w:rPr>
              <w:t>always</w:t>
            </w:r>
          </w:p>
        </w:tc>
      </w:tr>
      <w:tr w:rsidR="004447C3" w:rsidRPr="00FB3EB4" w14:paraId="3354AA98" w14:textId="77777777" w:rsidTr="002049A6">
        <w:trPr>
          <w:trHeight w:val="143"/>
          <w:jc w:val="center"/>
        </w:trPr>
        <w:tc>
          <w:tcPr>
            <w:tcW w:w="2328" w:type="dxa"/>
            <w:tcBorders>
              <w:top w:val="nil"/>
              <w:left w:val="nil"/>
              <w:bottom w:val="nil"/>
              <w:right w:val="nil"/>
            </w:tcBorders>
          </w:tcPr>
          <w:p w14:paraId="4AB7C01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sub_sroff</w:t>
            </w:r>
          </w:p>
        </w:tc>
        <w:tc>
          <w:tcPr>
            <w:tcW w:w="5738" w:type="dxa"/>
            <w:gridSpan w:val="3"/>
            <w:tcBorders>
              <w:top w:val="nil"/>
              <w:left w:val="nil"/>
              <w:bottom w:val="nil"/>
              <w:right w:val="nil"/>
            </w:tcBorders>
          </w:tcPr>
          <w:p w14:paraId="0652210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095" w:type="dxa"/>
            <w:gridSpan w:val="2"/>
            <w:tcBorders>
              <w:top w:val="nil"/>
              <w:left w:val="nil"/>
              <w:bottom w:val="nil"/>
              <w:right w:val="nil"/>
            </w:tcBorders>
          </w:tcPr>
          <w:p w14:paraId="17CAEDF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6F925CC"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5F2BEDF5"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E8855C" w14:textId="77777777" w:rsidTr="002049A6">
        <w:trPr>
          <w:trHeight w:val="143"/>
          <w:jc w:val="center"/>
        </w:trPr>
        <w:tc>
          <w:tcPr>
            <w:tcW w:w="2328" w:type="dxa"/>
            <w:tcBorders>
              <w:top w:val="nil"/>
              <w:left w:val="nil"/>
              <w:bottom w:val="nil"/>
              <w:right w:val="nil"/>
            </w:tcBorders>
          </w:tcPr>
          <w:p w14:paraId="522153D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subinc_sroff</w:t>
            </w:r>
          </w:p>
        </w:tc>
        <w:tc>
          <w:tcPr>
            <w:tcW w:w="5738" w:type="dxa"/>
            <w:gridSpan w:val="3"/>
            <w:tcBorders>
              <w:top w:val="nil"/>
              <w:left w:val="nil"/>
              <w:bottom w:val="nil"/>
              <w:right w:val="nil"/>
            </w:tcBorders>
          </w:tcPr>
          <w:p w14:paraId="639A825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095" w:type="dxa"/>
            <w:gridSpan w:val="2"/>
            <w:tcBorders>
              <w:top w:val="nil"/>
              <w:left w:val="nil"/>
              <w:bottom w:val="nil"/>
              <w:right w:val="nil"/>
            </w:tcBorders>
          </w:tcPr>
          <w:p w14:paraId="39886ED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466F0A"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51E9FE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7F5867D" w14:textId="77777777" w:rsidTr="002049A6">
        <w:trPr>
          <w:trHeight w:val="143"/>
          <w:jc w:val="center"/>
        </w:trPr>
        <w:tc>
          <w:tcPr>
            <w:tcW w:w="2328" w:type="dxa"/>
            <w:tcBorders>
              <w:top w:val="nil"/>
              <w:left w:val="nil"/>
              <w:bottom w:val="single" w:sz="4" w:space="0" w:color="auto"/>
              <w:right w:val="nil"/>
            </w:tcBorders>
          </w:tcPr>
          <w:p w14:paraId="4D50CF3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upslope_hortonian</w:t>
            </w:r>
          </w:p>
        </w:tc>
        <w:tc>
          <w:tcPr>
            <w:tcW w:w="5738" w:type="dxa"/>
            <w:gridSpan w:val="3"/>
            <w:tcBorders>
              <w:top w:val="nil"/>
              <w:left w:val="nil"/>
              <w:bottom w:val="single" w:sz="4" w:space="0" w:color="auto"/>
              <w:right w:val="nil"/>
            </w:tcBorders>
          </w:tcPr>
          <w:p w14:paraId="302B7FE6" w14:textId="77777777" w:rsidR="004447C3" w:rsidRPr="00FB3EB4" w:rsidRDefault="004447C3" w:rsidP="004447C3">
            <w:pPr>
              <w:pStyle w:val="TableCellBody"/>
              <w:rPr>
                <w:szCs w:val="20"/>
              </w:rPr>
            </w:pPr>
            <w:r w:rsidRPr="00FB3EB4">
              <w:rPr>
                <w:szCs w:val="20"/>
              </w:rPr>
              <w:t>Hortonian surface runoff received from upslope HRUs</w:t>
            </w:r>
          </w:p>
        </w:tc>
        <w:tc>
          <w:tcPr>
            <w:tcW w:w="1095" w:type="dxa"/>
            <w:gridSpan w:val="2"/>
            <w:tcBorders>
              <w:top w:val="nil"/>
              <w:left w:val="nil"/>
              <w:bottom w:val="single" w:sz="4" w:space="0" w:color="auto"/>
              <w:right w:val="nil"/>
            </w:tcBorders>
          </w:tcPr>
          <w:p w14:paraId="0FD6767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7933161C" w14:textId="242C91BA"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single" w:sz="4" w:space="0" w:color="auto"/>
              <w:right w:val="nil"/>
            </w:tcBorders>
          </w:tcPr>
          <w:p w14:paraId="37E42F4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4447C3" w:rsidRDefault="004447C3" w:rsidP="004447C3">
            <w:pPr>
              <w:pStyle w:val="TableSpanner"/>
            </w:pPr>
            <w:r>
              <w:t>Surface depression storage</w:t>
            </w:r>
          </w:p>
        </w:tc>
      </w:tr>
      <w:tr w:rsidR="004447C3" w:rsidRPr="00FB3EB4" w14:paraId="5E6A7502" w14:textId="77777777" w:rsidTr="002049A6">
        <w:trPr>
          <w:trHeight w:val="143"/>
          <w:jc w:val="center"/>
        </w:trPr>
        <w:tc>
          <w:tcPr>
            <w:tcW w:w="2328" w:type="dxa"/>
            <w:tcBorders>
              <w:top w:val="nil"/>
              <w:left w:val="nil"/>
              <w:bottom w:val="nil"/>
              <w:right w:val="nil"/>
            </w:tcBorders>
          </w:tcPr>
          <w:p w14:paraId="69A9CE8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basin_dprst_seep</w:t>
            </w:r>
          </w:p>
        </w:tc>
        <w:tc>
          <w:tcPr>
            <w:tcW w:w="5738" w:type="dxa"/>
            <w:gridSpan w:val="3"/>
            <w:tcBorders>
              <w:top w:val="nil"/>
              <w:left w:val="nil"/>
              <w:bottom w:val="nil"/>
              <w:right w:val="nil"/>
            </w:tcBorders>
          </w:tcPr>
          <w:p w14:paraId="32655249" w14:textId="16E9D2AB" w:rsidR="004447C3" w:rsidRPr="00FB3EB4" w:rsidRDefault="004447C3" w:rsidP="004447C3">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095" w:type="dxa"/>
            <w:gridSpan w:val="2"/>
            <w:tcBorders>
              <w:top w:val="nil"/>
              <w:left w:val="nil"/>
              <w:bottom w:val="nil"/>
              <w:right w:val="nil"/>
            </w:tcBorders>
          </w:tcPr>
          <w:p w14:paraId="74127F4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14CB9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84D84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86A30D" w14:textId="77777777" w:rsidTr="002049A6">
        <w:trPr>
          <w:trHeight w:val="143"/>
          <w:jc w:val="center"/>
        </w:trPr>
        <w:tc>
          <w:tcPr>
            <w:tcW w:w="2328" w:type="dxa"/>
            <w:tcBorders>
              <w:top w:val="nil"/>
              <w:left w:val="nil"/>
              <w:bottom w:val="nil"/>
              <w:right w:val="nil"/>
            </w:tcBorders>
          </w:tcPr>
          <w:p w14:paraId="3517BD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basin_dprst_sroff</w:t>
            </w:r>
          </w:p>
        </w:tc>
        <w:tc>
          <w:tcPr>
            <w:tcW w:w="5738" w:type="dxa"/>
            <w:gridSpan w:val="3"/>
            <w:tcBorders>
              <w:top w:val="nil"/>
              <w:left w:val="nil"/>
              <w:bottom w:val="nil"/>
              <w:right w:val="nil"/>
            </w:tcBorders>
          </w:tcPr>
          <w:p w14:paraId="6AD43132" w14:textId="480E5C0E" w:rsidR="004447C3" w:rsidRPr="00FB3EB4" w:rsidRDefault="004447C3" w:rsidP="004447C3">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095" w:type="dxa"/>
            <w:gridSpan w:val="2"/>
            <w:tcBorders>
              <w:top w:val="nil"/>
              <w:left w:val="nil"/>
              <w:bottom w:val="nil"/>
              <w:right w:val="nil"/>
            </w:tcBorders>
          </w:tcPr>
          <w:p w14:paraId="6970307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7A0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B5ABA6"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681953" w14:textId="77777777" w:rsidTr="002049A6">
        <w:trPr>
          <w:trHeight w:val="143"/>
          <w:jc w:val="center"/>
        </w:trPr>
        <w:tc>
          <w:tcPr>
            <w:tcW w:w="2328" w:type="dxa"/>
            <w:tcBorders>
              <w:top w:val="nil"/>
              <w:left w:val="nil"/>
              <w:bottom w:val="nil"/>
              <w:right w:val="nil"/>
            </w:tcBorders>
          </w:tcPr>
          <w:p w14:paraId="0229CF7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basin_dprst_volcl</w:t>
            </w:r>
          </w:p>
        </w:tc>
        <w:tc>
          <w:tcPr>
            <w:tcW w:w="5738" w:type="dxa"/>
            <w:gridSpan w:val="3"/>
            <w:tcBorders>
              <w:top w:val="nil"/>
              <w:left w:val="nil"/>
              <w:bottom w:val="nil"/>
              <w:right w:val="nil"/>
            </w:tcBorders>
          </w:tcPr>
          <w:p w14:paraId="1909B6DF" w14:textId="77777777" w:rsidR="004447C3" w:rsidRPr="00FB3EB4" w:rsidRDefault="004447C3" w:rsidP="004447C3">
            <w:pPr>
              <w:pStyle w:val="TableCellBody"/>
              <w:rPr>
                <w:szCs w:val="20"/>
              </w:rPr>
            </w:pPr>
            <w:r w:rsidRPr="00FB3EB4">
              <w:rPr>
                <w:szCs w:val="20"/>
              </w:rPr>
              <w:t>Basin area-weighted average storage volume in closed surface depressions</w:t>
            </w:r>
          </w:p>
        </w:tc>
        <w:tc>
          <w:tcPr>
            <w:tcW w:w="1095" w:type="dxa"/>
            <w:gridSpan w:val="2"/>
            <w:tcBorders>
              <w:top w:val="nil"/>
              <w:left w:val="nil"/>
              <w:bottom w:val="nil"/>
              <w:right w:val="nil"/>
            </w:tcBorders>
          </w:tcPr>
          <w:p w14:paraId="24B945E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EF4399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2753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9BF7C1" w14:textId="77777777" w:rsidTr="002049A6">
        <w:trPr>
          <w:trHeight w:val="143"/>
          <w:jc w:val="center"/>
        </w:trPr>
        <w:tc>
          <w:tcPr>
            <w:tcW w:w="2328" w:type="dxa"/>
            <w:tcBorders>
              <w:top w:val="nil"/>
              <w:left w:val="nil"/>
              <w:bottom w:val="nil"/>
              <w:right w:val="nil"/>
            </w:tcBorders>
          </w:tcPr>
          <w:p w14:paraId="1CA044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basin_dprst_volop</w:t>
            </w:r>
          </w:p>
        </w:tc>
        <w:tc>
          <w:tcPr>
            <w:tcW w:w="5738" w:type="dxa"/>
            <w:gridSpan w:val="3"/>
            <w:tcBorders>
              <w:top w:val="nil"/>
              <w:left w:val="nil"/>
              <w:bottom w:val="nil"/>
              <w:right w:val="nil"/>
            </w:tcBorders>
          </w:tcPr>
          <w:p w14:paraId="4B63F63E" w14:textId="77777777" w:rsidR="004447C3" w:rsidRPr="00FB3EB4" w:rsidRDefault="004447C3" w:rsidP="004447C3">
            <w:pPr>
              <w:pStyle w:val="TableCellBody"/>
              <w:rPr>
                <w:szCs w:val="20"/>
              </w:rPr>
            </w:pPr>
            <w:r w:rsidRPr="00FB3EB4">
              <w:rPr>
                <w:szCs w:val="20"/>
              </w:rPr>
              <w:t>Basin area-weighted average storage volume in open surface depressions</w:t>
            </w:r>
          </w:p>
        </w:tc>
        <w:tc>
          <w:tcPr>
            <w:tcW w:w="1095" w:type="dxa"/>
            <w:gridSpan w:val="2"/>
            <w:tcBorders>
              <w:top w:val="nil"/>
              <w:left w:val="nil"/>
              <w:bottom w:val="nil"/>
              <w:right w:val="nil"/>
            </w:tcBorders>
          </w:tcPr>
          <w:p w14:paraId="54EA937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4CDFF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38DDA5"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B473E8F" w14:textId="77777777" w:rsidTr="002049A6">
        <w:trPr>
          <w:trHeight w:val="143"/>
          <w:jc w:val="center"/>
        </w:trPr>
        <w:tc>
          <w:tcPr>
            <w:tcW w:w="2328" w:type="dxa"/>
            <w:tcBorders>
              <w:top w:val="nil"/>
              <w:left w:val="nil"/>
              <w:bottom w:val="nil"/>
              <w:right w:val="nil"/>
            </w:tcBorders>
          </w:tcPr>
          <w:p w14:paraId="657C87D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dprst_area_clos</w:t>
            </w:r>
          </w:p>
        </w:tc>
        <w:tc>
          <w:tcPr>
            <w:tcW w:w="5738" w:type="dxa"/>
            <w:gridSpan w:val="3"/>
            <w:tcBorders>
              <w:top w:val="nil"/>
              <w:left w:val="nil"/>
              <w:bottom w:val="nil"/>
              <w:right w:val="nil"/>
            </w:tcBorders>
          </w:tcPr>
          <w:p w14:paraId="75745669" w14:textId="77777777" w:rsidR="004447C3" w:rsidRPr="00FB3EB4" w:rsidRDefault="004447C3" w:rsidP="004447C3">
            <w:pPr>
              <w:pStyle w:val="TableCellBody"/>
              <w:rPr>
                <w:szCs w:val="20"/>
              </w:rPr>
            </w:pPr>
            <w:r w:rsidRPr="00FB3EB4">
              <w:rPr>
                <w:szCs w:val="20"/>
              </w:rPr>
              <w:t>Surface area of closed surface depressions based on volume for each HRU</w:t>
            </w:r>
          </w:p>
        </w:tc>
        <w:tc>
          <w:tcPr>
            <w:tcW w:w="1095" w:type="dxa"/>
            <w:gridSpan w:val="2"/>
            <w:tcBorders>
              <w:top w:val="nil"/>
              <w:left w:val="nil"/>
              <w:bottom w:val="nil"/>
              <w:right w:val="nil"/>
            </w:tcBorders>
          </w:tcPr>
          <w:p w14:paraId="0B23FE6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D2C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30FC2E"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BB3967" w14:textId="77777777" w:rsidTr="002049A6">
        <w:trPr>
          <w:trHeight w:val="143"/>
          <w:jc w:val="center"/>
        </w:trPr>
        <w:tc>
          <w:tcPr>
            <w:tcW w:w="2328" w:type="dxa"/>
            <w:tcBorders>
              <w:top w:val="nil"/>
              <w:left w:val="nil"/>
              <w:bottom w:val="nil"/>
              <w:right w:val="nil"/>
            </w:tcBorders>
          </w:tcPr>
          <w:p w14:paraId="75DB4D69" w14:textId="77DE5D75" w:rsidR="004447C3" w:rsidRPr="00FB3EB4" w:rsidRDefault="004447C3" w:rsidP="004447C3">
            <w:pPr>
              <w:pStyle w:val="TableCellBody"/>
              <w:rPr>
                <w:rStyle w:val="Variable"/>
                <w:color w:val="auto"/>
                <w:sz w:val="20"/>
                <w:szCs w:val="20"/>
              </w:rPr>
            </w:pPr>
            <w:r>
              <w:rPr>
                <w:rStyle w:val="Variable"/>
                <w:color w:val="auto"/>
                <w:sz w:val="20"/>
                <w:szCs w:val="20"/>
              </w:rPr>
              <w:t>dprst_area_clos_max</w:t>
            </w:r>
          </w:p>
        </w:tc>
        <w:tc>
          <w:tcPr>
            <w:tcW w:w="5738" w:type="dxa"/>
            <w:gridSpan w:val="3"/>
            <w:tcBorders>
              <w:top w:val="nil"/>
              <w:left w:val="nil"/>
              <w:bottom w:val="nil"/>
              <w:right w:val="nil"/>
            </w:tcBorders>
          </w:tcPr>
          <w:p w14:paraId="7935ADDA" w14:textId="28B45AED" w:rsidR="004447C3" w:rsidRPr="00FB3EB4" w:rsidRDefault="004447C3" w:rsidP="004447C3">
            <w:pPr>
              <w:pStyle w:val="TableCellBody"/>
              <w:rPr>
                <w:szCs w:val="20"/>
              </w:rPr>
            </w:pPr>
            <w:r>
              <w:rPr>
                <w:szCs w:val="20"/>
              </w:rPr>
              <w:t>Aggregate sum of closed surface-depression storage areas of each HRU</w:t>
            </w:r>
          </w:p>
        </w:tc>
        <w:tc>
          <w:tcPr>
            <w:tcW w:w="1095" w:type="dxa"/>
            <w:gridSpan w:val="2"/>
            <w:tcBorders>
              <w:top w:val="nil"/>
              <w:left w:val="nil"/>
              <w:bottom w:val="nil"/>
              <w:right w:val="nil"/>
            </w:tcBorders>
          </w:tcPr>
          <w:p w14:paraId="1B5B7604" w14:textId="2A10EEAC"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72BC43D2" w14:textId="47EE98DB"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B82C48D" w14:textId="276AF143"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0871C98" w14:textId="77777777" w:rsidTr="002049A6">
        <w:trPr>
          <w:trHeight w:val="143"/>
          <w:jc w:val="center"/>
        </w:trPr>
        <w:tc>
          <w:tcPr>
            <w:tcW w:w="2328" w:type="dxa"/>
            <w:tcBorders>
              <w:top w:val="nil"/>
              <w:left w:val="nil"/>
              <w:bottom w:val="nil"/>
              <w:right w:val="nil"/>
            </w:tcBorders>
          </w:tcPr>
          <w:p w14:paraId="67650F8B" w14:textId="3AAA1A8D" w:rsidR="004447C3" w:rsidRPr="00FB3EB4" w:rsidRDefault="004447C3" w:rsidP="004447C3">
            <w:pPr>
              <w:pStyle w:val="TableCellBody"/>
              <w:rPr>
                <w:rStyle w:val="Variable"/>
                <w:color w:val="auto"/>
                <w:sz w:val="20"/>
                <w:szCs w:val="20"/>
              </w:rPr>
            </w:pPr>
            <w:r>
              <w:rPr>
                <w:rStyle w:val="Variable"/>
                <w:color w:val="auto"/>
                <w:sz w:val="20"/>
                <w:szCs w:val="20"/>
              </w:rPr>
              <w:t>dprst_area_max</w:t>
            </w:r>
          </w:p>
        </w:tc>
        <w:tc>
          <w:tcPr>
            <w:tcW w:w="5738" w:type="dxa"/>
            <w:gridSpan w:val="3"/>
            <w:tcBorders>
              <w:top w:val="nil"/>
              <w:left w:val="nil"/>
              <w:bottom w:val="nil"/>
              <w:right w:val="nil"/>
            </w:tcBorders>
          </w:tcPr>
          <w:p w14:paraId="2B124082" w14:textId="2A197C5A" w:rsidR="004447C3" w:rsidRPr="00FB3EB4" w:rsidRDefault="004447C3" w:rsidP="004447C3">
            <w:pPr>
              <w:pStyle w:val="TableCellBody"/>
              <w:rPr>
                <w:szCs w:val="20"/>
              </w:rPr>
            </w:pPr>
            <w:r>
              <w:rPr>
                <w:szCs w:val="20"/>
              </w:rPr>
              <w:t>Aggregate sum of surface-depression storage areas of each HRU</w:t>
            </w:r>
          </w:p>
        </w:tc>
        <w:tc>
          <w:tcPr>
            <w:tcW w:w="1095" w:type="dxa"/>
            <w:gridSpan w:val="2"/>
            <w:tcBorders>
              <w:top w:val="nil"/>
              <w:left w:val="nil"/>
              <w:bottom w:val="nil"/>
              <w:right w:val="nil"/>
            </w:tcBorders>
          </w:tcPr>
          <w:p w14:paraId="76417C1D" w14:textId="29197F4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357766B5" w14:textId="4B19B4F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ABF948" w14:textId="34400601"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94B4017" w14:textId="77777777" w:rsidTr="002049A6">
        <w:trPr>
          <w:trHeight w:val="143"/>
          <w:jc w:val="center"/>
        </w:trPr>
        <w:tc>
          <w:tcPr>
            <w:tcW w:w="2328" w:type="dxa"/>
            <w:tcBorders>
              <w:top w:val="nil"/>
              <w:left w:val="nil"/>
              <w:bottom w:val="nil"/>
              <w:right w:val="nil"/>
            </w:tcBorders>
          </w:tcPr>
          <w:p w14:paraId="2737E99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dprst_area_open</w:t>
            </w:r>
          </w:p>
        </w:tc>
        <w:tc>
          <w:tcPr>
            <w:tcW w:w="5738" w:type="dxa"/>
            <w:gridSpan w:val="3"/>
            <w:tcBorders>
              <w:top w:val="nil"/>
              <w:left w:val="nil"/>
              <w:bottom w:val="nil"/>
              <w:right w:val="nil"/>
            </w:tcBorders>
          </w:tcPr>
          <w:p w14:paraId="2709003A" w14:textId="77777777" w:rsidR="004447C3" w:rsidRPr="00FB3EB4" w:rsidRDefault="004447C3" w:rsidP="004447C3">
            <w:pPr>
              <w:pStyle w:val="TableCellBody"/>
              <w:rPr>
                <w:szCs w:val="20"/>
              </w:rPr>
            </w:pPr>
            <w:r w:rsidRPr="00FB3EB4">
              <w:rPr>
                <w:szCs w:val="20"/>
              </w:rPr>
              <w:t>Surface area of open surface depressions based on volume for each HRU</w:t>
            </w:r>
          </w:p>
        </w:tc>
        <w:tc>
          <w:tcPr>
            <w:tcW w:w="1095" w:type="dxa"/>
            <w:gridSpan w:val="2"/>
            <w:tcBorders>
              <w:top w:val="nil"/>
              <w:left w:val="nil"/>
              <w:bottom w:val="nil"/>
              <w:right w:val="nil"/>
            </w:tcBorders>
          </w:tcPr>
          <w:p w14:paraId="1F5A77A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48A054E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E6760A"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24A7593" w14:textId="77777777" w:rsidTr="002049A6">
        <w:trPr>
          <w:trHeight w:val="143"/>
          <w:jc w:val="center"/>
        </w:trPr>
        <w:tc>
          <w:tcPr>
            <w:tcW w:w="2328" w:type="dxa"/>
            <w:tcBorders>
              <w:top w:val="nil"/>
              <w:left w:val="nil"/>
              <w:bottom w:val="nil"/>
              <w:right w:val="nil"/>
            </w:tcBorders>
          </w:tcPr>
          <w:p w14:paraId="54536F7F" w14:textId="1B94CC56" w:rsidR="004447C3" w:rsidRPr="00FB3EB4" w:rsidRDefault="004447C3" w:rsidP="004447C3">
            <w:pPr>
              <w:pStyle w:val="TableCellBody"/>
              <w:rPr>
                <w:rStyle w:val="Variable"/>
                <w:color w:val="auto"/>
                <w:sz w:val="20"/>
                <w:szCs w:val="20"/>
              </w:rPr>
            </w:pPr>
            <w:r>
              <w:rPr>
                <w:rStyle w:val="Variable"/>
                <w:color w:val="auto"/>
                <w:sz w:val="20"/>
                <w:szCs w:val="20"/>
              </w:rPr>
              <w:t>dprst_area_open_max</w:t>
            </w:r>
          </w:p>
        </w:tc>
        <w:tc>
          <w:tcPr>
            <w:tcW w:w="5738" w:type="dxa"/>
            <w:gridSpan w:val="3"/>
            <w:tcBorders>
              <w:top w:val="nil"/>
              <w:left w:val="nil"/>
              <w:bottom w:val="nil"/>
              <w:right w:val="nil"/>
            </w:tcBorders>
          </w:tcPr>
          <w:p w14:paraId="1FE93414" w14:textId="788F32D6" w:rsidR="004447C3" w:rsidRPr="00FB3EB4" w:rsidRDefault="004447C3" w:rsidP="004447C3">
            <w:pPr>
              <w:pStyle w:val="TableCellBody"/>
              <w:rPr>
                <w:szCs w:val="20"/>
              </w:rPr>
            </w:pPr>
            <w:r>
              <w:rPr>
                <w:szCs w:val="20"/>
              </w:rPr>
              <w:t>Aggregate sum of open surface-depression storage areas of each HRU</w:t>
            </w:r>
          </w:p>
        </w:tc>
        <w:tc>
          <w:tcPr>
            <w:tcW w:w="1095" w:type="dxa"/>
            <w:gridSpan w:val="2"/>
            <w:tcBorders>
              <w:top w:val="nil"/>
              <w:left w:val="nil"/>
              <w:bottom w:val="nil"/>
              <w:right w:val="nil"/>
            </w:tcBorders>
          </w:tcPr>
          <w:p w14:paraId="507FAE0B" w14:textId="73569296"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198D20C" w14:textId="22598D72"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EBF0C5F" w14:textId="6094081B"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3AC7755" w14:textId="77777777" w:rsidTr="002049A6">
        <w:trPr>
          <w:trHeight w:val="143"/>
          <w:jc w:val="center"/>
        </w:trPr>
        <w:tc>
          <w:tcPr>
            <w:tcW w:w="2328" w:type="dxa"/>
            <w:tcBorders>
              <w:top w:val="nil"/>
              <w:left w:val="nil"/>
              <w:bottom w:val="nil"/>
              <w:right w:val="nil"/>
            </w:tcBorders>
          </w:tcPr>
          <w:p w14:paraId="592B278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dprst_insroff_hru</w:t>
            </w:r>
          </w:p>
        </w:tc>
        <w:tc>
          <w:tcPr>
            <w:tcW w:w="5738" w:type="dxa"/>
            <w:gridSpan w:val="3"/>
            <w:tcBorders>
              <w:top w:val="nil"/>
              <w:left w:val="nil"/>
              <w:bottom w:val="nil"/>
              <w:right w:val="nil"/>
            </w:tcBorders>
          </w:tcPr>
          <w:p w14:paraId="67974120" w14:textId="77777777" w:rsidR="004447C3" w:rsidRPr="00FB3EB4" w:rsidRDefault="004447C3" w:rsidP="004447C3">
            <w:pPr>
              <w:pStyle w:val="TableCellBody"/>
              <w:rPr>
                <w:szCs w:val="20"/>
              </w:rPr>
            </w:pPr>
            <w:r w:rsidRPr="00FB3EB4">
              <w:rPr>
                <w:szCs w:val="20"/>
              </w:rPr>
              <w:t>Surface runoff from pervious and impervious portions into surface depression storage for each HRU</w:t>
            </w:r>
          </w:p>
        </w:tc>
        <w:tc>
          <w:tcPr>
            <w:tcW w:w="1095" w:type="dxa"/>
            <w:gridSpan w:val="2"/>
            <w:tcBorders>
              <w:top w:val="nil"/>
              <w:left w:val="nil"/>
              <w:bottom w:val="nil"/>
              <w:right w:val="nil"/>
            </w:tcBorders>
          </w:tcPr>
          <w:p w14:paraId="30AA4A7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CBD99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A6805A0"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837907F" w14:textId="77777777" w:rsidTr="002049A6">
        <w:trPr>
          <w:trHeight w:val="143"/>
          <w:jc w:val="center"/>
        </w:trPr>
        <w:tc>
          <w:tcPr>
            <w:tcW w:w="2328" w:type="dxa"/>
            <w:tcBorders>
              <w:top w:val="nil"/>
              <w:left w:val="nil"/>
              <w:bottom w:val="nil"/>
              <w:right w:val="nil"/>
            </w:tcBorders>
          </w:tcPr>
          <w:p w14:paraId="1A6AD82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dprst_seep_hru</w:t>
            </w:r>
          </w:p>
        </w:tc>
        <w:tc>
          <w:tcPr>
            <w:tcW w:w="5738" w:type="dxa"/>
            <w:gridSpan w:val="3"/>
            <w:tcBorders>
              <w:top w:val="nil"/>
              <w:left w:val="nil"/>
              <w:bottom w:val="nil"/>
              <w:right w:val="nil"/>
            </w:tcBorders>
          </w:tcPr>
          <w:p w14:paraId="0FF38666" w14:textId="047581A8" w:rsidR="004447C3" w:rsidRPr="00FB3EB4" w:rsidRDefault="004447C3" w:rsidP="004447C3">
            <w:pPr>
              <w:pStyle w:val="TableCellBody"/>
              <w:rPr>
                <w:szCs w:val="20"/>
              </w:rPr>
            </w:pPr>
            <w:r>
              <w:rPr>
                <w:szCs w:val="20"/>
              </w:rPr>
              <w:t>Seepage from surface-</w:t>
            </w:r>
            <w:r w:rsidRPr="00FB3EB4">
              <w:rPr>
                <w:szCs w:val="20"/>
              </w:rPr>
              <w:t>depression storage to associated GWR for each HRU</w:t>
            </w:r>
          </w:p>
        </w:tc>
        <w:tc>
          <w:tcPr>
            <w:tcW w:w="1095" w:type="dxa"/>
            <w:gridSpan w:val="2"/>
            <w:tcBorders>
              <w:top w:val="nil"/>
              <w:left w:val="nil"/>
              <w:bottom w:val="nil"/>
              <w:right w:val="nil"/>
            </w:tcBorders>
          </w:tcPr>
          <w:p w14:paraId="0C77A0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F2E7A7" w14:textId="6757344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9ADB64D"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859EE4A" w14:textId="77777777" w:rsidTr="002049A6">
        <w:trPr>
          <w:trHeight w:val="143"/>
          <w:jc w:val="center"/>
        </w:trPr>
        <w:tc>
          <w:tcPr>
            <w:tcW w:w="2328" w:type="dxa"/>
            <w:tcBorders>
              <w:top w:val="nil"/>
              <w:left w:val="nil"/>
              <w:bottom w:val="nil"/>
              <w:right w:val="nil"/>
            </w:tcBorders>
          </w:tcPr>
          <w:p w14:paraId="06AF4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dprst_sroff_hru</w:t>
            </w:r>
          </w:p>
        </w:tc>
        <w:tc>
          <w:tcPr>
            <w:tcW w:w="5738" w:type="dxa"/>
            <w:gridSpan w:val="3"/>
            <w:tcBorders>
              <w:top w:val="nil"/>
              <w:left w:val="nil"/>
              <w:bottom w:val="nil"/>
              <w:right w:val="nil"/>
            </w:tcBorders>
          </w:tcPr>
          <w:p w14:paraId="0C591BE9" w14:textId="098CDB53" w:rsidR="004447C3" w:rsidRPr="00FB3EB4" w:rsidRDefault="004447C3" w:rsidP="004447C3">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095" w:type="dxa"/>
            <w:gridSpan w:val="2"/>
            <w:tcBorders>
              <w:top w:val="nil"/>
              <w:left w:val="nil"/>
              <w:bottom w:val="nil"/>
              <w:right w:val="nil"/>
            </w:tcBorders>
          </w:tcPr>
          <w:p w14:paraId="51906C2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57BCA2" w14:textId="7216EC51"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EC8291"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8FA8112" w14:textId="77777777" w:rsidTr="002049A6">
        <w:trPr>
          <w:trHeight w:val="143"/>
          <w:jc w:val="center"/>
        </w:trPr>
        <w:tc>
          <w:tcPr>
            <w:tcW w:w="2328" w:type="dxa"/>
            <w:tcBorders>
              <w:top w:val="nil"/>
              <w:left w:val="nil"/>
              <w:bottom w:val="nil"/>
              <w:right w:val="nil"/>
            </w:tcBorders>
          </w:tcPr>
          <w:p w14:paraId="3612A9BC" w14:textId="01683DA5" w:rsidR="004447C3" w:rsidRPr="00FB3EB4" w:rsidRDefault="004447C3" w:rsidP="004447C3">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w:t>
            </w:r>
          </w:p>
        </w:tc>
        <w:tc>
          <w:tcPr>
            <w:tcW w:w="5738" w:type="dxa"/>
            <w:gridSpan w:val="3"/>
            <w:tcBorders>
              <w:top w:val="nil"/>
              <w:left w:val="nil"/>
              <w:bottom w:val="nil"/>
              <w:right w:val="nil"/>
            </w:tcBorders>
          </w:tcPr>
          <w:p w14:paraId="05066B5D" w14:textId="76D58309" w:rsidR="004447C3" w:rsidRPr="00FB3EB4" w:rsidRDefault="004447C3" w:rsidP="004447C3">
            <w:pPr>
              <w:pStyle w:val="TableCellBody"/>
              <w:rPr>
                <w:szCs w:val="20"/>
              </w:rPr>
            </w:pPr>
            <w:r w:rsidRPr="00FB3EB4">
              <w:rPr>
                <w:szCs w:val="20"/>
              </w:rPr>
              <w:t>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62518EFF" w14:textId="0B18F2D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BE9BE4" w14:textId="3F8E990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16F6175" w14:textId="5C9182A6"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31401C9" w14:textId="77777777" w:rsidTr="002049A6">
        <w:trPr>
          <w:trHeight w:val="143"/>
          <w:jc w:val="center"/>
        </w:trPr>
        <w:tc>
          <w:tcPr>
            <w:tcW w:w="2328" w:type="dxa"/>
            <w:tcBorders>
              <w:top w:val="nil"/>
              <w:left w:val="nil"/>
              <w:bottom w:val="nil"/>
              <w:right w:val="nil"/>
            </w:tcBorders>
          </w:tcPr>
          <w:p w14:paraId="4D1738D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dprst_vol_clos</w:t>
            </w:r>
          </w:p>
        </w:tc>
        <w:tc>
          <w:tcPr>
            <w:tcW w:w="5738" w:type="dxa"/>
            <w:gridSpan w:val="3"/>
            <w:tcBorders>
              <w:top w:val="nil"/>
              <w:left w:val="nil"/>
              <w:bottom w:val="nil"/>
              <w:right w:val="nil"/>
            </w:tcBorders>
          </w:tcPr>
          <w:p w14:paraId="0EED6808" w14:textId="77777777" w:rsidR="004447C3" w:rsidRPr="00FB3EB4" w:rsidRDefault="004447C3" w:rsidP="004447C3">
            <w:pPr>
              <w:pStyle w:val="TableCellBody"/>
              <w:rPr>
                <w:szCs w:val="20"/>
              </w:rPr>
            </w:pPr>
            <w:r w:rsidRPr="00FB3EB4">
              <w:rPr>
                <w:szCs w:val="20"/>
              </w:rPr>
              <w:t>Storage volume in closed surface depressions for each HRU</w:t>
            </w:r>
          </w:p>
        </w:tc>
        <w:tc>
          <w:tcPr>
            <w:tcW w:w="1095" w:type="dxa"/>
            <w:gridSpan w:val="2"/>
            <w:tcBorders>
              <w:top w:val="nil"/>
              <w:left w:val="nil"/>
              <w:bottom w:val="nil"/>
              <w:right w:val="nil"/>
            </w:tcBorders>
          </w:tcPr>
          <w:p w14:paraId="44BCA40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DE0BC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BBF789"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6C12D2A" w14:textId="77777777" w:rsidTr="002049A6">
        <w:trPr>
          <w:trHeight w:val="143"/>
          <w:jc w:val="center"/>
        </w:trPr>
        <w:tc>
          <w:tcPr>
            <w:tcW w:w="2328" w:type="dxa"/>
            <w:tcBorders>
              <w:top w:val="nil"/>
              <w:left w:val="nil"/>
              <w:bottom w:val="nil"/>
              <w:right w:val="nil"/>
            </w:tcBorders>
          </w:tcPr>
          <w:p w14:paraId="4476CDE3" w14:textId="7496C38D"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dprst_vol_clos_frac</w:t>
            </w:r>
          </w:p>
        </w:tc>
        <w:tc>
          <w:tcPr>
            <w:tcW w:w="5738" w:type="dxa"/>
            <w:gridSpan w:val="3"/>
            <w:tcBorders>
              <w:top w:val="nil"/>
              <w:left w:val="nil"/>
              <w:bottom w:val="nil"/>
              <w:right w:val="nil"/>
            </w:tcBorders>
          </w:tcPr>
          <w:p w14:paraId="1CC55B5A" w14:textId="46C9A232" w:rsidR="004447C3" w:rsidRPr="00FB3EB4" w:rsidRDefault="004447C3" w:rsidP="004447C3">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5A4E5606" w14:textId="4A53E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19FCB12" w14:textId="456E761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A3E654E" w14:textId="39B51FEE"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981CE4" w14:textId="77777777" w:rsidTr="002049A6">
        <w:trPr>
          <w:trHeight w:val="143"/>
          <w:jc w:val="center"/>
        </w:trPr>
        <w:tc>
          <w:tcPr>
            <w:tcW w:w="2328" w:type="dxa"/>
            <w:tcBorders>
              <w:top w:val="nil"/>
              <w:left w:val="nil"/>
              <w:bottom w:val="nil"/>
              <w:right w:val="nil"/>
            </w:tcBorders>
          </w:tcPr>
          <w:p w14:paraId="1DCE936A" w14:textId="11F37FB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dprst_vol_frac</w:t>
            </w:r>
          </w:p>
        </w:tc>
        <w:tc>
          <w:tcPr>
            <w:tcW w:w="5738" w:type="dxa"/>
            <w:gridSpan w:val="3"/>
            <w:tcBorders>
              <w:top w:val="nil"/>
              <w:left w:val="nil"/>
              <w:bottom w:val="nil"/>
              <w:right w:val="nil"/>
            </w:tcBorders>
          </w:tcPr>
          <w:p w14:paraId="18FA0621" w14:textId="3FD955F5" w:rsidR="004447C3" w:rsidRDefault="004447C3" w:rsidP="004447C3">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AC9D171" w14:textId="5F7A14E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6C64543" w14:textId="3210AD9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F5BDF72" w14:textId="44E0D0C0"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9F9DFAD" w14:textId="77777777" w:rsidTr="002049A6">
        <w:trPr>
          <w:trHeight w:val="143"/>
          <w:jc w:val="center"/>
        </w:trPr>
        <w:tc>
          <w:tcPr>
            <w:tcW w:w="2328" w:type="dxa"/>
            <w:tcBorders>
              <w:top w:val="nil"/>
              <w:left w:val="nil"/>
              <w:bottom w:val="nil"/>
              <w:right w:val="nil"/>
            </w:tcBorders>
          </w:tcPr>
          <w:p w14:paraId="254C95B3" w14:textId="6B6A0627"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w:t>
            </w:r>
          </w:p>
        </w:tc>
        <w:tc>
          <w:tcPr>
            <w:tcW w:w="5738" w:type="dxa"/>
            <w:gridSpan w:val="3"/>
            <w:tcBorders>
              <w:top w:val="nil"/>
              <w:left w:val="nil"/>
              <w:bottom w:val="nil"/>
              <w:right w:val="nil"/>
            </w:tcBorders>
          </w:tcPr>
          <w:p w14:paraId="0617BF56" w14:textId="5D7AE40D" w:rsidR="004447C3" w:rsidRPr="00FB3EB4" w:rsidRDefault="004447C3" w:rsidP="004447C3">
            <w:pPr>
              <w:pStyle w:val="TableCellBody"/>
              <w:rPr>
                <w:szCs w:val="20"/>
              </w:rPr>
            </w:pPr>
            <w:r w:rsidRPr="00FB3EB4">
              <w:rPr>
                <w:szCs w:val="20"/>
              </w:rPr>
              <w:t>Storage volume in open surface depressions for each HRU</w:t>
            </w:r>
          </w:p>
        </w:tc>
        <w:tc>
          <w:tcPr>
            <w:tcW w:w="1095" w:type="dxa"/>
            <w:gridSpan w:val="2"/>
            <w:tcBorders>
              <w:top w:val="nil"/>
              <w:left w:val="nil"/>
              <w:bottom w:val="nil"/>
              <w:right w:val="nil"/>
            </w:tcBorders>
          </w:tcPr>
          <w:p w14:paraId="5813E869" w14:textId="4E8BB77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39EE99A" w14:textId="029A807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747D5B" w14:textId="7C3FBC75"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FAD3473" w14:textId="77777777" w:rsidTr="002049A6">
        <w:trPr>
          <w:trHeight w:val="143"/>
          <w:jc w:val="center"/>
        </w:trPr>
        <w:tc>
          <w:tcPr>
            <w:tcW w:w="2328" w:type="dxa"/>
            <w:tcBorders>
              <w:top w:val="nil"/>
              <w:left w:val="nil"/>
              <w:bottom w:val="nil"/>
              <w:right w:val="nil"/>
            </w:tcBorders>
          </w:tcPr>
          <w:p w14:paraId="128147CA" w14:textId="0832ADD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dprst_vol_open_frac</w:t>
            </w:r>
          </w:p>
        </w:tc>
        <w:tc>
          <w:tcPr>
            <w:tcW w:w="5738" w:type="dxa"/>
            <w:gridSpan w:val="3"/>
            <w:tcBorders>
              <w:top w:val="nil"/>
              <w:left w:val="nil"/>
              <w:bottom w:val="nil"/>
              <w:right w:val="nil"/>
            </w:tcBorders>
          </w:tcPr>
          <w:p w14:paraId="04ABCCDB" w14:textId="04D2EFD3" w:rsidR="004447C3" w:rsidRPr="00FB3EB4" w:rsidRDefault="004447C3" w:rsidP="004447C3">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DDE9113" w14:textId="03001FDC"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8A5873A" w14:textId="53D17F1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141AD97" w14:textId="2705361A"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81FAF19" w14:textId="77777777" w:rsidTr="002049A6">
        <w:trPr>
          <w:trHeight w:val="143"/>
          <w:jc w:val="center"/>
        </w:trPr>
        <w:tc>
          <w:tcPr>
            <w:tcW w:w="2328" w:type="dxa"/>
            <w:tcBorders>
              <w:top w:val="nil"/>
              <w:left w:val="nil"/>
              <w:bottom w:val="single" w:sz="4" w:space="0" w:color="auto"/>
              <w:right w:val="nil"/>
            </w:tcBorders>
          </w:tcPr>
          <w:p w14:paraId="71954CA4" w14:textId="535ACE24" w:rsidR="004447C3" w:rsidRPr="00FB3EB4" w:rsidRDefault="004447C3" w:rsidP="004447C3">
            <w:pPr>
              <w:pStyle w:val="TableCellBody"/>
              <w:rPr>
                <w:rStyle w:val="Variable"/>
                <w:color w:val="auto"/>
                <w:sz w:val="20"/>
                <w:szCs w:val="20"/>
              </w:rPr>
            </w:pPr>
            <w:r>
              <w:rPr>
                <w:rStyle w:val="Variable"/>
                <w:color w:val="auto"/>
                <w:sz w:val="20"/>
                <w:szCs w:val="20"/>
              </w:rPr>
              <w:t>hru</w:t>
            </w:r>
            <w:r w:rsidRPr="00FB3EB4">
              <w:rPr>
                <w:rStyle w:val="Variable"/>
                <w:color w:val="auto"/>
                <w:sz w:val="20"/>
                <w:szCs w:val="20"/>
              </w:rPr>
              <w:t>_frac_perv</w:t>
            </w:r>
          </w:p>
        </w:tc>
        <w:tc>
          <w:tcPr>
            <w:tcW w:w="5738" w:type="dxa"/>
            <w:gridSpan w:val="3"/>
            <w:tcBorders>
              <w:top w:val="nil"/>
              <w:left w:val="nil"/>
              <w:bottom w:val="single" w:sz="4" w:space="0" w:color="auto"/>
              <w:right w:val="nil"/>
            </w:tcBorders>
          </w:tcPr>
          <w:p w14:paraId="07AA1A81" w14:textId="0B0CAF30" w:rsidR="004447C3" w:rsidRPr="00FB3EB4" w:rsidRDefault="004447C3" w:rsidP="004447C3">
            <w:pPr>
              <w:pStyle w:val="TableCellBody"/>
              <w:rPr>
                <w:szCs w:val="20"/>
              </w:rPr>
            </w:pPr>
            <w:r w:rsidRPr="00FB3EB4">
              <w:rPr>
                <w:szCs w:val="20"/>
              </w:rPr>
              <w:t>Fraction of HRU that has surface-depression storage</w:t>
            </w:r>
          </w:p>
        </w:tc>
        <w:tc>
          <w:tcPr>
            <w:tcW w:w="1095" w:type="dxa"/>
            <w:gridSpan w:val="2"/>
            <w:tcBorders>
              <w:top w:val="nil"/>
              <w:left w:val="nil"/>
              <w:bottom w:val="single" w:sz="4" w:space="0" w:color="auto"/>
              <w:right w:val="nil"/>
            </w:tcBorders>
          </w:tcPr>
          <w:p w14:paraId="23C78222" w14:textId="00A96DC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7D81FD4" w14:textId="7EE62621"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single" w:sz="4" w:space="0" w:color="auto"/>
              <w:right w:val="nil"/>
            </w:tcBorders>
          </w:tcPr>
          <w:p w14:paraId="7949DACF" w14:textId="5E51BAA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215C2C64" w14:textId="0073528C"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4447C3" w:rsidRDefault="004447C3" w:rsidP="004447C3">
            <w:pPr>
              <w:pStyle w:val="TableSpanner"/>
            </w:pPr>
            <w:r>
              <w:t xml:space="preserve">Soil zone storage, interflow, gravity drainage, </w:t>
            </w:r>
            <w:r>
              <w:pgNum/>
            </w:r>
            <w:r>
              <w:t>unnian surface runoff</w:t>
            </w:r>
          </w:p>
        </w:tc>
      </w:tr>
      <w:tr w:rsidR="004447C3" w:rsidRPr="00FB3EB4" w14:paraId="66FD9742" w14:textId="77777777" w:rsidTr="002049A6">
        <w:trPr>
          <w:trHeight w:val="143"/>
          <w:jc w:val="center"/>
        </w:trPr>
        <w:tc>
          <w:tcPr>
            <w:tcW w:w="2328" w:type="dxa"/>
            <w:tcBorders>
              <w:top w:val="nil"/>
              <w:left w:val="nil"/>
              <w:bottom w:val="nil"/>
              <w:right w:val="nil"/>
            </w:tcBorders>
          </w:tcPr>
          <w:p w14:paraId="3D8621FB" w14:textId="53CF868B"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basin_cap_infil_tot</w:t>
            </w:r>
          </w:p>
        </w:tc>
        <w:tc>
          <w:tcPr>
            <w:tcW w:w="5738" w:type="dxa"/>
            <w:gridSpan w:val="3"/>
            <w:tcBorders>
              <w:top w:val="nil"/>
              <w:left w:val="nil"/>
              <w:bottom w:val="nil"/>
              <w:right w:val="nil"/>
            </w:tcBorders>
          </w:tcPr>
          <w:p w14:paraId="5DD278E4" w14:textId="5B695B6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w:t>
            </w:r>
            <w:r w:rsidRPr="00FB3EB4">
              <w:rPr>
                <w:szCs w:val="20"/>
              </w:rPr>
              <w:lastRenderedPageBreak/>
              <w:t>capillary reservoirs</w:t>
            </w:r>
          </w:p>
        </w:tc>
        <w:tc>
          <w:tcPr>
            <w:tcW w:w="1095" w:type="dxa"/>
            <w:gridSpan w:val="2"/>
            <w:tcBorders>
              <w:top w:val="nil"/>
              <w:left w:val="nil"/>
              <w:bottom w:val="nil"/>
              <w:right w:val="nil"/>
            </w:tcBorders>
          </w:tcPr>
          <w:p w14:paraId="6E74B371" w14:textId="73E5A2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0E14F67B" w14:textId="4B9693B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408D0C" w14:textId="6AAD76E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6FE053" w14:textId="1BB8125B" w:rsidR="004447C3" w:rsidRDefault="004447C3" w:rsidP="004447C3">
            <w:pPr>
              <w:pStyle w:val="TableCellBody"/>
              <w:jc w:val="center"/>
              <w:rPr>
                <w:szCs w:val="20"/>
              </w:rPr>
            </w:pPr>
            <w:r>
              <w:rPr>
                <w:szCs w:val="20"/>
              </w:rPr>
              <w:t>always</w:t>
            </w:r>
          </w:p>
        </w:tc>
      </w:tr>
      <w:tr w:rsidR="004447C3" w:rsidRPr="00FB3EB4" w14:paraId="669C9839" w14:textId="77777777" w:rsidTr="002049A6">
        <w:trPr>
          <w:trHeight w:val="143"/>
          <w:jc w:val="center"/>
        </w:trPr>
        <w:tc>
          <w:tcPr>
            <w:tcW w:w="2328" w:type="dxa"/>
            <w:tcBorders>
              <w:top w:val="nil"/>
              <w:left w:val="nil"/>
              <w:bottom w:val="nil"/>
              <w:right w:val="nil"/>
            </w:tcBorders>
          </w:tcPr>
          <w:p w14:paraId="3D0C418E" w14:textId="294CD481"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basin_cap_up_max</w:t>
            </w:r>
          </w:p>
        </w:tc>
        <w:tc>
          <w:tcPr>
            <w:tcW w:w="5738" w:type="dxa"/>
            <w:gridSpan w:val="3"/>
            <w:tcBorders>
              <w:top w:val="nil"/>
              <w:left w:val="nil"/>
              <w:bottom w:val="nil"/>
              <w:right w:val="nil"/>
            </w:tcBorders>
          </w:tcPr>
          <w:p w14:paraId="1A3BC4B9" w14:textId="03811E53" w:rsidR="004447C3" w:rsidRPr="00FB3EB4" w:rsidRDefault="004447C3" w:rsidP="004447C3">
            <w:pPr>
              <w:pStyle w:val="TableCellBody"/>
              <w:rPr>
                <w:szCs w:val="20"/>
              </w:rPr>
            </w:pPr>
            <w:r w:rsidRPr="00FB3EB4">
              <w:rPr>
                <w:szCs w:val="20"/>
              </w:rPr>
              <w:t>Basin area-weighted average maximum cascade flow that flows to capillary reservoirs</w:t>
            </w:r>
          </w:p>
        </w:tc>
        <w:tc>
          <w:tcPr>
            <w:tcW w:w="1095" w:type="dxa"/>
            <w:gridSpan w:val="2"/>
            <w:tcBorders>
              <w:top w:val="nil"/>
              <w:left w:val="nil"/>
              <w:bottom w:val="nil"/>
              <w:right w:val="nil"/>
            </w:tcBorders>
          </w:tcPr>
          <w:p w14:paraId="01F6A269" w14:textId="0B75183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C14845" w14:textId="262FBD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FE6CC4" w14:textId="1096A1F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9F62C2" w14:textId="7DD04B48"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F752E4F" w14:textId="77777777" w:rsidTr="002049A6">
        <w:trPr>
          <w:trHeight w:val="143"/>
          <w:jc w:val="center"/>
        </w:trPr>
        <w:tc>
          <w:tcPr>
            <w:tcW w:w="2328" w:type="dxa"/>
            <w:tcBorders>
              <w:top w:val="nil"/>
              <w:left w:val="nil"/>
              <w:bottom w:val="nil"/>
              <w:right w:val="nil"/>
            </w:tcBorders>
          </w:tcPr>
          <w:p w14:paraId="19E3B761" w14:textId="3AE4FF18" w:rsidR="004447C3" w:rsidRPr="004F47F5" w:rsidRDefault="004447C3" w:rsidP="004447C3">
            <w:pPr>
              <w:pStyle w:val="TableCellBody"/>
              <w:rPr>
                <w:rStyle w:val="Variable"/>
                <w:color w:val="auto"/>
                <w:sz w:val="20"/>
                <w:szCs w:val="20"/>
              </w:rPr>
            </w:pPr>
            <w:r w:rsidRPr="004F47F5">
              <w:rPr>
                <w:rStyle w:val="Variable"/>
                <w:color w:val="auto"/>
                <w:sz w:val="20"/>
                <w:szCs w:val="20"/>
              </w:rPr>
              <w:t>basin_capwaterin</w:t>
            </w:r>
          </w:p>
        </w:tc>
        <w:tc>
          <w:tcPr>
            <w:tcW w:w="5738" w:type="dxa"/>
            <w:gridSpan w:val="3"/>
            <w:tcBorders>
              <w:top w:val="nil"/>
              <w:left w:val="nil"/>
              <w:bottom w:val="nil"/>
              <w:right w:val="nil"/>
            </w:tcBorders>
          </w:tcPr>
          <w:p w14:paraId="4FFEC3DA" w14:textId="7E1B11F5" w:rsidR="004447C3" w:rsidRPr="00FB3EB4" w:rsidRDefault="004447C3" w:rsidP="004447C3">
            <w:pPr>
              <w:pStyle w:val="TableCellBody"/>
              <w:rPr>
                <w:szCs w:val="20"/>
              </w:rPr>
            </w:pPr>
            <w:r w:rsidRPr="00FB3EB4">
              <w:rPr>
                <w:szCs w:val="20"/>
              </w:rPr>
              <w:t>Basin area-weighted average infiltration and any cascading interflow and Dunnian flow added to capillary reservoir storage</w:t>
            </w:r>
          </w:p>
        </w:tc>
        <w:tc>
          <w:tcPr>
            <w:tcW w:w="1095" w:type="dxa"/>
            <w:gridSpan w:val="2"/>
            <w:tcBorders>
              <w:top w:val="nil"/>
              <w:left w:val="nil"/>
              <w:bottom w:val="nil"/>
              <w:right w:val="nil"/>
            </w:tcBorders>
          </w:tcPr>
          <w:p w14:paraId="7BAC6433" w14:textId="6F8CE6D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CD8B18" w14:textId="502015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5E15C0" w14:textId="79E4C362" w:rsidR="004447C3" w:rsidRDefault="004447C3" w:rsidP="004447C3">
            <w:pPr>
              <w:pStyle w:val="TableCellBody"/>
              <w:jc w:val="center"/>
              <w:rPr>
                <w:szCs w:val="20"/>
              </w:rPr>
            </w:pPr>
            <w:r>
              <w:rPr>
                <w:szCs w:val="20"/>
              </w:rPr>
              <w:t>always</w:t>
            </w:r>
          </w:p>
        </w:tc>
      </w:tr>
      <w:tr w:rsidR="004447C3" w:rsidRPr="00FB3EB4" w14:paraId="21C69C9E" w14:textId="77777777" w:rsidTr="002049A6">
        <w:trPr>
          <w:trHeight w:val="143"/>
          <w:jc w:val="center"/>
        </w:trPr>
        <w:tc>
          <w:tcPr>
            <w:tcW w:w="2328" w:type="dxa"/>
            <w:tcBorders>
              <w:top w:val="nil"/>
              <w:left w:val="nil"/>
              <w:bottom w:val="nil"/>
              <w:right w:val="nil"/>
            </w:tcBorders>
          </w:tcPr>
          <w:p w14:paraId="23155FC2" w14:textId="02CE633E" w:rsidR="004447C3" w:rsidRPr="004F47F5" w:rsidRDefault="004447C3" w:rsidP="004447C3">
            <w:pPr>
              <w:pStyle w:val="TableCellBody"/>
              <w:rPr>
                <w:rStyle w:val="Variable"/>
                <w:color w:val="auto"/>
                <w:sz w:val="20"/>
                <w:szCs w:val="20"/>
              </w:rPr>
            </w:pPr>
            <w:r w:rsidRPr="004F47F5">
              <w:rPr>
                <w:rStyle w:val="Variable"/>
                <w:color w:val="auto"/>
                <w:sz w:val="20"/>
                <w:szCs w:val="20"/>
              </w:rPr>
              <w:t>basin_cpr_stor_frac</w:t>
            </w:r>
          </w:p>
        </w:tc>
        <w:tc>
          <w:tcPr>
            <w:tcW w:w="5738" w:type="dxa"/>
            <w:gridSpan w:val="3"/>
            <w:tcBorders>
              <w:top w:val="nil"/>
              <w:left w:val="nil"/>
              <w:bottom w:val="nil"/>
              <w:right w:val="nil"/>
            </w:tcBorders>
          </w:tcPr>
          <w:p w14:paraId="06075EC3" w14:textId="559D6A88" w:rsidR="004447C3" w:rsidRPr="00FB3EB4" w:rsidRDefault="004447C3" w:rsidP="004447C3">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095" w:type="dxa"/>
            <w:gridSpan w:val="2"/>
            <w:tcBorders>
              <w:top w:val="nil"/>
              <w:left w:val="nil"/>
              <w:bottom w:val="nil"/>
              <w:right w:val="nil"/>
            </w:tcBorders>
          </w:tcPr>
          <w:p w14:paraId="63CB04AD" w14:textId="17D35A3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62B735E" w14:textId="6E0F5D4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BF5DA5A" w14:textId="5E7A3805" w:rsidR="004447C3" w:rsidRDefault="004447C3" w:rsidP="004447C3">
            <w:pPr>
              <w:pStyle w:val="TableCellBody"/>
              <w:jc w:val="center"/>
              <w:rPr>
                <w:szCs w:val="20"/>
              </w:rPr>
            </w:pPr>
            <w:r>
              <w:rPr>
                <w:szCs w:val="20"/>
              </w:rPr>
              <w:t>always</w:t>
            </w:r>
          </w:p>
        </w:tc>
      </w:tr>
      <w:tr w:rsidR="004447C3" w:rsidRPr="00FB3EB4" w14:paraId="22DD1C08" w14:textId="77777777" w:rsidTr="002049A6">
        <w:trPr>
          <w:trHeight w:val="143"/>
          <w:jc w:val="center"/>
        </w:trPr>
        <w:tc>
          <w:tcPr>
            <w:tcW w:w="2328" w:type="dxa"/>
            <w:tcBorders>
              <w:top w:val="nil"/>
              <w:left w:val="nil"/>
              <w:bottom w:val="nil"/>
              <w:right w:val="nil"/>
            </w:tcBorders>
          </w:tcPr>
          <w:p w14:paraId="3CC6DC35" w14:textId="77777777" w:rsidR="004447C3" w:rsidRPr="004F47F5" w:rsidRDefault="004447C3" w:rsidP="004447C3">
            <w:pPr>
              <w:pStyle w:val="TableCellBody"/>
              <w:rPr>
                <w:rStyle w:val="Variable"/>
                <w:color w:val="auto"/>
                <w:sz w:val="20"/>
                <w:szCs w:val="20"/>
              </w:rPr>
            </w:pPr>
            <w:r w:rsidRPr="004F47F5">
              <w:rPr>
                <w:rStyle w:val="Variable"/>
                <w:color w:val="auto"/>
                <w:sz w:val="20"/>
                <w:szCs w:val="20"/>
              </w:rPr>
              <w:t>basin_dncascadeflow</w:t>
            </w:r>
          </w:p>
        </w:tc>
        <w:tc>
          <w:tcPr>
            <w:tcW w:w="5738" w:type="dxa"/>
            <w:gridSpan w:val="3"/>
            <w:tcBorders>
              <w:top w:val="nil"/>
              <w:left w:val="nil"/>
              <w:bottom w:val="nil"/>
              <w:right w:val="nil"/>
            </w:tcBorders>
          </w:tcPr>
          <w:p w14:paraId="33FAB3A6" w14:textId="2B7D42AF" w:rsidR="004447C3" w:rsidRPr="00FB3EB4" w:rsidRDefault="004447C3" w:rsidP="004447C3">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095" w:type="dxa"/>
            <w:gridSpan w:val="2"/>
            <w:tcBorders>
              <w:top w:val="nil"/>
              <w:left w:val="nil"/>
              <w:bottom w:val="nil"/>
              <w:right w:val="nil"/>
            </w:tcBorders>
          </w:tcPr>
          <w:p w14:paraId="33CAAB5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2F25B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DC7BE51"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3C34978E" w14:textId="77777777" w:rsidTr="002049A6">
        <w:trPr>
          <w:trHeight w:val="143"/>
          <w:jc w:val="center"/>
        </w:trPr>
        <w:tc>
          <w:tcPr>
            <w:tcW w:w="2328" w:type="dxa"/>
            <w:tcBorders>
              <w:top w:val="nil"/>
              <w:left w:val="nil"/>
              <w:bottom w:val="nil"/>
              <w:right w:val="nil"/>
            </w:tcBorders>
          </w:tcPr>
          <w:p w14:paraId="48FA6ACF" w14:textId="45E9DC59" w:rsidR="004447C3" w:rsidRPr="004F47F5" w:rsidRDefault="004447C3" w:rsidP="004447C3">
            <w:pPr>
              <w:pStyle w:val="TableCellBody"/>
              <w:rPr>
                <w:rStyle w:val="Variable"/>
                <w:color w:val="auto"/>
                <w:sz w:val="20"/>
                <w:szCs w:val="20"/>
              </w:rPr>
            </w:pPr>
            <w:r w:rsidRPr="004F47F5">
              <w:rPr>
                <w:rStyle w:val="Variable"/>
                <w:color w:val="auto"/>
                <w:sz w:val="20"/>
                <w:szCs w:val="20"/>
              </w:rPr>
              <w:t>basin_dndunnianflow</w:t>
            </w:r>
          </w:p>
        </w:tc>
        <w:tc>
          <w:tcPr>
            <w:tcW w:w="5738" w:type="dxa"/>
            <w:gridSpan w:val="3"/>
            <w:tcBorders>
              <w:top w:val="nil"/>
              <w:left w:val="nil"/>
              <w:bottom w:val="nil"/>
              <w:right w:val="nil"/>
            </w:tcBorders>
          </w:tcPr>
          <w:p w14:paraId="49E05BCB" w14:textId="37B72577" w:rsidR="004447C3" w:rsidRPr="00FB3EB4" w:rsidRDefault="004447C3" w:rsidP="004447C3">
            <w:pPr>
              <w:pStyle w:val="TableCellBody"/>
              <w:rPr>
                <w:szCs w:val="20"/>
              </w:rPr>
            </w:pPr>
            <w:r w:rsidRPr="00FB3EB4">
              <w:rPr>
                <w:szCs w:val="20"/>
              </w:rPr>
              <w:t xml:space="preserve">Basin area-weighted average cascading Dunnian </w:t>
            </w:r>
            <w:r>
              <w:rPr>
                <w:szCs w:val="20"/>
              </w:rPr>
              <w:t>flow</w:t>
            </w:r>
          </w:p>
        </w:tc>
        <w:tc>
          <w:tcPr>
            <w:tcW w:w="1095" w:type="dxa"/>
            <w:gridSpan w:val="2"/>
            <w:tcBorders>
              <w:top w:val="nil"/>
              <w:left w:val="nil"/>
              <w:bottom w:val="nil"/>
              <w:right w:val="nil"/>
            </w:tcBorders>
          </w:tcPr>
          <w:p w14:paraId="3F2E575C" w14:textId="082505A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BF029B" w14:textId="5BFE019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D3AA2E" w14:textId="3A905460" w:rsidR="004447C3" w:rsidRPr="009626A0" w:rsidRDefault="004447C3" w:rsidP="004447C3">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3CB8995" w14:textId="77777777" w:rsidTr="002049A6">
        <w:trPr>
          <w:trHeight w:val="143"/>
          <w:jc w:val="center"/>
        </w:trPr>
        <w:tc>
          <w:tcPr>
            <w:tcW w:w="2328" w:type="dxa"/>
            <w:tcBorders>
              <w:top w:val="nil"/>
              <w:left w:val="nil"/>
              <w:bottom w:val="nil"/>
              <w:right w:val="nil"/>
            </w:tcBorders>
          </w:tcPr>
          <w:p w14:paraId="17891E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basin_dninterflow</w:t>
            </w:r>
          </w:p>
        </w:tc>
        <w:tc>
          <w:tcPr>
            <w:tcW w:w="5738" w:type="dxa"/>
            <w:gridSpan w:val="3"/>
            <w:tcBorders>
              <w:top w:val="nil"/>
              <w:left w:val="nil"/>
              <w:bottom w:val="nil"/>
              <w:right w:val="nil"/>
            </w:tcBorders>
          </w:tcPr>
          <w:p w14:paraId="026A7611" w14:textId="77777777" w:rsidR="004447C3" w:rsidRPr="00FB3EB4" w:rsidRDefault="004447C3" w:rsidP="004447C3">
            <w:pPr>
              <w:pStyle w:val="TableCellBody"/>
              <w:rPr>
                <w:szCs w:val="20"/>
              </w:rPr>
            </w:pPr>
            <w:r w:rsidRPr="00FB3EB4">
              <w:rPr>
                <w:szCs w:val="20"/>
              </w:rPr>
              <w:t>Basin area-weighted average cascading interflow</w:t>
            </w:r>
          </w:p>
        </w:tc>
        <w:tc>
          <w:tcPr>
            <w:tcW w:w="1095" w:type="dxa"/>
            <w:gridSpan w:val="2"/>
            <w:tcBorders>
              <w:top w:val="nil"/>
              <w:left w:val="nil"/>
              <w:bottom w:val="nil"/>
              <w:right w:val="nil"/>
            </w:tcBorders>
          </w:tcPr>
          <w:p w14:paraId="49402BE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EBCE3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5346B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FC24FF8" w14:textId="77777777" w:rsidTr="002049A6">
        <w:trPr>
          <w:trHeight w:val="143"/>
          <w:jc w:val="center"/>
        </w:trPr>
        <w:tc>
          <w:tcPr>
            <w:tcW w:w="2328" w:type="dxa"/>
            <w:tcBorders>
              <w:top w:val="nil"/>
              <w:left w:val="nil"/>
              <w:bottom w:val="nil"/>
              <w:right w:val="nil"/>
            </w:tcBorders>
          </w:tcPr>
          <w:p w14:paraId="0269E3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w:t>
            </w:r>
          </w:p>
        </w:tc>
        <w:tc>
          <w:tcPr>
            <w:tcW w:w="5738" w:type="dxa"/>
            <w:gridSpan w:val="3"/>
            <w:tcBorders>
              <w:top w:val="nil"/>
              <w:left w:val="nil"/>
              <w:bottom w:val="nil"/>
              <w:right w:val="nil"/>
            </w:tcBorders>
          </w:tcPr>
          <w:p w14:paraId="3339812F" w14:textId="77777777" w:rsidR="004447C3" w:rsidRPr="00FB3EB4" w:rsidRDefault="004447C3" w:rsidP="004447C3">
            <w:pPr>
              <w:pStyle w:val="TableCellBody"/>
              <w:rPr>
                <w:szCs w:val="20"/>
              </w:rPr>
            </w:pPr>
            <w:r w:rsidRPr="00FB3EB4">
              <w:rPr>
                <w:szCs w:val="20"/>
              </w:rPr>
              <w:t>Basin area-weighted average Dunnian surface runoff that flows to the stream network</w:t>
            </w:r>
          </w:p>
        </w:tc>
        <w:tc>
          <w:tcPr>
            <w:tcW w:w="1095" w:type="dxa"/>
            <w:gridSpan w:val="2"/>
            <w:tcBorders>
              <w:top w:val="nil"/>
              <w:left w:val="nil"/>
              <w:bottom w:val="nil"/>
              <w:right w:val="nil"/>
            </w:tcBorders>
          </w:tcPr>
          <w:p w14:paraId="401DB8C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AD591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E3198DE" w14:textId="77777777" w:rsidR="004447C3" w:rsidRPr="00FB3EB4" w:rsidRDefault="004447C3" w:rsidP="004447C3">
            <w:pPr>
              <w:pStyle w:val="TableCellBody"/>
              <w:jc w:val="center"/>
              <w:rPr>
                <w:szCs w:val="20"/>
              </w:rPr>
            </w:pPr>
            <w:r>
              <w:rPr>
                <w:szCs w:val="20"/>
              </w:rPr>
              <w:t>always</w:t>
            </w:r>
          </w:p>
        </w:tc>
      </w:tr>
      <w:tr w:rsidR="004447C3" w:rsidRPr="00FB3EB4" w14:paraId="720A648D" w14:textId="77777777" w:rsidTr="002049A6">
        <w:trPr>
          <w:trHeight w:val="143"/>
          <w:jc w:val="center"/>
        </w:trPr>
        <w:tc>
          <w:tcPr>
            <w:tcW w:w="2328" w:type="dxa"/>
            <w:tcBorders>
              <w:top w:val="nil"/>
              <w:left w:val="nil"/>
              <w:bottom w:val="nil"/>
              <w:right w:val="nil"/>
            </w:tcBorders>
          </w:tcPr>
          <w:p w14:paraId="3C82B65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basin_dunnian_gvr</w:t>
            </w:r>
          </w:p>
        </w:tc>
        <w:tc>
          <w:tcPr>
            <w:tcW w:w="5738" w:type="dxa"/>
            <w:gridSpan w:val="3"/>
            <w:tcBorders>
              <w:top w:val="nil"/>
              <w:left w:val="nil"/>
              <w:bottom w:val="nil"/>
              <w:right w:val="nil"/>
            </w:tcBorders>
          </w:tcPr>
          <w:p w14:paraId="7D99C187" w14:textId="77777777" w:rsidR="004447C3" w:rsidRPr="00FB3EB4" w:rsidRDefault="004447C3" w:rsidP="004447C3">
            <w:pPr>
              <w:pStyle w:val="TableCellBody"/>
              <w:rPr>
                <w:szCs w:val="20"/>
              </w:rPr>
            </w:pPr>
            <w:r w:rsidRPr="00FB3EB4">
              <w:rPr>
                <w:szCs w:val="20"/>
              </w:rPr>
              <w:t>Basin area-weighted average excess flow to preferential-flow reservoirs from gravity reservoirs</w:t>
            </w:r>
          </w:p>
        </w:tc>
        <w:tc>
          <w:tcPr>
            <w:tcW w:w="1095" w:type="dxa"/>
            <w:gridSpan w:val="2"/>
            <w:tcBorders>
              <w:top w:val="nil"/>
              <w:left w:val="nil"/>
              <w:bottom w:val="nil"/>
              <w:right w:val="nil"/>
            </w:tcBorders>
          </w:tcPr>
          <w:p w14:paraId="0EA252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701F5B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D26E9" w14:textId="77777777" w:rsidR="004447C3" w:rsidRPr="00FB3EB4" w:rsidRDefault="004447C3" w:rsidP="004447C3">
            <w:pPr>
              <w:pStyle w:val="TableCellBody"/>
              <w:jc w:val="center"/>
              <w:rPr>
                <w:szCs w:val="20"/>
              </w:rPr>
            </w:pPr>
            <w:r>
              <w:rPr>
                <w:szCs w:val="20"/>
              </w:rPr>
              <w:t>always</w:t>
            </w:r>
          </w:p>
        </w:tc>
      </w:tr>
      <w:tr w:rsidR="004447C3" w:rsidRPr="00FB3EB4" w14:paraId="0C261084" w14:textId="77777777" w:rsidTr="002049A6">
        <w:trPr>
          <w:trHeight w:val="143"/>
          <w:jc w:val="center"/>
        </w:trPr>
        <w:tc>
          <w:tcPr>
            <w:tcW w:w="2328" w:type="dxa"/>
            <w:tcBorders>
              <w:top w:val="nil"/>
              <w:left w:val="nil"/>
              <w:bottom w:val="nil"/>
              <w:right w:val="nil"/>
            </w:tcBorders>
          </w:tcPr>
          <w:p w14:paraId="13C060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basin_dunnian_pfr</w:t>
            </w:r>
          </w:p>
        </w:tc>
        <w:tc>
          <w:tcPr>
            <w:tcW w:w="5738" w:type="dxa"/>
            <w:gridSpan w:val="3"/>
            <w:tcBorders>
              <w:top w:val="nil"/>
              <w:left w:val="nil"/>
              <w:bottom w:val="nil"/>
              <w:right w:val="nil"/>
            </w:tcBorders>
          </w:tcPr>
          <w:p w14:paraId="562F8D55" w14:textId="77777777" w:rsidR="004447C3" w:rsidRPr="00FB3EB4" w:rsidRDefault="004447C3" w:rsidP="004447C3">
            <w:pPr>
              <w:pStyle w:val="TableCellBody"/>
              <w:rPr>
                <w:szCs w:val="20"/>
              </w:rPr>
            </w:pPr>
            <w:r w:rsidRPr="00FB3EB4">
              <w:rPr>
                <w:szCs w:val="20"/>
              </w:rPr>
              <w:t xml:space="preserve">Basin area-weighted average excess infiltration to preferential-flow reservoirs from variable </w:t>
            </w:r>
            <w:r w:rsidRPr="00FB3EB4">
              <w:rPr>
                <w:i/>
                <w:szCs w:val="20"/>
              </w:rPr>
              <w:t>infil</w:t>
            </w:r>
          </w:p>
        </w:tc>
        <w:tc>
          <w:tcPr>
            <w:tcW w:w="1095" w:type="dxa"/>
            <w:gridSpan w:val="2"/>
            <w:tcBorders>
              <w:top w:val="nil"/>
              <w:left w:val="nil"/>
              <w:bottom w:val="nil"/>
              <w:right w:val="nil"/>
            </w:tcBorders>
          </w:tcPr>
          <w:p w14:paraId="794DC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76EBC6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3FAEEA" w14:textId="77777777" w:rsidR="004447C3" w:rsidRPr="00FB3EB4" w:rsidRDefault="004447C3" w:rsidP="004447C3">
            <w:pPr>
              <w:pStyle w:val="TableCellBody"/>
              <w:jc w:val="center"/>
              <w:rPr>
                <w:szCs w:val="20"/>
              </w:rPr>
            </w:pPr>
            <w:r>
              <w:rPr>
                <w:szCs w:val="20"/>
              </w:rPr>
              <w:t>always</w:t>
            </w:r>
          </w:p>
        </w:tc>
      </w:tr>
      <w:tr w:rsidR="004447C3" w:rsidRPr="00FB3EB4" w14:paraId="531DD344" w14:textId="77777777" w:rsidTr="002049A6">
        <w:trPr>
          <w:gridAfter w:val="1"/>
          <w:wAfter w:w="2349" w:type="dxa"/>
          <w:trHeight w:val="143"/>
          <w:jc w:val="center"/>
        </w:trPr>
        <w:tc>
          <w:tcPr>
            <w:tcW w:w="5746" w:type="dxa"/>
            <w:gridSpan w:val="2"/>
            <w:tcBorders>
              <w:top w:val="nil"/>
              <w:left w:val="nil"/>
              <w:bottom w:val="nil"/>
              <w:right w:val="nil"/>
            </w:tcBorders>
          </w:tcPr>
          <w:p w14:paraId="2DC087C5" w14:textId="4FF79FA7" w:rsidR="004447C3" w:rsidRPr="00FB3EB4" w:rsidRDefault="004447C3" w:rsidP="004447C3">
            <w:pPr>
              <w:pStyle w:val="TableCellBody"/>
              <w:rPr>
                <w:szCs w:val="20"/>
              </w:rPr>
            </w:pPr>
          </w:p>
        </w:tc>
        <w:tc>
          <w:tcPr>
            <w:tcW w:w="1091" w:type="dxa"/>
            <w:tcBorders>
              <w:top w:val="nil"/>
              <w:left w:val="nil"/>
              <w:bottom w:val="nil"/>
              <w:right w:val="nil"/>
            </w:tcBorders>
          </w:tcPr>
          <w:p w14:paraId="4E254C49" w14:textId="6351B0C7" w:rsidR="004447C3" w:rsidRPr="00FB3EB4" w:rsidRDefault="004447C3" w:rsidP="004447C3">
            <w:pPr>
              <w:pStyle w:val="TableCellBody"/>
              <w:jc w:val="center"/>
              <w:rPr>
                <w:b/>
                <w:szCs w:val="20"/>
              </w:rPr>
            </w:pPr>
          </w:p>
        </w:tc>
        <w:tc>
          <w:tcPr>
            <w:tcW w:w="1900" w:type="dxa"/>
            <w:gridSpan w:val="2"/>
            <w:tcBorders>
              <w:top w:val="nil"/>
              <w:left w:val="nil"/>
              <w:bottom w:val="nil"/>
              <w:right w:val="nil"/>
            </w:tcBorders>
          </w:tcPr>
          <w:p w14:paraId="07EC5D72" w14:textId="3DEDB551" w:rsidR="004447C3" w:rsidRPr="00FB3EB4" w:rsidRDefault="004447C3" w:rsidP="004447C3">
            <w:pPr>
              <w:pStyle w:val="tablecell-centered"/>
              <w:rPr>
                <w:szCs w:val="20"/>
              </w:rPr>
            </w:pPr>
          </w:p>
        </w:tc>
        <w:tc>
          <w:tcPr>
            <w:tcW w:w="930" w:type="dxa"/>
            <w:gridSpan w:val="2"/>
            <w:tcBorders>
              <w:top w:val="nil"/>
              <w:left w:val="nil"/>
              <w:bottom w:val="nil"/>
              <w:right w:val="nil"/>
            </w:tcBorders>
          </w:tcPr>
          <w:p w14:paraId="11C9987D" w14:textId="6BEEA99C" w:rsidR="004447C3" w:rsidRPr="00FB3EB4" w:rsidRDefault="004447C3" w:rsidP="004447C3">
            <w:pPr>
              <w:pStyle w:val="tablecell-centered"/>
              <w:rPr>
                <w:szCs w:val="20"/>
              </w:rPr>
            </w:pPr>
          </w:p>
        </w:tc>
        <w:tc>
          <w:tcPr>
            <w:tcW w:w="2384" w:type="dxa"/>
            <w:gridSpan w:val="3"/>
            <w:tcBorders>
              <w:top w:val="nil"/>
              <w:left w:val="nil"/>
              <w:bottom w:val="nil"/>
              <w:right w:val="nil"/>
            </w:tcBorders>
          </w:tcPr>
          <w:p w14:paraId="7DEB9E1E" w14:textId="45265DF0" w:rsidR="004447C3" w:rsidRDefault="004447C3" w:rsidP="004447C3">
            <w:pPr>
              <w:pStyle w:val="TableCellBody"/>
              <w:jc w:val="center"/>
              <w:rPr>
                <w:szCs w:val="20"/>
              </w:rPr>
            </w:pPr>
          </w:p>
        </w:tc>
      </w:tr>
      <w:tr w:rsidR="004447C3" w:rsidRPr="00FB3EB4" w14:paraId="5F5A94F8" w14:textId="77777777" w:rsidTr="002049A6">
        <w:trPr>
          <w:trHeight w:val="143"/>
          <w:jc w:val="center"/>
        </w:trPr>
        <w:tc>
          <w:tcPr>
            <w:tcW w:w="2328" w:type="dxa"/>
            <w:tcBorders>
              <w:top w:val="nil"/>
              <w:left w:val="nil"/>
              <w:bottom w:val="nil"/>
              <w:right w:val="nil"/>
            </w:tcBorders>
          </w:tcPr>
          <w:p w14:paraId="2B5452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basin_dunnianflow</w:t>
            </w:r>
          </w:p>
        </w:tc>
        <w:tc>
          <w:tcPr>
            <w:tcW w:w="5738" w:type="dxa"/>
            <w:gridSpan w:val="3"/>
            <w:tcBorders>
              <w:top w:val="nil"/>
              <w:left w:val="nil"/>
              <w:bottom w:val="nil"/>
              <w:right w:val="nil"/>
            </w:tcBorders>
          </w:tcPr>
          <w:p w14:paraId="5CF56016" w14:textId="77777777" w:rsidR="004447C3" w:rsidRPr="00FB3EB4" w:rsidRDefault="004447C3" w:rsidP="004447C3">
            <w:pPr>
              <w:pStyle w:val="TableCellBody"/>
              <w:rPr>
                <w:szCs w:val="20"/>
              </w:rPr>
            </w:pPr>
            <w:r w:rsidRPr="00FB3EB4">
              <w:rPr>
                <w:szCs w:val="20"/>
              </w:rPr>
              <w:t>Basin area-weighted average cascading Dunnian flow</w:t>
            </w:r>
          </w:p>
        </w:tc>
        <w:tc>
          <w:tcPr>
            <w:tcW w:w="1095" w:type="dxa"/>
            <w:gridSpan w:val="2"/>
            <w:tcBorders>
              <w:top w:val="nil"/>
              <w:left w:val="nil"/>
              <w:bottom w:val="nil"/>
              <w:right w:val="nil"/>
            </w:tcBorders>
          </w:tcPr>
          <w:p w14:paraId="4C741B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0C04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4DEBC5" w14:textId="77777777" w:rsidR="004447C3" w:rsidRPr="00FB3EB4" w:rsidRDefault="004447C3" w:rsidP="004447C3">
            <w:pPr>
              <w:pStyle w:val="TableCellBody"/>
              <w:jc w:val="center"/>
              <w:rPr>
                <w:szCs w:val="20"/>
              </w:rPr>
            </w:pPr>
            <w:r>
              <w:rPr>
                <w:szCs w:val="20"/>
              </w:rPr>
              <w:t>always</w:t>
            </w:r>
          </w:p>
        </w:tc>
      </w:tr>
      <w:tr w:rsidR="004447C3" w:rsidRPr="00FB3EB4" w14:paraId="36E995BD" w14:textId="77777777" w:rsidTr="002049A6">
        <w:trPr>
          <w:trHeight w:val="143"/>
          <w:jc w:val="center"/>
        </w:trPr>
        <w:tc>
          <w:tcPr>
            <w:tcW w:w="2328" w:type="dxa"/>
            <w:tcBorders>
              <w:top w:val="nil"/>
              <w:left w:val="nil"/>
              <w:bottom w:val="nil"/>
              <w:right w:val="nil"/>
            </w:tcBorders>
          </w:tcPr>
          <w:p w14:paraId="3111D4F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basin_gvr2pfr</w:t>
            </w:r>
          </w:p>
        </w:tc>
        <w:tc>
          <w:tcPr>
            <w:tcW w:w="5738" w:type="dxa"/>
            <w:gridSpan w:val="3"/>
            <w:tcBorders>
              <w:top w:val="nil"/>
              <w:left w:val="nil"/>
              <w:bottom w:val="nil"/>
              <w:right w:val="nil"/>
            </w:tcBorders>
          </w:tcPr>
          <w:p w14:paraId="14242E00" w14:textId="77777777" w:rsidR="004447C3" w:rsidRPr="00FB3EB4" w:rsidRDefault="004447C3" w:rsidP="004447C3">
            <w:pPr>
              <w:pStyle w:val="TableCellBody"/>
              <w:rPr>
                <w:szCs w:val="20"/>
              </w:rPr>
            </w:pPr>
            <w:r w:rsidRPr="00FB3EB4">
              <w:rPr>
                <w:szCs w:val="20"/>
              </w:rPr>
              <w:t>Basin area-weighted average excess flow to preferential-flow reservoir storage from gravity reservoirs</w:t>
            </w:r>
          </w:p>
        </w:tc>
        <w:tc>
          <w:tcPr>
            <w:tcW w:w="1095" w:type="dxa"/>
            <w:gridSpan w:val="2"/>
            <w:tcBorders>
              <w:top w:val="nil"/>
              <w:left w:val="nil"/>
              <w:bottom w:val="nil"/>
              <w:right w:val="nil"/>
            </w:tcBorders>
          </w:tcPr>
          <w:p w14:paraId="4B056B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80424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57B5146" w14:textId="77777777" w:rsidR="004447C3" w:rsidRPr="00FB3EB4" w:rsidRDefault="004447C3" w:rsidP="004447C3">
            <w:pPr>
              <w:pStyle w:val="TableCellBody"/>
              <w:jc w:val="center"/>
              <w:rPr>
                <w:szCs w:val="20"/>
              </w:rPr>
            </w:pPr>
            <w:r>
              <w:rPr>
                <w:szCs w:val="20"/>
              </w:rPr>
              <w:t>always</w:t>
            </w:r>
          </w:p>
        </w:tc>
      </w:tr>
      <w:tr w:rsidR="004447C3" w:rsidRPr="00FB3EB4" w14:paraId="2A6F26E3" w14:textId="77777777" w:rsidTr="002049A6">
        <w:trPr>
          <w:trHeight w:val="143"/>
          <w:jc w:val="center"/>
        </w:trPr>
        <w:tc>
          <w:tcPr>
            <w:tcW w:w="2328" w:type="dxa"/>
            <w:tcBorders>
              <w:top w:val="nil"/>
              <w:left w:val="nil"/>
              <w:bottom w:val="nil"/>
              <w:right w:val="nil"/>
            </w:tcBorders>
          </w:tcPr>
          <w:p w14:paraId="2153A031" w14:textId="0BCD08BD" w:rsidR="004447C3" w:rsidRPr="0025084C" w:rsidRDefault="004447C3" w:rsidP="004447C3">
            <w:pPr>
              <w:pStyle w:val="TableCellBody"/>
              <w:rPr>
                <w:rStyle w:val="Variable"/>
                <w:color w:val="auto"/>
                <w:sz w:val="20"/>
                <w:szCs w:val="20"/>
              </w:rPr>
            </w:pPr>
            <w:r w:rsidRPr="0025084C">
              <w:rPr>
                <w:rStyle w:val="Variable"/>
                <w:color w:val="auto"/>
                <w:sz w:val="20"/>
                <w:szCs w:val="20"/>
              </w:rPr>
              <w:t>basin_gvr_stor_frac</w:t>
            </w:r>
          </w:p>
        </w:tc>
        <w:tc>
          <w:tcPr>
            <w:tcW w:w="5738" w:type="dxa"/>
            <w:gridSpan w:val="3"/>
            <w:tcBorders>
              <w:top w:val="nil"/>
              <w:left w:val="nil"/>
              <w:bottom w:val="nil"/>
              <w:right w:val="nil"/>
            </w:tcBorders>
          </w:tcPr>
          <w:p w14:paraId="2035298E" w14:textId="5F6094F9"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095" w:type="dxa"/>
            <w:gridSpan w:val="2"/>
            <w:tcBorders>
              <w:top w:val="nil"/>
              <w:left w:val="nil"/>
              <w:bottom w:val="nil"/>
              <w:right w:val="nil"/>
            </w:tcBorders>
          </w:tcPr>
          <w:p w14:paraId="3287F771" w14:textId="38FC40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34B05753" w14:textId="0E337EC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12DB2C" w14:textId="6893F661" w:rsidR="004447C3" w:rsidRDefault="004447C3" w:rsidP="004447C3">
            <w:pPr>
              <w:pStyle w:val="TableCellBody"/>
              <w:jc w:val="center"/>
              <w:rPr>
                <w:szCs w:val="20"/>
              </w:rPr>
            </w:pPr>
            <w:r>
              <w:rPr>
                <w:szCs w:val="20"/>
              </w:rPr>
              <w:t>always</w:t>
            </w:r>
          </w:p>
        </w:tc>
      </w:tr>
      <w:tr w:rsidR="004447C3" w:rsidRPr="00FB3EB4" w14:paraId="192818D2" w14:textId="77777777" w:rsidTr="002049A6">
        <w:trPr>
          <w:trHeight w:val="143"/>
          <w:jc w:val="center"/>
        </w:trPr>
        <w:tc>
          <w:tcPr>
            <w:tcW w:w="2328" w:type="dxa"/>
            <w:tcBorders>
              <w:top w:val="nil"/>
              <w:left w:val="nil"/>
              <w:bottom w:val="nil"/>
              <w:right w:val="nil"/>
            </w:tcBorders>
          </w:tcPr>
          <w:p w14:paraId="3A224D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basin_interflow_max</w:t>
            </w:r>
          </w:p>
        </w:tc>
        <w:tc>
          <w:tcPr>
            <w:tcW w:w="5738" w:type="dxa"/>
            <w:gridSpan w:val="3"/>
            <w:tcBorders>
              <w:top w:val="nil"/>
              <w:left w:val="nil"/>
              <w:bottom w:val="nil"/>
              <w:right w:val="nil"/>
            </w:tcBorders>
          </w:tcPr>
          <w:p w14:paraId="50F2B9F2" w14:textId="77777777" w:rsidR="004447C3" w:rsidRPr="00FB3EB4" w:rsidRDefault="004447C3" w:rsidP="004447C3">
            <w:pPr>
              <w:pStyle w:val="TableCellBody"/>
              <w:rPr>
                <w:szCs w:val="20"/>
              </w:rPr>
            </w:pPr>
            <w:r w:rsidRPr="00FB3EB4">
              <w:rPr>
                <w:szCs w:val="20"/>
              </w:rPr>
              <w:t>Basin area-weighted average maximum interflow that flows from gravity reservoirs</w:t>
            </w:r>
          </w:p>
        </w:tc>
        <w:tc>
          <w:tcPr>
            <w:tcW w:w="1095" w:type="dxa"/>
            <w:gridSpan w:val="2"/>
            <w:tcBorders>
              <w:top w:val="nil"/>
              <w:left w:val="nil"/>
              <w:bottom w:val="nil"/>
              <w:right w:val="nil"/>
            </w:tcBorders>
          </w:tcPr>
          <w:p w14:paraId="0AD46B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BBF07F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A22311" w14:textId="77777777" w:rsidR="004447C3" w:rsidRPr="00FB3EB4" w:rsidRDefault="004447C3" w:rsidP="004447C3">
            <w:pPr>
              <w:pStyle w:val="TableCellBody"/>
              <w:jc w:val="center"/>
              <w:rPr>
                <w:szCs w:val="20"/>
              </w:rPr>
            </w:pPr>
            <w:r>
              <w:rPr>
                <w:szCs w:val="20"/>
              </w:rPr>
              <w:t>always</w:t>
            </w:r>
          </w:p>
        </w:tc>
      </w:tr>
      <w:tr w:rsidR="004447C3" w:rsidRPr="00FB3EB4" w14:paraId="05C0F70C" w14:textId="77777777" w:rsidTr="002049A6">
        <w:trPr>
          <w:trHeight w:val="143"/>
          <w:jc w:val="center"/>
        </w:trPr>
        <w:tc>
          <w:tcPr>
            <w:tcW w:w="2328" w:type="dxa"/>
            <w:tcBorders>
              <w:top w:val="nil"/>
              <w:left w:val="nil"/>
              <w:bottom w:val="nil"/>
              <w:right w:val="nil"/>
            </w:tcBorders>
          </w:tcPr>
          <w:p w14:paraId="324CFB5E"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basin_lakeinsz</w:t>
            </w:r>
          </w:p>
        </w:tc>
        <w:tc>
          <w:tcPr>
            <w:tcW w:w="5738" w:type="dxa"/>
            <w:gridSpan w:val="3"/>
            <w:tcBorders>
              <w:top w:val="nil"/>
              <w:left w:val="nil"/>
              <w:bottom w:val="nil"/>
              <w:right w:val="nil"/>
            </w:tcBorders>
          </w:tcPr>
          <w:p w14:paraId="4E541F23" w14:textId="77777777" w:rsidR="004447C3" w:rsidRPr="00FB3EB4" w:rsidRDefault="004447C3" w:rsidP="004447C3">
            <w:pPr>
              <w:pStyle w:val="TableCellBody"/>
              <w:rPr>
                <w:szCs w:val="20"/>
              </w:rPr>
            </w:pPr>
            <w:r w:rsidRPr="00FB3EB4">
              <w:rPr>
                <w:szCs w:val="20"/>
              </w:rPr>
              <w:t>Basin area-weighted average lake inflow from land HRUs</w:t>
            </w:r>
          </w:p>
        </w:tc>
        <w:tc>
          <w:tcPr>
            <w:tcW w:w="1095" w:type="dxa"/>
            <w:gridSpan w:val="2"/>
            <w:tcBorders>
              <w:top w:val="nil"/>
              <w:left w:val="nil"/>
              <w:bottom w:val="nil"/>
              <w:right w:val="nil"/>
            </w:tcBorders>
          </w:tcPr>
          <w:p w14:paraId="0C3B615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71EF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DB14FD"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5A87120F" w14:textId="77777777" w:rsidTr="002049A6">
        <w:trPr>
          <w:trHeight w:val="143"/>
          <w:jc w:val="center"/>
        </w:trPr>
        <w:tc>
          <w:tcPr>
            <w:tcW w:w="2328" w:type="dxa"/>
            <w:tcBorders>
              <w:top w:val="nil"/>
              <w:left w:val="nil"/>
              <w:bottom w:val="nil"/>
              <w:right w:val="nil"/>
            </w:tcBorders>
          </w:tcPr>
          <w:p w14:paraId="31B7744E" w14:textId="36B7E4EF" w:rsidR="004447C3" w:rsidRPr="0025084C" w:rsidRDefault="004447C3" w:rsidP="004447C3">
            <w:pPr>
              <w:pStyle w:val="TableCellBody"/>
              <w:rPr>
                <w:rStyle w:val="Variable"/>
                <w:color w:val="auto"/>
                <w:sz w:val="20"/>
                <w:szCs w:val="20"/>
              </w:rPr>
            </w:pPr>
            <w:r w:rsidRPr="0025084C">
              <w:rPr>
                <w:rStyle w:val="Variable"/>
                <w:color w:val="auto"/>
                <w:sz w:val="20"/>
                <w:szCs w:val="20"/>
              </w:rPr>
              <w:t>basin_pfr_stor_frac</w:t>
            </w:r>
          </w:p>
        </w:tc>
        <w:tc>
          <w:tcPr>
            <w:tcW w:w="5738" w:type="dxa"/>
            <w:gridSpan w:val="3"/>
            <w:tcBorders>
              <w:top w:val="nil"/>
              <w:left w:val="nil"/>
              <w:bottom w:val="nil"/>
              <w:right w:val="nil"/>
            </w:tcBorders>
          </w:tcPr>
          <w:p w14:paraId="65F5AC26" w14:textId="0C052314"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095" w:type="dxa"/>
            <w:gridSpan w:val="2"/>
            <w:tcBorders>
              <w:top w:val="nil"/>
              <w:left w:val="nil"/>
              <w:bottom w:val="nil"/>
              <w:right w:val="nil"/>
            </w:tcBorders>
          </w:tcPr>
          <w:p w14:paraId="1CDA2984" w14:textId="5AACA69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6175502" w14:textId="5270726D"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24E58D" w14:textId="3EE2A86C" w:rsidR="004447C3" w:rsidRPr="009626A0" w:rsidRDefault="004447C3" w:rsidP="004447C3">
            <w:pPr>
              <w:pStyle w:val="TableCellBody"/>
              <w:jc w:val="center"/>
              <w:rPr>
                <w:b/>
              </w:rPr>
            </w:pPr>
            <w:r>
              <w:rPr>
                <w:szCs w:val="20"/>
              </w:rPr>
              <w:t>always</w:t>
            </w:r>
          </w:p>
        </w:tc>
      </w:tr>
      <w:tr w:rsidR="004447C3" w:rsidRPr="00FB3EB4" w14:paraId="3ED6FA02" w14:textId="77777777" w:rsidTr="002049A6">
        <w:trPr>
          <w:trHeight w:val="143"/>
          <w:jc w:val="center"/>
        </w:trPr>
        <w:tc>
          <w:tcPr>
            <w:tcW w:w="2328" w:type="dxa"/>
            <w:tcBorders>
              <w:top w:val="nil"/>
              <w:left w:val="nil"/>
              <w:bottom w:val="nil"/>
              <w:right w:val="nil"/>
            </w:tcBorders>
          </w:tcPr>
          <w:p w14:paraId="56D23643" w14:textId="73925DCF"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basin_pref_flow_infil</w:t>
            </w:r>
          </w:p>
        </w:tc>
        <w:tc>
          <w:tcPr>
            <w:tcW w:w="5738" w:type="dxa"/>
            <w:gridSpan w:val="3"/>
            <w:tcBorders>
              <w:top w:val="nil"/>
              <w:left w:val="nil"/>
              <w:bottom w:val="nil"/>
              <w:right w:val="nil"/>
            </w:tcBorders>
          </w:tcPr>
          <w:p w14:paraId="59789D4D" w14:textId="77777777" w:rsidR="004447C3" w:rsidRPr="00FB3EB4" w:rsidRDefault="004447C3" w:rsidP="004447C3">
            <w:pPr>
              <w:pStyle w:val="TableCellBody"/>
              <w:rPr>
                <w:szCs w:val="20"/>
              </w:rPr>
            </w:pPr>
            <w:r w:rsidRPr="00FB3EB4">
              <w:rPr>
                <w:szCs w:val="20"/>
              </w:rPr>
              <w:t>Basin area-weighted average infiltration to preferential-flow reservoir storage</w:t>
            </w:r>
          </w:p>
        </w:tc>
        <w:tc>
          <w:tcPr>
            <w:tcW w:w="1095" w:type="dxa"/>
            <w:gridSpan w:val="2"/>
            <w:tcBorders>
              <w:top w:val="nil"/>
              <w:left w:val="nil"/>
              <w:bottom w:val="nil"/>
              <w:right w:val="nil"/>
            </w:tcBorders>
          </w:tcPr>
          <w:p w14:paraId="0337819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90F1FE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447BAD3" w14:textId="77777777" w:rsidR="004447C3" w:rsidRPr="00FB3EB4" w:rsidRDefault="004447C3" w:rsidP="004447C3">
            <w:pPr>
              <w:pStyle w:val="TableCellBody"/>
              <w:jc w:val="center"/>
              <w:rPr>
                <w:szCs w:val="20"/>
              </w:rPr>
            </w:pPr>
            <w:r>
              <w:rPr>
                <w:szCs w:val="20"/>
              </w:rPr>
              <w:t>always</w:t>
            </w:r>
          </w:p>
        </w:tc>
      </w:tr>
      <w:tr w:rsidR="004447C3" w:rsidRPr="00FB3EB4" w14:paraId="495850A9" w14:textId="77777777" w:rsidTr="002049A6">
        <w:trPr>
          <w:trHeight w:val="143"/>
          <w:jc w:val="center"/>
        </w:trPr>
        <w:tc>
          <w:tcPr>
            <w:tcW w:w="2328" w:type="dxa"/>
            <w:tcBorders>
              <w:top w:val="nil"/>
              <w:left w:val="nil"/>
              <w:bottom w:val="nil"/>
              <w:right w:val="nil"/>
            </w:tcBorders>
          </w:tcPr>
          <w:p w14:paraId="5841F1E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basin_pref_stor</w:t>
            </w:r>
          </w:p>
        </w:tc>
        <w:tc>
          <w:tcPr>
            <w:tcW w:w="5738" w:type="dxa"/>
            <w:gridSpan w:val="3"/>
            <w:tcBorders>
              <w:top w:val="nil"/>
              <w:left w:val="nil"/>
              <w:bottom w:val="nil"/>
              <w:right w:val="nil"/>
            </w:tcBorders>
          </w:tcPr>
          <w:p w14:paraId="74E9CFDB" w14:textId="77777777" w:rsidR="004447C3" w:rsidRPr="00FB3EB4" w:rsidRDefault="004447C3" w:rsidP="004447C3">
            <w:pPr>
              <w:pStyle w:val="TableCellBody"/>
              <w:rPr>
                <w:szCs w:val="20"/>
              </w:rPr>
            </w:pPr>
            <w:r w:rsidRPr="00FB3EB4">
              <w:rPr>
                <w:szCs w:val="20"/>
              </w:rPr>
              <w:t>Basin area-weighted average storage in preferential-flow reservoirs</w:t>
            </w:r>
          </w:p>
        </w:tc>
        <w:tc>
          <w:tcPr>
            <w:tcW w:w="1095" w:type="dxa"/>
            <w:gridSpan w:val="2"/>
            <w:tcBorders>
              <w:top w:val="nil"/>
              <w:left w:val="nil"/>
              <w:bottom w:val="nil"/>
              <w:right w:val="nil"/>
            </w:tcBorders>
          </w:tcPr>
          <w:p w14:paraId="48D7F37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E7B4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CFA4C92" w14:textId="77777777" w:rsidR="004447C3" w:rsidRPr="00FB3EB4" w:rsidRDefault="004447C3" w:rsidP="004447C3">
            <w:pPr>
              <w:pStyle w:val="TableCellBody"/>
              <w:jc w:val="center"/>
              <w:rPr>
                <w:szCs w:val="20"/>
              </w:rPr>
            </w:pPr>
            <w:r>
              <w:rPr>
                <w:szCs w:val="20"/>
              </w:rPr>
              <w:t>always</w:t>
            </w:r>
          </w:p>
        </w:tc>
      </w:tr>
      <w:tr w:rsidR="004447C3" w:rsidRPr="00FB3EB4" w14:paraId="4469AC3F" w14:textId="77777777" w:rsidTr="002049A6">
        <w:trPr>
          <w:trHeight w:val="143"/>
          <w:jc w:val="center"/>
        </w:trPr>
        <w:tc>
          <w:tcPr>
            <w:tcW w:w="2328" w:type="dxa"/>
            <w:tcBorders>
              <w:top w:val="nil"/>
              <w:left w:val="nil"/>
              <w:bottom w:val="nil"/>
              <w:right w:val="nil"/>
            </w:tcBorders>
          </w:tcPr>
          <w:p w14:paraId="5C1B322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basin_prefflow</w:t>
            </w:r>
          </w:p>
        </w:tc>
        <w:tc>
          <w:tcPr>
            <w:tcW w:w="5738" w:type="dxa"/>
            <w:gridSpan w:val="3"/>
            <w:tcBorders>
              <w:top w:val="nil"/>
              <w:left w:val="nil"/>
              <w:bottom w:val="nil"/>
              <w:right w:val="nil"/>
            </w:tcBorders>
          </w:tcPr>
          <w:p w14:paraId="1A5F8B9D" w14:textId="77777777" w:rsidR="004447C3" w:rsidRPr="00FB3EB4" w:rsidRDefault="004447C3" w:rsidP="004447C3">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095" w:type="dxa"/>
            <w:gridSpan w:val="2"/>
            <w:tcBorders>
              <w:top w:val="nil"/>
              <w:left w:val="nil"/>
              <w:bottom w:val="nil"/>
              <w:right w:val="nil"/>
            </w:tcBorders>
          </w:tcPr>
          <w:p w14:paraId="5E7BB52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7EE1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350766" w14:textId="77777777" w:rsidR="004447C3" w:rsidRPr="00FB3EB4" w:rsidRDefault="004447C3" w:rsidP="004447C3">
            <w:pPr>
              <w:pStyle w:val="TableCellBody"/>
              <w:jc w:val="center"/>
              <w:rPr>
                <w:szCs w:val="20"/>
              </w:rPr>
            </w:pPr>
            <w:r>
              <w:rPr>
                <w:szCs w:val="20"/>
              </w:rPr>
              <w:t>always</w:t>
            </w:r>
          </w:p>
        </w:tc>
      </w:tr>
      <w:tr w:rsidR="004447C3" w:rsidRPr="00FB3EB4" w14:paraId="42DEB854" w14:textId="77777777" w:rsidTr="002049A6">
        <w:trPr>
          <w:trHeight w:val="143"/>
          <w:jc w:val="center"/>
        </w:trPr>
        <w:tc>
          <w:tcPr>
            <w:tcW w:w="2328" w:type="dxa"/>
            <w:tcBorders>
              <w:top w:val="nil"/>
              <w:left w:val="nil"/>
              <w:bottom w:val="nil"/>
              <w:right w:val="nil"/>
            </w:tcBorders>
          </w:tcPr>
          <w:p w14:paraId="2501BEB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basin_recharge</w:t>
            </w:r>
          </w:p>
        </w:tc>
        <w:tc>
          <w:tcPr>
            <w:tcW w:w="5738" w:type="dxa"/>
            <w:gridSpan w:val="3"/>
            <w:tcBorders>
              <w:top w:val="nil"/>
              <w:left w:val="nil"/>
              <w:bottom w:val="nil"/>
              <w:right w:val="nil"/>
            </w:tcBorders>
          </w:tcPr>
          <w:p w14:paraId="4EFE0D14" w14:textId="77777777" w:rsidR="004447C3" w:rsidRPr="00FB3EB4" w:rsidRDefault="004447C3" w:rsidP="004447C3">
            <w:pPr>
              <w:pStyle w:val="TableCellBody"/>
              <w:rPr>
                <w:szCs w:val="20"/>
              </w:rPr>
            </w:pPr>
            <w:r w:rsidRPr="00FB3EB4">
              <w:rPr>
                <w:szCs w:val="20"/>
              </w:rPr>
              <w:t>Basin area-weighted average recharge to GWRs</w:t>
            </w:r>
          </w:p>
        </w:tc>
        <w:tc>
          <w:tcPr>
            <w:tcW w:w="1095" w:type="dxa"/>
            <w:gridSpan w:val="2"/>
            <w:tcBorders>
              <w:top w:val="nil"/>
              <w:left w:val="nil"/>
              <w:bottom w:val="nil"/>
              <w:right w:val="nil"/>
            </w:tcBorders>
          </w:tcPr>
          <w:p w14:paraId="0348A49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C25E1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79FA736" w14:textId="77777777" w:rsidR="004447C3" w:rsidRPr="00FB3EB4" w:rsidRDefault="004447C3" w:rsidP="004447C3">
            <w:pPr>
              <w:pStyle w:val="TableCellBody"/>
              <w:jc w:val="center"/>
              <w:rPr>
                <w:szCs w:val="20"/>
              </w:rPr>
            </w:pPr>
            <w:r>
              <w:rPr>
                <w:szCs w:val="20"/>
              </w:rPr>
              <w:t>always</w:t>
            </w:r>
          </w:p>
        </w:tc>
      </w:tr>
      <w:tr w:rsidR="004447C3" w:rsidRPr="00FB3EB4" w14:paraId="1E65247F" w14:textId="77777777" w:rsidTr="002049A6">
        <w:trPr>
          <w:trHeight w:val="143"/>
          <w:jc w:val="center"/>
        </w:trPr>
        <w:tc>
          <w:tcPr>
            <w:tcW w:w="2328" w:type="dxa"/>
            <w:tcBorders>
              <w:top w:val="nil"/>
              <w:left w:val="nil"/>
              <w:bottom w:val="nil"/>
              <w:right w:val="nil"/>
            </w:tcBorders>
          </w:tcPr>
          <w:p w14:paraId="7552562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basin_slowflow</w:t>
            </w:r>
          </w:p>
        </w:tc>
        <w:tc>
          <w:tcPr>
            <w:tcW w:w="5738" w:type="dxa"/>
            <w:gridSpan w:val="3"/>
            <w:tcBorders>
              <w:top w:val="nil"/>
              <w:left w:val="nil"/>
              <w:bottom w:val="nil"/>
              <w:right w:val="nil"/>
            </w:tcBorders>
          </w:tcPr>
          <w:p w14:paraId="72BF84EF" w14:textId="77777777" w:rsidR="004447C3" w:rsidRPr="00FB3EB4" w:rsidRDefault="004447C3" w:rsidP="004447C3">
            <w:pPr>
              <w:pStyle w:val="TableCellBody"/>
              <w:rPr>
                <w:szCs w:val="20"/>
              </w:rPr>
            </w:pPr>
            <w:r w:rsidRPr="00FB3EB4">
              <w:rPr>
                <w:szCs w:val="20"/>
              </w:rPr>
              <w:t xml:space="preserve">Basin area-weighted average interflow from gravity reservoirs to </w:t>
            </w:r>
            <w:r w:rsidRPr="00FB3EB4">
              <w:rPr>
                <w:szCs w:val="20"/>
              </w:rPr>
              <w:lastRenderedPageBreak/>
              <w:t>the stream network</w:t>
            </w:r>
          </w:p>
        </w:tc>
        <w:tc>
          <w:tcPr>
            <w:tcW w:w="1095" w:type="dxa"/>
            <w:gridSpan w:val="2"/>
            <w:tcBorders>
              <w:top w:val="nil"/>
              <w:left w:val="nil"/>
              <w:bottom w:val="nil"/>
              <w:right w:val="nil"/>
            </w:tcBorders>
          </w:tcPr>
          <w:p w14:paraId="385BA75B" w14:textId="777777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2F30228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A87D8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E4E655" w14:textId="77777777" w:rsidR="004447C3" w:rsidRPr="00FB3EB4" w:rsidRDefault="004447C3" w:rsidP="004447C3">
            <w:pPr>
              <w:pStyle w:val="TableCellBody"/>
              <w:jc w:val="center"/>
              <w:rPr>
                <w:szCs w:val="20"/>
              </w:rPr>
            </w:pPr>
            <w:r>
              <w:rPr>
                <w:szCs w:val="20"/>
              </w:rPr>
              <w:t>always</w:t>
            </w:r>
          </w:p>
        </w:tc>
      </w:tr>
      <w:tr w:rsidR="004447C3" w:rsidRPr="00FB3EB4" w14:paraId="0161F1BC" w14:textId="77777777" w:rsidTr="002049A6">
        <w:trPr>
          <w:trHeight w:val="143"/>
          <w:jc w:val="center"/>
        </w:trPr>
        <w:tc>
          <w:tcPr>
            <w:tcW w:w="2328" w:type="dxa"/>
            <w:tcBorders>
              <w:top w:val="nil"/>
              <w:left w:val="nil"/>
              <w:bottom w:val="nil"/>
              <w:right w:val="nil"/>
            </w:tcBorders>
          </w:tcPr>
          <w:p w14:paraId="2935D8E8"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basin_slstor</w:t>
            </w:r>
          </w:p>
        </w:tc>
        <w:tc>
          <w:tcPr>
            <w:tcW w:w="5738" w:type="dxa"/>
            <w:gridSpan w:val="3"/>
            <w:tcBorders>
              <w:top w:val="nil"/>
              <w:left w:val="nil"/>
              <w:bottom w:val="nil"/>
              <w:right w:val="nil"/>
            </w:tcBorders>
          </w:tcPr>
          <w:p w14:paraId="11CEFBAC" w14:textId="77777777" w:rsidR="004447C3" w:rsidRPr="00FB3EB4" w:rsidRDefault="004447C3" w:rsidP="004447C3">
            <w:pPr>
              <w:pStyle w:val="TableCellBody"/>
              <w:rPr>
                <w:szCs w:val="20"/>
              </w:rPr>
            </w:pPr>
            <w:r w:rsidRPr="00FB3EB4">
              <w:rPr>
                <w:szCs w:val="20"/>
              </w:rPr>
              <w:t>Basin area-weighted average storage of gravity reservoirs</w:t>
            </w:r>
          </w:p>
        </w:tc>
        <w:tc>
          <w:tcPr>
            <w:tcW w:w="1095" w:type="dxa"/>
            <w:gridSpan w:val="2"/>
            <w:tcBorders>
              <w:top w:val="nil"/>
              <w:left w:val="nil"/>
              <w:bottom w:val="nil"/>
              <w:right w:val="nil"/>
            </w:tcBorders>
          </w:tcPr>
          <w:p w14:paraId="4C99C29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D34AA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3E2DDC1" w14:textId="77777777" w:rsidR="004447C3" w:rsidRPr="00FB3EB4" w:rsidRDefault="004447C3" w:rsidP="004447C3">
            <w:pPr>
              <w:pStyle w:val="TableCellBody"/>
              <w:jc w:val="center"/>
              <w:rPr>
                <w:szCs w:val="20"/>
              </w:rPr>
            </w:pPr>
            <w:r>
              <w:rPr>
                <w:szCs w:val="20"/>
              </w:rPr>
              <w:t>always</w:t>
            </w:r>
          </w:p>
        </w:tc>
      </w:tr>
      <w:tr w:rsidR="004447C3" w:rsidRPr="00FB3EB4" w14:paraId="25823E74" w14:textId="77777777" w:rsidTr="002049A6">
        <w:trPr>
          <w:trHeight w:val="143"/>
          <w:jc w:val="center"/>
        </w:trPr>
        <w:tc>
          <w:tcPr>
            <w:tcW w:w="2328" w:type="dxa"/>
            <w:tcBorders>
              <w:top w:val="nil"/>
              <w:left w:val="nil"/>
              <w:bottom w:val="nil"/>
              <w:right w:val="nil"/>
            </w:tcBorders>
          </w:tcPr>
          <w:p w14:paraId="25836AC0"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w:t>
            </w:r>
          </w:p>
        </w:tc>
        <w:tc>
          <w:tcPr>
            <w:tcW w:w="5738" w:type="dxa"/>
            <w:gridSpan w:val="3"/>
            <w:tcBorders>
              <w:top w:val="nil"/>
              <w:left w:val="nil"/>
              <w:bottom w:val="nil"/>
              <w:right w:val="nil"/>
            </w:tcBorders>
          </w:tcPr>
          <w:p w14:paraId="3DA31D18" w14:textId="77777777" w:rsidR="004447C3" w:rsidRPr="00FB3EB4" w:rsidRDefault="004447C3" w:rsidP="004447C3">
            <w:pPr>
              <w:pStyle w:val="TableCellBody"/>
              <w:rPr>
                <w:szCs w:val="20"/>
              </w:rPr>
            </w:pPr>
            <w:r w:rsidRPr="00FB3EB4">
              <w:rPr>
                <w:szCs w:val="20"/>
              </w:rPr>
              <w:t>Basin area-weighted average excess flow from capillary reservoirs to gravity reservoir storage</w:t>
            </w:r>
          </w:p>
        </w:tc>
        <w:tc>
          <w:tcPr>
            <w:tcW w:w="1095" w:type="dxa"/>
            <w:gridSpan w:val="2"/>
            <w:tcBorders>
              <w:top w:val="nil"/>
              <w:left w:val="nil"/>
              <w:bottom w:val="nil"/>
              <w:right w:val="nil"/>
            </w:tcBorders>
          </w:tcPr>
          <w:p w14:paraId="35A002C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641DA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0D2E404" w14:textId="77777777" w:rsidR="004447C3" w:rsidRPr="00FB3EB4" w:rsidRDefault="004447C3" w:rsidP="004447C3">
            <w:pPr>
              <w:pStyle w:val="TableCellBody"/>
              <w:jc w:val="center"/>
              <w:rPr>
                <w:szCs w:val="20"/>
              </w:rPr>
            </w:pPr>
            <w:r>
              <w:rPr>
                <w:szCs w:val="20"/>
              </w:rPr>
              <w:t>always</w:t>
            </w:r>
          </w:p>
        </w:tc>
      </w:tr>
      <w:tr w:rsidR="004447C3" w:rsidRPr="00FB3EB4" w14:paraId="30E676A2" w14:textId="77777777" w:rsidTr="002049A6">
        <w:trPr>
          <w:trHeight w:val="143"/>
          <w:jc w:val="center"/>
        </w:trPr>
        <w:tc>
          <w:tcPr>
            <w:tcW w:w="2328" w:type="dxa"/>
            <w:tcBorders>
              <w:top w:val="nil"/>
              <w:left w:val="nil"/>
              <w:bottom w:val="nil"/>
              <w:right w:val="nil"/>
            </w:tcBorders>
          </w:tcPr>
          <w:p w14:paraId="10A2A92E" w14:textId="75BD5664"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basin_sm2gvr_maxin</w:t>
            </w:r>
          </w:p>
        </w:tc>
        <w:tc>
          <w:tcPr>
            <w:tcW w:w="5738" w:type="dxa"/>
            <w:gridSpan w:val="3"/>
            <w:tcBorders>
              <w:top w:val="nil"/>
              <w:left w:val="nil"/>
              <w:bottom w:val="nil"/>
              <w:right w:val="nil"/>
            </w:tcBorders>
          </w:tcPr>
          <w:p w14:paraId="4B4116A9" w14:textId="77777777" w:rsidR="004447C3" w:rsidRPr="00FB3EB4" w:rsidRDefault="004447C3" w:rsidP="004447C3">
            <w:pPr>
              <w:pStyle w:val="TableCellBody"/>
              <w:rPr>
                <w:szCs w:val="20"/>
              </w:rPr>
            </w:pPr>
            <w:r w:rsidRPr="00FB3EB4">
              <w:rPr>
                <w:szCs w:val="20"/>
              </w:rPr>
              <w:t>Basin area-weighted average maximum excess flow from capillary reservoirs that flows to gravity reservoirs</w:t>
            </w:r>
          </w:p>
        </w:tc>
        <w:tc>
          <w:tcPr>
            <w:tcW w:w="1095" w:type="dxa"/>
            <w:gridSpan w:val="2"/>
            <w:tcBorders>
              <w:top w:val="nil"/>
              <w:left w:val="nil"/>
              <w:bottom w:val="nil"/>
              <w:right w:val="nil"/>
            </w:tcBorders>
          </w:tcPr>
          <w:p w14:paraId="1B0F402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2A327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1DF5C58" w14:textId="0A6B01D2" w:rsidR="004447C3" w:rsidRPr="00FB3EB4" w:rsidRDefault="004447C3" w:rsidP="004447C3">
            <w:pPr>
              <w:pStyle w:val="TableCellBody"/>
              <w:jc w:val="center"/>
              <w:rPr>
                <w:szCs w:val="20"/>
              </w:rPr>
            </w:pPr>
            <w:r>
              <w:rPr>
                <w:szCs w:val="20"/>
              </w:rPr>
              <w:t>always</w:t>
            </w:r>
          </w:p>
        </w:tc>
      </w:tr>
      <w:tr w:rsidR="004447C3" w:rsidRPr="00FB3EB4" w14:paraId="3B307FC7" w14:textId="77777777" w:rsidTr="002049A6">
        <w:trPr>
          <w:trHeight w:val="143"/>
          <w:jc w:val="center"/>
        </w:trPr>
        <w:tc>
          <w:tcPr>
            <w:tcW w:w="2328" w:type="dxa"/>
            <w:tcBorders>
              <w:top w:val="nil"/>
              <w:left w:val="nil"/>
              <w:bottom w:val="nil"/>
              <w:right w:val="nil"/>
            </w:tcBorders>
          </w:tcPr>
          <w:p w14:paraId="081F92FD" w14:textId="5722788C"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basin_soil_lower_stor_frac</w:t>
            </w:r>
          </w:p>
        </w:tc>
        <w:tc>
          <w:tcPr>
            <w:tcW w:w="5738" w:type="dxa"/>
            <w:gridSpan w:val="3"/>
            <w:tcBorders>
              <w:top w:val="nil"/>
              <w:left w:val="nil"/>
              <w:bottom w:val="nil"/>
              <w:right w:val="nil"/>
            </w:tcBorders>
          </w:tcPr>
          <w:p w14:paraId="3E56A836" w14:textId="6F01A2BF"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storage of the maximum storage</w:t>
            </w:r>
          </w:p>
        </w:tc>
        <w:tc>
          <w:tcPr>
            <w:tcW w:w="1095" w:type="dxa"/>
            <w:gridSpan w:val="2"/>
            <w:tcBorders>
              <w:top w:val="nil"/>
              <w:left w:val="nil"/>
              <w:bottom w:val="nil"/>
              <w:right w:val="nil"/>
            </w:tcBorders>
          </w:tcPr>
          <w:p w14:paraId="1D7FF137" w14:textId="04E5D54C"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F844AC3" w14:textId="7588915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50C96" w14:textId="133C8F8D" w:rsidR="004447C3" w:rsidRDefault="004447C3" w:rsidP="004447C3">
            <w:pPr>
              <w:pStyle w:val="TableCellBody"/>
              <w:jc w:val="center"/>
              <w:rPr>
                <w:szCs w:val="20"/>
              </w:rPr>
            </w:pPr>
            <w:r>
              <w:rPr>
                <w:szCs w:val="20"/>
              </w:rPr>
              <w:t>always</w:t>
            </w:r>
          </w:p>
        </w:tc>
      </w:tr>
      <w:tr w:rsidR="004447C3" w:rsidRPr="00FB3EB4" w14:paraId="435F268A" w14:textId="77777777" w:rsidTr="002049A6">
        <w:trPr>
          <w:trHeight w:val="143"/>
          <w:jc w:val="center"/>
        </w:trPr>
        <w:tc>
          <w:tcPr>
            <w:tcW w:w="2328" w:type="dxa"/>
            <w:tcBorders>
              <w:top w:val="nil"/>
              <w:left w:val="nil"/>
              <w:bottom w:val="nil"/>
              <w:right w:val="nil"/>
            </w:tcBorders>
          </w:tcPr>
          <w:p w14:paraId="1461F674"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w:t>
            </w:r>
          </w:p>
        </w:tc>
        <w:tc>
          <w:tcPr>
            <w:tcW w:w="5738" w:type="dxa"/>
            <w:gridSpan w:val="3"/>
            <w:tcBorders>
              <w:top w:val="nil"/>
              <w:left w:val="nil"/>
              <w:bottom w:val="nil"/>
              <w:right w:val="nil"/>
            </w:tcBorders>
          </w:tcPr>
          <w:p w14:paraId="0D386C34" w14:textId="77777777" w:rsidR="004447C3" w:rsidRPr="00FB3EB4" w:rsidRDefault="004447C3" w:rsidP="004447C3">
            <w:pPr>
              <w:pStyle w:val="TableCellBody"/>
              <w:rPr>
                <w:szCs w:val="20"/>
              </w:rPr>
            </w:pPr>
            <w:r w:rsidRPr="00FB3EB4">
              <w:rPr>
                <w:szCs w:val="20"/>
              </w:rPr>
              <w:t>Basin area-weighted average capillary reservoir storage</w:t>
            </w:r>
          </w:p>
        </w:tc>
        <w:tc>
          <w:tcPr>
            <w:tcW w:w="1095" w:type="dxa"/>
            <w:gridSpan w:val="2"/>
            <w:tcBorders>
              <w:top w:val="nil"/>
              <w:left w:val="nil"/>
              <w:bottom w:val="nil"/>
              <w:right w:val="nil"/>
            </w:tcBorders>
          </w:tcPr>
          <w:p w14:paraId="489BB2E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51E99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47BFB29" w14:textId="77777777" w:rsidR="004447C3" w:rsidRPr="00FB3EB4" w:rsidRDefault="004447C3" w:rsidP="004447C3">
            <w:pPr>
              <w:pStyle w:val="TableCellBody"/>
              <w:jc w:val="center"/>
              <w:rPr>
                <w:szCs w:val="20"/>
              </w:rPr>
            </w:pPr>
            <w:r>
              <w:rPr>
                <w:szCs w:val="20"/>
              </w:rPr>
              <w:t>always</w:t>
            </w:r>
          </w:p>
        </w:tc>
      </w:tr>
      <w:tr w:rsidR="004447C3" w:rsidRPr="00FB3EB4" w14:paraId="5F2AE92D" w14:textId="77777777" w:rsidTr="002049A6">
        <w:trPr>
          <w:trHeight w:val="143"/>
          <w:jc w:val="center"/>
        </w:trPr>
        <w:tc>
          <w:tcPr>
            <w:tcW w:w="2328" w:type="dxa"/>
            <w:tcBorders>
              <w:top w:val="nil"/>
              <w:left w:val="nil"/>
              <w:bottom w:val="nil"/>
              <w:right w:val="nil"/>
            </w:tcBorders>
          </w:tcPr>
          <w:p w14:paraId="6E0CD3B4" w14:textId="25126DF1"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basin_soil_moist_tot</w:t>
            </w:r>
          </w:p>
        </w:tc>
        <w:tc>
          <w:tcPr>
            <w:tcW w:w="5738" w:type="dxa"/>
            <w:gridSpan w:val="3"/>
            <w:tcBorders>
              <w:top w:val="nil"/>
              <w:left w:val="nil"/>
              <w:bottom w:val="nil"/>
              <w:right w:val="nil"/>
            </w:tcBorders>
          </w:tcPr>
          <w:p w14:paraId="7D22A3E3" w14:textId="3D9926D4" w:rsidR="004447C3" w:rsidRPr="00FB3EB4" w:rsidRDefault="004447C3" w:rsidP="004447C3">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095" w:type="dxa"/>
            <w:gridSpan w:val="2"/>
            <w:tcBorders>
              <w:top w:val="nil"/>
              <w:left w:val="nil"/>
              <w:bottom w:val="nil"/>
              <w:right w:val="nil"/>
            </w:tcBorders>
          </w:tcPr>
          <w:p w14:paraId="34F63347" w14:textId="2EEE398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2003140" w14:textId="2E67C6B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6E511E" w14:textId="5E3EAA26" w:rsidR="004447C3" w:rsidRDefault="004447C3" w:rsidP="004447C3">
            <w:pPr>
              <w:pStyle w:val="TableCellBody"/>
              <w:jc w:val="center"/>
              <w:rPr>
                <w:szCs w:val="20"/>
              </w:rPr>
            </w:pPr>
            <w:r>
              <w:rPr>
                <w:szCs w:val="20"/>
              </w:rPr>
              <w:t>always</w:t>
            </w:r>
          </w:p>
        </w:tc>
      </w:tr>
      <w:tr w:rsidR="004447C3" w:rsidRPr="00FB3EB4" w14:paraId="13FB1936" w14:textId="77777777" w:rsidTr="002049A6">
        <w:trPr>
          <w:trHeight w:val="143"/>
          <w:jc w:val="center"/>
        </w:trPr>
        <w:tc>
          <w:tcPr>
            <w:tcW w:w="2328" w:type="dxa"/>
            <w:tcBorders>
              <w:top w:val="nil"/>
              <w:left w:val="nil"/>
              <w:bottom w:val="nil"/>
              <w:right w:val="nil"/>
            </w:tcBorders>
          </w:tcPr>
          <w:p w14:paraId="3456636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w:t>
            </w:r>
          </w:p>
        </w:tc>
        <w:tc>
          <w:tcPr>
            <w:tcW w:w="5738" w:type="dxa"/>
            <w:gridSpan w:val="3"/>
            <w:tcBorders>
              <w:top w:val="nil"/>
              <w:left w:val="nil"/>
              <w:bottom w:val="nil"/>
              <w:right w:val="nil"/>
            </w:tcBorders>
          </w:tcPr>
          <w:p w14:paraId="712F8BFA" w14:textId="77777777" w:rsidR="004447C3" w:rsidRPr="00FB3EB4" w:rsidRDefault="004447C3" w:rsidP="004447C3">
            <w:pPr>
              <w:pStyle w:val="TableCellBody"/>
              <w:rPr>
                <w:szCs w:val="20"/>
              </w:rPr>
            </w:pPr>
            <w:r w:rsidRPr="00FB3EB4">
              <w:rPr>
                <w:szCs w:val="20"/>
              </w:rPr>
              <w:t>Basin area-weighted average storage for recharge zone; upper portion of capillary reservoir where both evaporation and transpiration occurs</w:t>
            </w:r>
          </w:p>
        </w:tc>
        <w:tc>
          <w:tcPr>
            <w:tcW w:w="1095" w:type="dxa"/>
            <w:gridSpan w:val="2"/>
            <w:tcBorders>
              <w:top w:val="nil"/>
              <w:left w:val="nil"/>
              <w:bottom w:val="nil"/>
              <w:right w:val="nil"/>
            </w:tcBorders>
          </w:tcPr>
          <w:p w14:paraId="4819ECC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D7E450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2B30C8" w14:textId="77777777" w:rsidR="004447C3" w:rsidRPr="00FB3EB4" w:rsidRDefault="004447C3" w:rsidP="004447C3">
            <w:pPr>
              <w:pStyle w:val="TableCellBody"/>
              <w:jc w:val="center"/>
              <w:rPr>
                <w:szCs w:val="20"/>
              </w:rPr>
            </w:pPr>
            <w:r>
              <w:rPr>
                <w:szCs w:val="20"/>
              </w:rPr>
              <w:t>always</w:t>
            </w:r>
          </w:p>
        </w:tc>
      </w:tr>
      <w:tr w:rsidR="004447C3" w:rsidRPr="00FB3EB4" w14:paraId="7C26C107" w14:textId="77777777" w:rsidTr="002049A6">
        <w:trPr>
          <w:trHeight w:val="143"/>
          <w:jc w:val="center"/>
        </w:trPr>
        <w:tc>
          <w:tcPr>
            <w:tcW w:w="2328" w:type="dxa"/>
            <w:tcBorders>
              <w:top w:val="nil"/>
              <w:left w:val="nil"/>
              <w:bottom w:val="nil"/>
              <w:right w:val="nil"/>
            </w:tcBorders>
          </w:tcPr>
          <w:p w14:paraId="06E28F13" w14:textId="4F85035F"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basin_soil_rechr_stor_frac</w:t>
            </w:r>
          </w:p>
        </w:tc>
        <w:tc>
          <w:tcPr>
            <w:tcW w:w="5738" w:type="dxa"/>
            <w:gridSpan w:val="3"/>
            <w:tcBorders>
              <w:top w:val="nil"/>
              <w:left w:val="nil"/>
              <w:bottom w:val="nil"/>
              <w:right w:val="nil"/>
            </w:tcBorders>
          </w:tcPr>
          <w:p w14:paraId="3C977663" w14:textId="5726BB06"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storage of the maximum storage</w:t>
            </w:r>
          </w:p>
        </w:tc>
        <w:tc>
          <w:tcPr>
            <w:tcW w:w="1095" w:type="dxa"/>
            <w:gridSpan w:val="2"/>
            <w:tcBorders>
              <w:top w:val="nil"/>
              <w:left w:val="nil"/>
              <w:bottom w:val="nil"/>
              <w:right w:val="nil"/>
            </w:tcBorders>
          </w:tcPr>
          <w:p w14:paraId="19A58D6F" w14:textId="5103DFA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D3E829" w14:textId="1E3AED4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7E5F9D" w14:textId="55AD1FF2" w:rsidR="004447C3" w:rsidRDefault="004447C3" w:rsidP="004447C3">
            <w:pPr>
              <w:pStyle w:val="TableCellBody"/>
              <w:jc w:val="center"/>
              <w:rPr>
                <w:szCs w:val="20"/>
              </w:rPr>
            </w:pPr>
            <w:r>
              <w:rPr>
                <w:szCs w:val="20"/>
              </w:rPr>
              <w:t>always</w:t>
            </w:r>
          </w:p>
        </w:tc>
      </w:tr>
      <w:tr w:rsidR="004447C3" w:rsidRPr="00FB3EB4" w14:paraId="4B15756C" w14:textId="77777777" w:rsidTr="002049A6">
        <w:trPr>
          <w:trHeight w:val="143"/>
          <w:jc w:val="center"/>
        </w:trPr>
        <w:tc>
          <w:tcPr>
            <w:tcW w:w="2328" w:type="dxa"/>
            <w:tcBorders>
              <w:top w:val="nil"/>
              <w:left w:val="nil"/>
              <w:bottom w:val="nil"/>
              <w:right w:val="nil"/>
            </w:tcBorders>
          </w:tcPr>
          <w:p w14:paraId="2302FB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basin_soil_to_gw</w:t>
            </w:r>
          </w:p>
        </w:tc>
        <w:tc>
          <w:tcPr>
            <w:tcW w:w="5738" w:type="dxa"/>
            <w:gridSpan w:val="3"/>
            <w:tcBorders>
              <w:top w:val="nil"/>
              <w:left w:val="nil"/>
              <w:bottom w:val="nil"/>
              <w:right w:val="nil"/>
            </w:tcBorders>
          </w:tcPr>
          <w:p w14:paraId="4466AA33" w14:textId="77777777" w:rsidR="004447C3" w:rsidRPr="00FB3EB4" w:rsidRDefault="004447C3" w:rsidP="004447C3">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095" w:type="dxa"/>
            <w:gridSpan w:val="2"/>
            <w:tcBorders>
              <w:top w:val="nil"/>
              <w:left w:val="nil"/>
              <w:bottom w:val="nil"/>
              <w:right w:val="nil"/>
            </w:tcBorders>
          </w:tcPr>
          <w:p w14:paraId="319C4F9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0747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818698" w14:textId="77777777" w:rsidR="004447C3" w:rsidRPr="00FB3EB4" w:rsidRDefault="004447C3" w:rsidP="004447C3">
            <w:pPr>
              <w:pStyle w:val="TableCellBody"/>
              <w:jc w:val="center"/>
              <w:rPr>
                <w:szCs w:val="20"/>
              </w:rPr>
            </w:pPr>
            <w:r>
              <w:rPr>
                <w:szCs w:val="20"/>
              </w:rPr>
              <w:t>always</w:t>
            </w:r>
          </w:p>
        </w:tc>
      </w:tr>
      <w:tr w:rsidR="004447C3" w:rsidRPr="00FB3EB4" w14:paraId="1F03E36C" w14:textId="77777777" w:rsidTr="002049A6">
        <w:trPr>
          <w:trHeight w:val="143"/>
          <w:jc w:val="center"/>
        </w:trPr>
        <w:tc>
          <w:tcPr>
            <w:tcW w:w="2328" w:type="dxa"/>
            <w:tcBorders>
              <w:top w:val="nil"/>
              <w:left w:val="nil"/>
              <w:bottom w:val="nil"/>
              <w:right w:val="nil"/>
            </w:tcBorders>
          </w:tcPr>
          <w:p w14:paraId="114681F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w:t>
            </w:r>
          </w:p>
        </w:tc>
        <w:tc>
          <w:tcPr>
            <w:tcW w:w="5738" w:type="dxa"/>
            <w:gridSpan w:val="3"/>
            <w:tcBorders>
              <w:top w:val="nil"/>
              <w:left w:val="nil"/>
              <w:bottom w:val="nil"/>
              <w:right w:val="nil"/>
            </w:tcBorders>
          </w:tcPr>
          <w:p w14:paraId="58F55A8A"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579F50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7DD15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D582B3" w14:textId="77777777" w:rsidR="004447C3" w:rsidRPr="00FB3EB4" w:rsidRDefault="004447C3" w:rsidP="004447C3">
            <w:pPr>
              <w:pStyle w:val="TableCellBody"/>
              <w:jc w:val="center"/>
              <w:rPr>
                <w:szCs w:val="20"/>
              </w:rPr>
            </w:pPr>
            <w:r>
              <w:rPr>
                <w:szCs w:val="20"/>
              </w:rPr>
              <w:t>always</w:t>
            </w:r>
          </w:p>
        </w:tc>
      </w:tr>
      <w:tr w:rsidR="004447C3" w:rsidRPr="00FB3EB4" w14:paraId="20534465" w14:textId="77777777" w:rsidTr="002049A6">
        <w:trPr>
          <w:trHeight w:val="143"/>
          <w:jc w:val="center"/>
        </w:trPr>
        <w:tc>
          <w:tcPr>
            <w:tcW w:w="2328" w:type="dxa"/>
            <w:tcBorders>
              <w:top w:val="nil"/>
              <w:left w:val="nil"/>
              <w:bottom w:val="nil"/>
              <w:right w:val="nil"/>
            </w:tcBorders>
          </w:tcPr>
          <w:p w14:paraId="73386A4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basin_ssflow_cfs</w:t>
            </w:r>
          </w:p>
        </w:tc>
        <w:tc>
          <w:tcPr>
            <w:tcW w:w="5738" w:type="dxa"/>
            <w:gridSpan w:val="3"/>
            <w:tcBorders>
              <w:top w:val="nil"/>
              <w:left w:val="nil"/>
              <w:bottom w:val="nil"/>
              <w:right w:val="nil"/>
            </w:tcBorders>
          </w:tcPr>
          <w:p w14:paraId="5651B035"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16E1C4B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64E1CB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DB0BD1A" w14:textId="77777777" w:rsidR="004447C3" w:rsidRPr="00FB3EB4" w:rsidRDefault="004447C3" w:rsidP="004447C3">
            <w:pPr>
              <w:pStyle w:val="TableCellBody"/>
              <w:jc w:val="center"/>
              <w:rPr>
                <w:szCs w:val="20"/>
              </w:rPr>
            </w:pPr>
            <w:r>
              <w:rPr>
                <w:szCs w:val="20"/>
              </w:rPr>
              <w:t>always</w:t>
            </w:r>
          </w:p>
        </w:tc>
      </w:tr>
      <w:tr w:rsidR="004447C3" w:rsidRPr="00FB3EB4" w14:paraId="2121B461" w14:textId="77777777" w:rsidTr="002049A6">
        <w:trPr>
          <w:trHeight w:val="143"/>
          <w:jc w:val="center"/>
        </w:trPr>
        <w:tc>
          <w:tcPr>
            <w:tcW w:w="2328" w:type="dxa"/>
            <w:tcBorders>
              <w:top w:val="nil"/>
              <w:left w:val="nil"/>
              <w:bottom w:val="nil"/>
              <w:right w:val="nil"/>
            </w:tcBorders>
          </w:tcPr>
          <w:p w14:paraId="3573A82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basin_ssflow_mo</w:t>
            </w:r>
          </w:p>
        </w:tc>
        <w:tc>
          <w:tcPr>
            <w:tcW w:w="5738" w:type="dxa"/>
            <w:gridSpan w:val="3"/>
            <w:tcBorders>
              <w:top w:val="nil"/>
              <w:left w:val="nil"/>
              <w:bottom w:val="nil"/>
              <w:right w:val="nil"/>
            </w:tcBorders>
          </w:tcPr>
          <w:p w14:paraId="31063190" w14:textId="2747A05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55A83B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6FEC6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6CCFD64" w14:textId="77777777" w:rsidR="004447C3" w:rsidRPr="00FB3EB4" w:rsidRDefault="004447C3" w:rsidP="004447C3">
            <w:pPr>
              <w:pStyle w:val="TableCellBody"/>
              <w:jc w:val="center"/>
              <w:rPr>
                <w:szCs w:val="20"/>
              </w:rPr>
            </w:pPr>
            <w:r>
              <w:rPr>
                <w:szCs w:val="20"/>
              </w:rPr>
              <w:t>always</w:t>
            </w:r>
          </w:p>
        </w:tc>
      </w:tr>
      <w:tr w:rsidR="004447C3" w:rsidRPr="00FB3EB4" w14:paraId="216D14B5" w14:textId="77777777" w:rsidTr="002049A6">
        <w:trPr>
          <w:trHeight w:val="143"/>
          <w:jc w:val="center"/>
        </w:trPr>
        <w:tc>
          <w:tcPr>
            <w:tcW w:w="2328" w:type="dxa"/>
            <w:tcBorders>
              <w:top w:val="nil"/>
              <w:left w:val="nil"/>
              <w:bottom w:val="nil"/>
              <w:right w:val="nil"/>
            </w:tcBorders>
          </w:tcPr>
          <w:p w14:paraId="115E1825" w14:textId="7D6BAFE3"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tot</w:t>
            </w:r>
          </w:p>
        </w:tc>
        <w:tc>
          <w:tcPr>
            <w:tcW w:w="5738" w:type="dxa"/>
            <w:gridSpan w:val="3"/>
            <w:tcBorders>
              <w:top w:val="nil"/>
              <w:left w:val="nil"/>
              <w:bottom w:val="nil"/>
              <w:right w:val="nil"/>
            </w:tcBorders>
          </w:tcPr>
          <w:p w14:paraId="61D0FD36" w14:textId="441716CF" w:rsidR="004447C3" w:rsidRPr="00FB3EB4" w:rsidRDefault="004447C3" w:rsidP="004447C3">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98EDC2E" w14:textId="584E16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E4F73A" w14:textId="65055CB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ED1C8D" w14:textId="19C23438" w:rsidR="004447C3" w:rsidRDefault="004447C3" w:rsidP="004447C3">
            <w:pPr>
              <w:pStyle w:val="TableCellBody"/>
              <w:jc w:val="center"/>
              <w:rPr>
                <w:szCs w:val="20"/>
              </w:rPr>
            </w:pPr>
            <w:r>
              <w:rPr>
                <w:szCs w:val="20"/>
              </w:rPr>
              <w:t>always</w:t>
            </w:r>
          </w:p>
        </w:tc>
      </w:tr>
      <w:tr w:rsidR="004447C3" w:rsidRPr="00FB3EB4" w14:paraId="15A1000D" w14:textId="77777777" w:rsidTr="002049A6">
        <w:trPr>
          <w:trHeight w:val="143"/>
          <w:jc w:val="center"/>
        </w:trPr>
        <w:tc>
          <w:tcPr>
            <w:tcW w:w="2328" w:type="dxa"/>
            <w:tcBorders>
              <w:top w:val="nil"/>
              <w:left w:val="nil"/>
              <w:bottom w:val="nil"/>
              <w:right w:val="nil"/>
            </w:tcBorders>
          </w:tcPr>
          <w:p w14:paraId="28453D31" w14:textId="679CD41B"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yr</w:t>
            </w:r>
          </w:p>
        </w:tc>
        <w:tc>
          <w:tcPr>
            <w:tcW w:w="5738" w:type="dxa"/>
            <w:gridSpan w:val="3"/>
            <w:tcBorders>
              <w:top w:val="nil"/>
              <w:left w:val="nil"/>
              <w:bottom w:val="nil"/>
              <w:right w:val="nil"/>
            </w:tcBorders>
          </w:tcPr>
          <w:p w14:paraId="03494ECE" w14:textId="27A89334"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E60EBAF" w14:textId="622E96C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17EB7C6" w14:textId="0F7B158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55CD696" w14:textId="7FF4DF49" w:rsidR="004447C3" w:rsidRDefault="004447C3" w:rsidP="004447C3">
            <w:pPr>
              <w:pStyle w:val="TableCellBody"/>
              <w:jc w:val="center"/>
              <w:rPr>
                <w:szCs w:val="20"/>
              </w:rPr>
            </w:pPr>
            <w:r>
              <w:rPr>
                <w:szCs w:val="20"/>
              </w:rPr>
              <w:t>always</w:t>
            </w:r>
          </w:p>
        </w:tc>
      </w:tr>
      <w:tr w:rsidR="004447C3" w:rsidRPr="00FB3EB4" w14:paraId="3B61DC15" w14:textId="77777777" w:rsidTr="002049A6">
        <w:trPr>
          <w:trHeight w:val="143"/>
          <w:jc w:val="center"/>
        </w:trPr>
        <w:tc>
          <w:tcPr>
            <w:tcW w:w="2328" w:type="dxa"/>
            <w:tcBorders>
              <w:top w:val="nil"/>
              <w:left w:val="nil"/>
              <w:bottom w:val="nil"/>
              <w:right w:val="nil"/>
            </w:tcBorders>
          </w:tcPr>
          <w:p w14:paraId="2511B8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basin_ssin</w:t>
            </w:r>
          </w:p>
        </w:tc>
        <w:tc>
          <w:tcPr>
            <w:tcW w:w="5738" w:type="dxa"/>
            <w:gridSpan w:val="3"/>
            <w:tcBorders>
              <w:top w:val="nil"/>
              <w:left w:val="nil"/>
              <w:bottom w:val="nil"/>
              <w:right w:val="nil"/>
            </w:tcBorders>
          </w:tcPr>
          <w:p w14:paraId="33EFD462" w14:textId="77777777" w:rsidR="004447C3" w:rsidRPr="00FB3EB4" w:rsidRDefault="004447C3" w:rsidP="004447C3">
            <w:pPr>
              <w:pStyle w:val="TableCellBody"/>
              <w:rPr>
                <w:szCs w:val="20"/>
              </w:rPr>
            </w:pPr>
            <w:r w:rsidRPr="00FB3EB4">
              <w:rPr>
                <w:szCs w:val="20"/>
              </w:rPr>
              <w:t>Basin area-weighted average inflow to gravity and preferential-flow reservoir storage</w:t>
            </w:r>
          </w:p>
        </w:tc>
        <w:tc>
          <w:tcPr>
            <w:tcW w:w="1095" w:type="dxa"/>
            <w:gridSpan w:val="2"/>
            <w:tcBorders>
              <w:top w:val="nil"/>
              <w:left w:val="nil"/>
              <w:bottom w:val="nil"/>
              <w:right w:val="nil"/>
            </w:tcBorders>
          </w:tcPr>
          <w:p w14:paraId="12B3723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2B1E14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D1C8D34" w14:textId="77777777" w:rsidR="004447C3" w:rsidRPr="00FB3EB4" w:rsidRDefault="004447C3" w:rsidP="004447C3">
            <w:pPr>
              <w:pStyle w:val="TableCellBody"/>
              <w:jc w:val="center"/>
              <w:rPr>
                <w:szCs w:val="20"/>
              </w:rPr>
            </w:pPr>
            <w:r>
              <w:rPr>
                <w:szCs w:val="20"/>
              </w:rPr>
              <w:t>always</w:t>
            </w:r>
          </w:p>
        </w:tc>
      </w:tr>
      <w:tr w:rsidR="004447C3" w:rsidRPr="00FB3EB4" w14:paraId="498B3670" w14:textId="77777777" w:rsidTr="002049A6">
        <w:trPr>
          <w:trHeight w:val="143"/>
          <w:jc w:val="center"/>
        </w:trPr>
        <w:tc>
          <w:tcPr>
            <w:tcW w:w="2328" w:type="dxa"/>
            <w:tcBorders>
              <w:top w:val="nil"/>
              <w:left w:val="nil"/>
              <w:bottom w:val="nil"/>
              <w:right w:val="nil"/>
            </w:tcBorders>
          </w:tcPr>
          <w:p w14:paraId="3444E37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basin_ssstor</w:t>
            </w:r>
          </w:p>
        </w:tc>
        <w:tc>
          <w:tcPr>
            <w:tcW w:w="5738" w:type="dxa"/>
            <w:gridSpan w:val="3"/>
            <w:tcBorders>
              <w:top w:val="nil"/>
              <w:left w:val="nil"/>
              <w:bottom w:val="nil"/>
              <w:right w:val="nil"/>
            </w:tcBorders>
          </w:tcPr>
          <w:p w14:paraId="51D69A1A" w14:textId="77777777" w:rsidR="004447C3" w:rsidRPr="00FB3EB4" w:rsidRDefault="004447C3" w:rsidP="004447C3">
            <w:pPr>
              <w:pStyle w:val="TableCellBody"/>
              <w:rPr>
                <w:szCs w:val="20"/>
              </w:rPr>
            </w:pPr>
            <w:r w:rsidRPr="00FB3EB4">
              <w:rPr>
                <w:szCs w:val="20"/>
              </w:rPr>
              <w:t>Basin area-weighted average gravity and preferential-flow reservoir storage</w:t>
            </w:r>
          </w:p>
        </w:tc>
        <w:tc>
          <w:tcPr>
            <w:tcW w:w="1095" w:type="dxa"/>
            <w:gridSpan w:val="2"/>
            <w:tcBorders>
              <w:top w:val="nil"/>
              <w:left w:val="nil"/>
              <w:bottom w:val="nil"/>
              <w:right w:val="nil"/>
            </w:tcBorders>
          </w:tcPr>
          <w:p w14:paraId="30E2C3C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1BCF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81C1D" w14:textId="77777777" w:rsidR="004447C3" w:rsidRPr="00FB3EB4" w:rsidRDefault="004447C3" w:rsidP="004447C3">
            <w:pPr>
              <w:pStyle w:val="TableCellBody"/>
              <w:jc w:val="center"/>
              <w:rPr>
                <w:szCs w:val="20"/>
              </w:rPr>
            </w:pPr>
            <w:r>
              <w:rPr>
                <w:szCs w:val="20"/>
              </w:rPr>
              <w:t>always</w:t>
            </w:r>
          </w:p>
        </w:tc>
      </w:tr>
      <w:tr w:rsidR="004447C3" w:rsidRPr="00FB3EB4" w14:paraId="2CDE6324" w14:textId="77777777" w:rsidTr="002049A6">
        <w:trPr>
          <w:trHeight w:val="143"/>
          <w:jc w:val="center"/>
        </w:trPr>
        <w:tc>
          <w:tcPr>
            <w:tcW w:w="2328" w:type="dxa"/>
            <w:tcBorders>
              <w:top w:val="nil"/>
              <w:left w:val="nil"/>
              <w:bottom w:val="nil"/>
              <w:right w:val="nil"/>
            </w:tcBorders>
          </w:tcPr>
          <w:p w14:paraId="7CB43F7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basin_sz2gw</w:t>
            </w:r>
          </w:p>
        </w:tc>
        <w:tc>
          <w:tcPr>
            <w:tcW w:w="5738" w:type="dxa"/>
            <w:gridSpan w:val="3"/>
            <w:tcBorders>
              <w:top w:val="nil"/>
              <w:left w:val="nil"/>
              <w:bottom w:val="nil"/>
              <w:right w:val="nil"/>
            </w:tcBorders>
          </w:tcPr>
          <w:p w14:paraId="29F40E87" w14:textId="77777777" w:rsidR="004447C3" w:rsidRPr="00FB3EB4" w:rsidRDefault="004447C3" w:rsidP="004447C3">
            <w:pPr>
              <w:pStyle w:val="TableCellBody"/>
              <w:rPr>
                <w:szCs w:val="20"/>
              </w:rPr>
            </w:pPr>
            <w:r w:rsidRPr="00FB3EB4">
              <w:rPr>
                <w:szCs w:val="20"/>
              </w:rPr>
              <w:t>Basin area-weighted average drainage from gravity reservoirs to GWRs</w:t>
            </w:r>
          </w:p>
        </w:tc>
        <w:tc>
          <w:tcPr>
            <w:tcW w:w="1095" w:type="dxa"/>
            <w:gridSpan w:val="2"/>
            <w:tcBorders>
              <w:top w:val="nil"/>
              <w:left w:val="nil"/>
              <w:bottom w:val="nil"/>
              <w:right w:val="nil"/>
            </w:tcBorders>
          </w:tcPr>
          <w:p w14:paraId="12DE17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0786C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CC92D5E" w14:textId="77777777" w:rsidR="004447C3" w:rsidRPr="00FB3EB4" w:rsidRDefault="004447C3" w:rsidP="004447C3">
            <w:pPr>
              <w:pStyle w:val="TableCellBody"/>
              <w:jc w:val="center"/>
              <w:rPr>
                <w:szCs w:val="20"/>
              </w:rPr>
            </w:pPr>
            <w:r>
              <w:rPr>
                <w:szCs w:val="20"/>
              </w:rPr>
              <w:t>always</w:t>
            </w:r>
          </w:p>
        </w:tc>
      </w:tr>
      <w:tr w:rsidR="004447C3" w:rsidRPr="00FB3EB4" w14:paraId="0DD56C43" w14:textId="77777777" w:rsidTr="002049A6">
        <w:trPr>
          <w:trHeight w:val="143"/>
          <w:jc w:val="center"/>
        </w:trPr>
        <w:tc>
          <w:tcPr>
            <w:tcW w:w="2328" w:type="dxa"/>
            <w:tcBorders>
              <w:top w:val="nil"/>
              <w:left w:val="nil"/>
              <w:bottom w:val="nil"/>
              <w:right w:val="nil"/>
            </w:tcBorders>
          </w:tcPr>
          <w:p w14:paraId="14589C8A" w14:textId="7F0365FB" w:rsidR="004447C3" w:rsidRPr="0025084C" w:rsidRDefault="004447C3" w:rsidP="004447C3">
            <w:pPr>
              <w:pStyle w:val="TableCellBody"/>
              <w:rPr>
                <w:rStyle w:val="Variable"/>
                <w:strike/>
                <w:color w:val="auto"/>
                <w:sz w:val="20"/>
                <w:szCs w:val="20"/>
              </w:rPr>
            </w:pPr>
            <w:r w:rsidRPr="0025084C">
              <w:rPr>
                <w:rStyle w:val="Variable"/>
                <w:color w:val="auto"/>
                <w:sz w:val="20"/>
                <w:szCs w:val="20"/>
              </w:rPr>
              <w:t>basin_sz_stor_frac</w:t>
            </w:r>
          </w:p>
        </w:tc>
        <w:tc>
          <w:tcPr>
            <w:tcW w:w="5738" w:type="dxa"/>
            <w:gridSpan w:val="3"/>
            <w:tcBorders>
              <w:top w:val="nil"/>
              <w:left w:val="nil"/>
              <w:bottom w:val="nil"/>
              <w:right w:val="nil"/>
            </w:tcBorders>
          </w:tcPr>
          <w:p w14:paraId="267A21C4" w14:textId="406C5AE6" w:rsidR="004447C3" w:rsidRPr="001251AB" w:rsidRDefault="004447C3" w:rsidP="004447C3">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storage of the maximum storage</w:t>
            </w:r>
          </w:p>
        </w:tc>
        <w:tc>
          <w:tcPr>
            <w:tcW w:w="1095" w:type="dxa"/>
            <w:gridSpan w:val="2"/>
            <w:tcBorders>
              <w:top w:val="nil"/>
              <w:left w:val="nil"/>
              <w:bottom w:val="nil"/>
              <w:right w:val="nil"/>
            </w:tcBorders>
          </w:tcPr>
          <w:p w14:paraId="366E288E" w14:textId="51E696D5" w:rsidR="004447C3" w:rsidRPr="001251AB" w:rsidRDefault="004447C3" w:rsidP="004447C3">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4447C3" w:rsidRPr="001251AB" w:rsidRDefault="004447C3" w:rsidP="004447C3">
            <w:pPr>
              <w:pStyle w:val="tablecell-centered"/>
              <w:rPr>
                <w:strike/>
                <w:szCs w:val="20"/>
              </w:rPr>
            </w:pPr>
            <w:r>
              <w:rPr>
                <w:szCs w:val="20"/>
              </w:rPr>
              <w:t>decimal fraction</w:t>
            </w:r>
          </w:p>
        </w:tc>
        <w:tc>
          <w:tcPr>
            <w:tcW w:w="929" w:type="dxa"/>
            <w:tcBorders>
              <w:top w:val="nil"/>
              <w:left w:val="nil"/>
              <w:bottom w:val="nil"/>
              <w:right w:val="nil"/>
            </w:tcBorders>
          </w:tcPr>
          <w:p w14:paraId="6FF5A630" w14:textId="14A589EA" w:rsidR="004447C3" w:rsidRPr="001251AB" w:rsidRDefault="004447C3" w:rsidP="004447C3">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DF57D51" w14:textId="2DA89938" w:rsidR="004447C3" w:rsidRPr="001251AB" w:rsidRDefault="004447C3" w:rsidP="004447C3">
            <w:pPr>
              <w:pStyle w:val="TableCellBody"/>
              <w:jc w:val="center"/>
              <w:rPr>
                <w:b/>
                <w:strike/>
              </w:rPr>
            </w:pPr>
            <w:r>
              <w:rPr>
                <w:szCs w:val="20"/>
              </w:rPr>
              <w:t>always</w:t>
            </w:r>
          </w:p>
        </w:tc>
      </w:tr>
      <w:tr w:rsidR="004447C3" w:rsidRPr="00FB3EB4" w14:paraId="6E169B3F" w14:textId="77777777" w:rsidTr="002049A6">
        <w:trPr>
          <w:trHeight w:val="143"/>
          <w:jc w:val="center"/>
        </w:trPr>
        <w:tc>
          <w:tcPr>
            <w:tcW w:w="2328" w:type="dxa"/>
            <w:tcBorders>
              <w:top w:val="nil"/>
              <w:left w:val="nil"/>
              <w:bottom w:val="nil"/>
              <w:right w:val="nil"/>
            </w:tcBorders>
          </w:tcPr>
          <w:p w14:paraId="53B30E4E" w14:textId="5577EC54" w:rsidR="004447C3" w:rsidRPr="0025084C" w:rsidRDefault="004447C3" w:rsidP="004447C3">
            <w:pPr>
              <w:pStyle w:val="TableCellBody"/>
              <w:rPr>
                <w:rStyle w:val="Variable"/>
                <w:color w:val="auto"/>
                <w:sz w:val="20"/>
                <w:szCs w:val="20"/>
              </w:rPr>
            </w:pPr>
            <w:r w:rsidRPr="0025084C">
              <w:rPr>
                <w:rStyle w:val="Variable"/>
                <w:color w:val="auto"/>
                <w:sz w:val="20"/>
                <w:szCs w:val="20"/>
              </w:rPr>
              <w:t>cap_infil_tot</w:t>
            </w:r>
          </w:p>
        </w:tc>
        <w:tc>
          <w:tcPr>
            <w:tcW w:w="5738" w:type="dxa"/>
            <w:gridSpan w:val="3"/>
            <w:tcBorders>
              <w:top w:val="nil"/>
              <w:left w:val="nil"/>
              <w:bottom w:val="nil"/>
              <w:right w:val="nil"/>
            </w:tcBorders>
          </w:tcPr>
          <w:p w14:paraId="1738A858" w14:textId="1DE25DB4" w:rsidR="004447C3" w:rsidRPr="00FB3EB4" w:rsidRDefault="004447C3" w:rsidP="004447C3">
            <w:pPr>
              <w:pStyle w:val="TableCellBody"/>
              <w:rPr>
                <w:szCs w:val="20"/>
              </w:rPr>
            </w:pPr>
            <w:r>
              <w:rPr>
                <w:szCs w:val="20"/>
              </w:rPr>
              <w:t>Infiltration and cascading interflow and Dunnian flow added to capillary reservoir storage for each HRU</w:t>
            </w:r>
          </w:p>
        </w:tc>
        <w:tc>
          <w:tcPr>
            <w:tcW w:w="1095" w:type="dxa"/>
            <w:gridSpan w:val="2"/>
            <w:tcBorders>
              <w:top w:val="nil"/>
              <w:left w:val="nil"/>
              <w:bottom w:val="nil"/>
              <w:right w:val="nil"/>
            </w:tcBorders>
          </w:tcPr>
          <w:p w14:paraId="739F01EC" w14:textId="74B226E2"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000AABC" w14:textId="6D495D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4A2A167" w14:textId="43D31352" w:rsidR="004447C3" w:rsidRPr="009626A0" w:rsidRDefault="004447C3" w:rsidP="004447C3">
            <w:pPr>
              <w:pStyle w:val="TableCellBody"/>
              <w:jc w:val="center"/>
              <w:rPr>
                <w:b/>
              </w:rPr>
            </w:pPr>
            <w:r>
              <w:rPr>
                <w:szCs w:val="20"/>
              </w:rPr>
              <w:t>always</w:t>
            </w:r>
          </w:p>
        </w:tc>
      </w:tr>
      <w:tr w:rsidR="004447C3" w:rsidRPr="00FB3EB4" w14:paraId="39ACB699" w14:textId="77777777" w:rsidTr="002049A6">
        <w:trPr>
          <w:trHeight w:val="143"/>
          <w:jc w:val="center"/>
        </w:trPr>
        <w:tc>
          <w:tcPr>
            <w:tcW w:w="2328" w:type="dxa"/>
            <w:tcBorders>
              <w:top w:val="nil"/>
              <w:left w:val="nil"/>
              <w:bottom w:val="nil"/>
              <w:right w:val="nil"/>
            </w:tcBorders>
          </w:tcPr>
          <w:p w14:paraId="6D066B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cap_waterin</w:t>
            </w:r>
          </w:p>
        </w:tc>
        <w:tc>
          <w:tcPr>
            <w:tcW w:w="5738" w:type="dxa"/>
            <w:gridSpan w:val="3"/>
            <w:tcBorders>
              <w:top w:val="nil"/>
              <w:left w:val="nil"/>
              <w:bottom w:val="nil"/>
              <w:right w:val="nil"/>
            </w:tcBorders>
          </w:tcPr>
          <w:p w14:paraId="2A45D214" w14:textId="77777777"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5399029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C1878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790B21" w14:textId="77777777" w:rsidR="004447C3" w:rsidRPr="00FB3EB4" w:rsidRDefault="004447C3" w:rsidP="004447C3">
            <w:pPr>
              <w:pStyle w:val="TableCellBody"/>
              <w:jc w:val="center"/>
              <w:rPr>
                <w:szCs w:val="20"/>
              </w:rPr>
            </w:pPr>
            <w:r>
              <w:rPr>
                <w:szCs w:val="20"/>
              </w:rPr>
              <w:t>always</w:t>
            </w:r>
          </w:p>
        </w:tc>
      </w:tr>
      <w:tr w:rsidR="004447C3" w:rsidRPr="00FB3EB4" w14:paraId="5592EC88" w14:textId="77777777" w:rsidTr="002049A6">
        <w:trPr>
          <w:trHeight w:val="143"/>
          <w:jc w:val="center"/>
        </w:trPr>
        <w:tc>
          <w:tcPr>
            <w:tcW w:w="2328" w:type="dxa"/>
            <w:tcBorders>
              <w:top w:val="nil"/>
              <w:left w:val="nil"/>
              <w:bottom w:val="nil"/>
              <w:right w:val="nil"/>
            </w:tcBorders>
          </w:tcPr>
          <w:p w14:paraId="5E6368C5" w14:textId="73691C8C" w:rsidR="004447C3" w:rsidRPr="00537D83" w:rsidRDefault="004447C3" w:rsidP="004447C3">
            <w:pPr>
              <w:pStyle w:val="TableCellBody"/>
              <w:rPr>
                <w:rStyle w:val="Variable"/>
                <w:strike/>
                <w:color w:val="auto"/>
                <w:sz w:val="20"/>
                <w:szCs w:val="20"/>
              </w:rPr>
            </w:pPr>
            <w:commentRangeStart w:id="4"/>
            <w:r w:rsidRPr="00537D83">
              <w:rPr>
                <w:rStyle w:val="Variable"/>
                <w:strike/>
                <w:color w:val="auto"/>
                <w:sz w:val="20"/>
                <w:szCs w:val="20"/>
              </w:rPr>
              <w:t>cpr_stor_frac</w:t>
            </w:r>
            <w:commentRangeEnd w:id="4"/>
            <w:r w:rsidR="00F628A1">
              <w:rPr>
                <w:rStyle w:val="CommentReference"/>
              </w:rPr>
              <w:commentReference w:id="4"/>
            </w:r>
          </w:p>
        </w:tc>
        <w:tc>
          <w:tcPr>
            <w:tcW w:w="5738" w:type="dxa"/>
            <w:gridSpan w:val="3"/>
            <w:tcBorders>
              <w:top w:val="nil"/>
              <w:left w:val="nil"/>
              <w:bottom w:val="nil"/>
              <w:right w:val="nil"/>
            </w:tcBorders>
          </w:tcPr>
          <w:p w14:paraId="26B73F3C" w14:textId="577D88CE" w:rsidR="004447C3" w:rsidRPr="00537D83" w:rsidRDefault="004447C3" w:rsidP="004447C3">
            <w:pPr>
              <w:pStyle w:val="TableCellBody"/>
              <w:rPr>
                <w:strike/>
                <w:szCs w:val="20"/>
              </w:rPr>
            </w:pPr>
            <w:r w:rsidRPr="00537D83">
              <w:rPr>
                <w:strike/>
                <w:szCs w:val="20"/>
              </w:rPr>
              <w:t>Fraction of capillary reservoir storage of the maximum storage for each HRU</w:t>
            </w:r>
          </w:p>
        </w:tc>
        <w:tc>
          <w:tcPr>
            <w:tcW w:w="1095" w:type="dxa"/>
            <w:gridSpan w:val="2"/>
            <w:tcBorders>
              <w:top w:val="nil"/>
              <w:left w:val="nil"/>
              <w:bottom w:val="nil"/>
              <w:right w:val="nil"/>
            </w:tcBorders>
          </w:tcPr>
          <w:p w14:paraId="5F01A953" w14:textId="25116ECC" w:rsidR="004447C3" w:rsidRPr="00537D83" w:rsidRDefault="004447C3" w:rsidP="004447C3">
            <w:pPr>
              <w:pStyle w:val="TableCellBody"/>
              <w:jc w:val="center"/>
              <w:rPr>
                <w:b/>
                <w:strike/>
                <w:szCs w:val="20"/>
              </w:rPr>
            </w:pPr>
            <w:r w:rsidRPr="00537D83">
              <w:rPr>
                <w:b/>
                <w:strike/>
                <w:szCs w:val="20"/>
              </w:rPr>
              <w:t>nhru</w:t>
            </w:r>
          </w:p>
        </w:tc>
        <w:tc>
          <w:tcPr>
            <w:tcW w:w="1905" w:type="dxa"/>
            <w:gridSpan w:val="2"/>
            <w:tcBorders>
              <w:top w:val="nil"/>
              <w:left w:val="nil"/>
              <w:bottom w:val="nil"/>
              <w:right w:val="nil"/>
            </w:tcBorders>
          </w:tcPr>
          <w:p w14:paraId="5DC9CEC2" w14:textId="520DC19F" w:rsidR="004447C3" w:rsidRPr="00537D83" w:rsidRDefault="004447C3" w:rsidP="004447C3">
            <w:pPr>
              <w:pStyle w:val="tablecell-centered"/>
              <w:rPr>
                <w:strike/>
                <w:szCs w:val="20"/>
              </w:rPr>
            </w:pPr>
            <w:r w:rsidRPr="00537D83">
              <w:rPr>
                <w:strike/>
                <w:szCs w:val="20"/>
              </w:rPr>
              <w:t>decimal fraction</w:t>
            </w:r>
          </w:p>
        </w:tc>
        <w:tc>
          <w:tcPr>
            <w:tcW w:w="929" w:type="dxa"/>
            <w:tcBorders>
              <w:top w:val="nil"/>
              <w:left w:val="nil"/>
              <w:bottom w:val="nil"/>
              <w:right w:val="nil"/>
            </w:tcBorders>
          </w:tcPr>
          <w:p w14:paraId="220DE11D" w14:textId="059254E9" w:rsidR="004447C3" w:rsidRPr="00537D83" w:rsidRDefault="004447C3" w:rsidP="004447C3">
            <w:pPr>
              <w:pStyle w:val="tablecell-centered"/>
              <w:rPr>
                <w:strike/>
                <w:szCs w:val="20"/>
              </w:rPr>
            </w:pPr>
            <w:r w:rsidRPr="00537D83">
              <w:rPr>
                <w:strike/>
                <w:szCs w:val="20"/>
              </w:rPr>
              <w:t>real</w:t>
            </w:r>
          </w:p>
        </w:tc>
        <w:tc>
          <w:tcPr>
            <w:tcW w:w="2405" w:type="dxa"/>
            <w:gridSpan w:val="2"/>
            <w:tcBorders>
              <w:top w:val="nil"/>
              <w:left w:val="nil"/>
              <w:bottom w:val="nil"/>
              <w:right w:val="nil"/>
            </w:tcBorders>
          </w:tcPr>
          <w:p w14:paraId="0981D9F3" w14:textId="7F0649BD" w:rsidR="004447C3" w:rsidRPr="00537D83" w:rsidRDefault="004447C3" w:rsidP="004447C3">
            <w:pPr>
              <w:pStyle w:val="TableCellBody"/>
              <w:jc w:val="center"/>
              <w:rPr>
                <w:strike/>
                <w:szCs w:val="20"/>
              </w:rPr>
            </w:pPr>
            <w:r w:rsidRPr="00537D83">
              <w:rPr>
                <w:strike/>
                <w:szCs w:val="20"/>
              </w:rPr>
              <w:t>always</w:t>
            </w:r>
          </w:p>
        </w:tc>
      </w:tr>
      <w:tr w:rsidR="004447C3" w:rsidRPr="00FB3EB4" w14:paraId="1B2BDBA3" w14:textId="77777777" w:rsidTr="002049A6">
        <w:trPr>
          <w:trHeight w:val="143"/>
          <w:jc w:val="center"/>
        </w:trPr>
        <w:tc>
          <w:tcPr>
            <w:tcW w:w="2328" w:type="dxa"/>
            <w:tcBorders>
              <w:top w:val="nil"/>
              <w:left w:val="nil"/>
              <w:bottom w:val="nil"/>
              <w:right w:val="nil"/>
            </w:tcBorders>
          </w:tcPr>
          <w:p w14:paraId="31E5DB9B"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dunnian_flow</w:t>
            </w:r>
          </w:p>
        </w:tc>
        <w:tc>
          <w:tcPr>
            <w:tcW w:w="5738" w:type="dxa"/>
            <w:gridSpan w:val="3"/>
            <w:tcBorders>
              <w:top w:val="nil"/>
              <w:left w:val="nil"/>
              <w:bottom w:val="nil"/>
              <w:right w:val="nil"/>
            </w:tcBorders>
          </w:tcPr>
          <w:p w14:paraId="5A26A2D9" w14:textId="77777777" w:rsidR="004447C3" w:rsidRPr="00FB3EB4" w:rsidRDefault="004447C3" w:rsidP="004447C3">
            <w:pPr>
              <w:pStyle w:val="TableCellBody"/>
              <w:rPr>
                <w:szCs w:val="20"/>
              </w:rPr>
            </w:pPr>
            <w:r w:rsidRPr="00FB3EB4">
              <w:rPr>
                <w:szCs w:val="20"/>
              </w:rPr>
              <w:t>Dunnian surface runoff that flows to the stream network for each HRU</w:t>
            </w:r>
          </w:p>
        </w:tc>
        <w:tc>
          <w:tcPr>
            <w:tcW w:w="1095" w:type="dxa"/>
            <w:gridSpan w:val="2"/>
            <w:tcBorders>
              <w:top w:val="nil"/>
              <w:left w:val="nil"/>
              <w:bottom w:val="nil"/>
              <w:right w:val="nil"/>
            </w:tcBorders>
          </w:tcPr>
          <w:p w14:paraId="17423AF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84DA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C06D3F" w14:textId="77777777" w:rsidR="004447C3" w:rsidRPr="00FB3EB4" w:rsidRDefault="004447C3" w:rsidP="004447C3">
            <w:pPr>
              <w:pStyle w:val="TableCellBody"/>
              <w:jc w:val="center"/>
              <w:rPr>
                <w:szCs w:val="20"/>
              </w:rPr>
            </w:pPr>
            <w:r>
              <w:rPr>
                <w:szCs w:val="20"/>
              </w:rPr>
              <w:t>always</w:t>
            </w:r>
          </w:p>
        </w:tc>
      </w:tr>
      <w:tr w:rsidR="004447C3" w:rsidRPr="00FB3EB4" w14:paraId="207AA61E" w14:textId="77777777" w:rsidTr="002049A6">
        <w:trPr>
          <w:trHeight w:val="143"/>
          <w:jc w:val="center"/>
        </w:trPr>
        <w:tc>
          <w:tcPr>
            <w:tcW w:w="2328" w:type="dxa"/>
            <w:tcBorders>
              <w:top w:val="nil"/>
              <w:left w:val="nil"/>
              <w:bottom w:val="nil"/>
              <w:right w:val="nil"/>
            </w:tcBorders>
          </w:tcPr>
          <w:p w14:paraId="38E573FD" w14:textId="68925FA1" w:rsidR="004447C3" w:rsidRPr="0024443A" w:rsidRDefault="004447C3" w:rsidP="004447C3">
            <w:pPr>
              <w:pStyle w:val="TableCellBody"/>
              <w:rPr>
                <w:rStyle w:val="Variable"/>
                <w:strike/>
                <w:color w:val="auto"/>
                <w:sz w:val="20"/>
                <w:szCs w:val="20"/>
              </w:rPr>
            </w:pPr>
            <w:r w:rsidRPr="0024443A">
              <w:rPr>
                <w:rStyle w:val="Variable"/>
                <w:strike/>
                <w:color w:val="auto"/>
                <w:sz w:val="20"/>
                <w:szCs w:val="20"/>
              </w:rPr>
              <w:lastRenderedPageBreak/>
              <w:t>gvr_stor_frac</w:t>
            </w:r>
          </w:p>
        </w:tc>
        <w:tc>
          <w:tcPr>
            <w:tcW w:w="5738" w:type="dxa"/>
            <w:gridSpan w:val="3"/>
            <w:tcBorders>
              <w:top w:val="nil"/>
              <w:left w:val="nil"/>
              <w:bottom w:val="nil"/>
              <w:right w:val="nil"/>
            </w:tcBorders>
          </w:tcPr>
          <w:p w14:paraId="559F8760" w14:textId="0514DEC1" w:rsidR="004447C3" w:rsidRPr="0024443A" w:rsidRDefault="004447C3" w:rsidP="004447C3">
            <w:pPr>
              <w:pStyle w:val="TableCellBody"/>
              <w:rPr>
                <w:strike/>
                <w:szCs w:val="20"/>
              </w:rPr>
            </w:pPr>
            <w:r w:rsidRPr="0024443A">
              <w:rPr>
                <w:strike/>
                <w:szCs w:val="20"/>
              </w:rPr>
              <w:t>Fraction of gravity reservoir storage of the maximum storage for each HRU</w:t>
            </w:r>
          </w:p>
        </w:tc>
        <w:tc>
          <w:tcPr>
            <w:tcW w:w="1095" w:type="dxa"/>
            <w:gridSpan w:val="2"/>
            <w:tcBorders>
              <w:top w:val="nil"/>
              <w:left w:val="nil"/>
              <w:bottom w:val="nil"/>
              <w:right w:val="nil"/>
            </w:tcBorders>
          </w:tcPr>
          <w:p w14:paraId="64195F3D" w14:textId="081AED46" w:rsidR="004447C3" w:rsidRPr="0024443A" w:rsidRDefault="004447C3" w:rsidP="004447C3">
            <w:pPr>
              <w:pStyle w:val="TableCellBody"/>
              <w:jc w:val="center"/>
              <w:rPr>
                <w:b/>
                <w:strike/>
                <w:szCs w:val="20"/>
              </w:rPr>
            </w:pPr>
            <w:r w:rsidRPr="0024443A">
              <w:rPr>
                <w:b/>
                <w:strike/>
                <w:szCs w:val="20"/>
              </w:rPr>
              <w:t>nhru</w:t>
            </w:r>
          </w:p>
        </w:tc>
        <w:tc>
          <w:tcPr>
            <w:tcW w:w="1905" w:type="dxa"/>
            <w:gridSpan w:val="2"/>
            <w:tcBorders>
              <w:top w:val="nil"/>
              <w:left w:val="nil"/>
              <w:bottom w:val="nil"/>
              <w:right w:val="nil"/>
            </w:tcBorders>
          </w:tcPr>
          <w:p w14:paraId="3C67A08B" w14:textId="0C0D3E85" w:rsidR="004447C3" w:rsidRPr="0024443A" w:rsidRDefault="004447C3" w:rsidP="004447C3">
            <w:pPr>
              <w:pStyle w:val="tablecell-centered"/>
              <w:rPr>
                <w:strike/>
                <w:szCs w:val="20"/>
              </w:rPr>
            </w:pPr>
            <w:r w:rsidRPr="0024443A">
              <w:rPr>
                <w:strike/>
                <w:szCs w:val="20"/>
              </w:rPr>
              <w:t>decimal fraction</w:t>
            </w:r>
          </w:p>
        </w:tc>
        <w:tc>
          <w:tcPr>
            <w:tcW w:w="929" w:type="dxa"/>
            <w:tcBorders>
              <w:top w:val="nil"/>
              <w:left w:val="nil"/>
              <w:bottom w:val="nil"/>
              <w:right w:val="nil"/>
            </w:tcBorders>
          </w:tcPr>
          <w:p w14:paraId="6E86D839" w14:textId="79088FA1" w:rsidR="004447C3" w:rsidRPr="0024443A" w:rsidRDefault="004447C3" w:rsidP="004447C3">
            <w:pPr>
              <w:pStyle w:val="tablecell-centered"/>
              <w:rPr>
                <w:strike/>
                <w:szCs w:val="20"/>
              </w:rPr>
            </w:pPr>
            <w:r w:rsidRPr="0024443A">
              <w:rPr>
                <w:strike/>
                <w:szCs w:val="20"/>
              </w:rPr>
              <w:t>real</w:t>
            </w:r>
          </w:p>
        </w:tc>
        <w:tc>
          <w:tcPr>
            <w:tcW w:w="2405" w:type="dxa"/>
            <w:gridSpan w:val="2"/>
            <w:tcBorders>
              <w:top w:val="nil"/>
              <w:left w:val="nil"/>
              <w:bottom w:val="nil"/>
              <w:right w:val="nil"/>
            </w:tcBorders>
          </w:tcPr>
          <w:p w14:paraId="4621F9D8" w14:textId="770A862E" w:rsidR="004447C3" w:rsidRPr="0024443A" w:rsidRDefault="004447C3" w:rsidP="004447C3">
            <w:pPr>
              <w:pStyle w:val="TableCellBody"/>
              <w:jc w:val="center"/>
              <w:rPr>
                <w:strike/>
                <w:szCs w:val="20"/>
              </w:rPr>
            </w:pPr>
            <w:r w:rsidRPr="0024443A">
              <w:rPr>
                <w:strike/>
                <w:szCs w:val="20"/>
              </w:rPr>
              <w:t>always</w:t>
            </w:r>
          </w:p>
        </w:tc>
      </w:tr>
      <w:tr w:rsidR="004447C3" w:rsidRPr="00FB3EB4" w14:paraId="22D70536" w14:textId="77777777" w:rsidTr="002049A6">
        <w:trPr>
          <w:trHeight w:val="143"/>
          <w:jc w:val="center"/>
        </w:trPr>
        <w:tc>
          <w:tcPr>
            <w:tcW w:w="2328" w:type="dxa"/>
            <w:tcBorders>
              <w:top w:val="nil"/>
              <w:left w:val="nil"/>
              <w:bottom w:val="nil"/>
              <w:right w:val="nil"/>
            </w:tcBorders>
          </w:tcPr>
          <w:p w14:paraId="7C95B63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hru_sz_cascadeflow</w:t>
            </w:r>
          </w:p>
        </w:tc>
        <w:tc>
          <w:tcPr>
            <w:tcW w:w="5738" w:type="dxa"/>
            <w:gridSpan w:val="3"/>
            <w:tcBorders>
              <w:top w:val="nil"/>
              <w:left w:val="nil"/>
              <w:bottom w:val="nil"/>
              <w:right w:val="nil"/>
            </w:tcBorders>
          </w:tcPr>
          <w:p w14:paraId="167BFFB9" w14:textId="032E486A" w:rsidR="004447C3" w:rsidRPr="00FB3EB4" w:rsidRDefault="004447C3" w:rsidP="004447C3">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095" w:type="dxa"/>
            <w:gridSpan w:val="2"/>
            <w:tcBorders>
              <w:top w:val="nil"/>
              <w:left w:val="nil"/>
              <w:bottom w:val="nil"/>
              <w:right w:val="nil"/>
            </w:tcBorders>
          </w:tcPr>
          <w:p w14:paraId="2E0E286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C89032"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A50A50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2D1BE54C" w14:textId="77777777" w:rsidTr="002049A6">
        <w:trPr>
          <w:trHeight w:val="143"/>
          <w:jc w:val="center"/>
        </w:trPr>
        <w:tc>
          <w:tcPr>
            <w:tcW w:w="2328" w:type="dxa"/>
            <w:tcBorders>
              <w:top w:val="nil"/>
              <w:left w:val="nil"/>
              <w:bottom w:val="nil"/>
              <w:right w:val="nil"/>
            </w:tcBorders>
          </w:tcPr>
          <w:p w14:paraId="1C1E84CB" w14:textId="6465C258" w:rsidR="004447C3" w:rsidRPr="0025084C" w:rsidRDefault="004447C3" w:rsidP="004447C3">
            <w:pPr>
              <w:pStyle w:val="TableCellBody"/>
              <w:rPr>
                <w:rStyle w:val="Variable"/>
                <w:color w:val="auto"/>
                <w:sz w:val="20"/>
                <w:szCs w:val="20"/>
              </w:rPr>
            </w:pPr>
            <w:r>
              <w:rPr>
                <w:rStyle w:val="Variable"/>
                <w:color w:val="auto"/>
                <w:sz w:val="20"/>
                <w:szCs w:val="20"/>
                <w:highlight w:val="green"/>
              </w:rPr>
              <w:t>inter</w:t>
            </w:r>
            <w:r w:rsidRPr="00E46B79">
              <w:rPr>
                <w:rStyle w:val="Variable"/>
                <w:color w:val="auto"/>
                <w:sz w:val="20"/>
                <w:szCs w:val="20"/>
                <w:highlight w:val="green"/>
              </w:rPr>
              <w:t>flow_max</w:t>
            </w:r>
          </w:p>
        </w:tc>
        <w:tc>
          <w:tcPr>
            <w:tcW w:w="5738" w:type="dxa"/>
            <w:gridSpan w:val="3"/>
            <w:tcBorders>
              <w:top w:val="nil"/>
              <w:left w:val="nil"/>
              <w:bottom w:val="nil"/>
              <w:right w:val="nil"/>
            </w:tcBorders>
          </w:tcPr>
          <w:p w14:paraId="59D91D56" w14:textId="13C60482" w:rsidR="004447C3" w:rsidRDefault="004447C3" w:rsidP="004447C3">
            <w:pPr>
              <w:pStyle w:val="TableCellBody"/>
              <w:rPr>
                <w:szCs w:val="20"/>
              </w:rPr>
            </w:pPr>
            <w:r w:rsidRPr="00E46B79">
              <w:rPr>
                <w:szCs w:val="20"/>
              </w:rPr>
              <w:t>Maximum interflow for each HRU</w:t>
            </w:r>
          </w:p>
        </w:tc>
        <w:tc>
          <w:tcPr>
            <w:tcW w:w="1095" w:type="dxa"/>
            <w:gridSpan w:val="2"/>
            <w:tcBorders>
              <w:top w:val="nil"/>
              <w:left w:val="nil"/>
              <w:bottom w:val="nil"/>
              <w:right w:val="nil"/>
            </w:tcBorders>
          </w:tcPr>
          <w:p w14:paraId="794751EB" w14:textId="1CEC025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01E90DE" w14:textId="4C1722A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A86F16" w14:textId="5E49B382"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BBA820D" w14:textId="4C787AA3" w:rsidR="004447C3" w:rsidRPr="009626A0" w:rsidRDefault="004447C3" w:rsidP="004447C3">
            <w:pPr>
              <w:pStyle w:val="TableCellBody"/>
              <w:jc w:val="center"/>
              <w:rPr>
                <w:b/>
              </w:rPr>
            </w:pPr>
            <w:r>
              <w:rPr>
                <w:szCs w:val="20"/>
              </w:rPr>
              <w:t>always</w:t>
            </w:r>
          </w:p>
        </w:tc>
      </w:tr>
      <w:tr w:rsidR="004447C3" w:rsidRPr="00FB3EB4" w14:paraId="42DE95F6" w14:textId="77777777" w:rsidTr="002049A6">
        <w:trPr>
          <w:trHeight w:val="143"/>
          <w:jc w:val="center"/>
        </w:trPr>
        <w:tc>
          <w:tcPr>
            <w:tcW w:w="2328" w:type="dxa"/>
            <w:tcBorders>
              <w:top w:val="nil"/>
              <w:left w:val="nil"/>
              <w:bottom w:val="nil"/>
              <w:right w:val="nil"/>
            </w:tcBorders>
          </w:tcPr>
          <w:p w14:paraId="77A4E9E8" w14:textId="77C83CEC" w:rsidR="004447C3" w:rsidRPr="00A7649E" w:rsidRDefault="004447C3" w:rsidP="004447C3">
            <w:pPr>
              <w:pStyle w:val="TableCellBody"/>
              <w:rPr>
                <w:rStyle w:val="Variable"/>
                <w:strike/>
                <w:color w:val="auto"/>
                <w:sz w:val="20"/>
                <w:szCs w:val="20"/>
              </w:rPr>
            </w:pPr>
            <w:commentRangeStart w:id="6"/>
            <w:r w:rsidRPr="00A7649E">
              <w:rPr>
                <w:rStyle w:val="Variable"/>
                <w:strike/>
                <w:color w:val="auto"/>
                <w:sz w:val="20"/>
                <w:szCs w:val="20"/>
              </w:rPr>
              <w:t>pfr_stor_frac</w:t>
            </w:r>
            <w:commentRangeEnd w:id="6"/>
            <w:r w:rsidR="00F628A1">
              <w:rPr>
                <w:rStyle w:val="CommentReference"/>
              </w:rPr>
              <w:commentReference w:id="6"/>
            </w:r>
          </w:p>
        </w:tc>
        <w:tc>
          <w:tcPr>
            <w:tcW w:w="5738" w:type="dxa"/>
            <w:gridSpan w:val="3"/>
            <w:tcBorders>
              <w:top w:val="nil"/>
              <w:left w:val="nil"/>
              <w:bottom w:val="nil"/>
              <w:right w:val="nil"/>
            </w:tcBorders>
          </w:tcPr>
          <w:p w14:paraId="0CAE600C" w14:textId="6CDBD026" w:rsidR="004447C3" w:rsidRPr="00A7649E" w:rsidRDefault="004447C3" w:rsidP="004447C3">
            <w:pPr>
              <w:pStyle w:val="TableCellBody"/>
              <w:rPr>
                <w:strike/>
                <w:szCs w:val="20"/>
              </w:rPr>
            </w:pPr>
            <w:r w:rsidRPr="00A7649E">
              <w:rPr>
                <w:strike/>
                <w:szCs w:val="20"/>
              </w:rPr>
              <w:t>Fraction of preferential flow reservoir storage of the maximum storage for each HRU</w:t>
            </w:r>
          </w:p>
        </w:tc>
        <w:tc>
          <w:tcPr>
            <w:tcW w:w="1095" w:type="dxa"/>
            <w:gridSpan w:val="2"/>
            <w:tcBorders>
              <w:top w:val="nil"/>
              <w:left w:val="nil"/>
              <w:bottom w:val="nil"/>
              <w:right w:val="nil"/>
            </w:tcBorders>
          </w:tcPr>
          <w:p w14:paraId="18A75C17" w14:textId="7634D1AC" w:rsidR="004447C3" w:rsidRPr="00A7649E" w:rsidRDefault="004447C3" w:rsidP="004447C3">
            <w:pPr>
              <w:pStyle w:val="TableCellBody"/>
              <w:jc w:val="center"/>
              <w:rPr>
                <w:b/>
                <w:strike/>
                <w:szCs w:val="20"/>
              </w:rPr>
            </w:pPr>
            <w:r w:rsidRPr="00A7649E">
              <w:rPr>
                <w:b/>
                <w:strike/>
                <w:szCs w:val="20"/>
              </w:rPr>
              <w:t>nhru</w:t>
            </w:r>
          </w:p>
        </w:tc>
        <w:tc>
          <w:tcPr>
            <w:tcW w:w="1905" w:type="dxa"/>
            <w:gridSpan w:val="2"/>
            <w:tcBorders>
              <w:top w:val="nil"/>
              <w:left w:val="nil"/>
              <w:bottom w:val="nil"/>
              <w:right w:val="nil"/>
            </w:tcBorders>
          </w:tcPr>
          <w:p w14:paraId="6784ACE1" w14:textId="0D8D9F00" w:rsidR="004447C3" w:rsidRPr="00A7649E" w:rsidRDefault="004447C3" w:rsidP="004447C3">
            <w:pPr>
              <w:pStyle w:val="tablecell-centered"/>
              <w:rPr>
                <w:strike/>
                <w:szCs w:val="20"/>
              </w:rPr>
            </w:pPr>
            <w:r w:rsidRPr="00A7649E">
              <w:rPr>
                <w:strike/>
                <w:szCs w:val="20"/>
              </w:rPr>
              <w:t>decimal fraction</w:t>
            </w:r>
          </w:p>
        </w:tc>
        <w:tc>
          <w:tcPr>
            <w:tcW w:w="929" w:type="dxa"/>
            <w:tcBorders>
              <w:top w:val="nil"/>
              <w:left w:val="nil"/>
              <w:bottom w:val="nil"/>
              <w:right w:val="nil"/>
            </w:tcBorders>
          </w:tcPr>
          <w:p w14:paraId="67E91B5D" w14:textId="76D373C4" w:rsidR="004447C3" w:rsidRPr="00A7649E" w:rsidRDefault="004447C3" w:rsidP="004447C3">
            <w:pPr>
              <w:pStyle w:val="tablecell-centered"/>
              <w:rPr>
                <w:strike/>
                <w:szCs w:val="20"/>
              </w:rPr>
            </w:pPr>
            <w:r w:rsidRPr="00A7649E">
              <w:rPr>
                <w:strike/>
                <w:szCs w:val="20"/>
              </w:rPr>
              <w:t>real</w:t>
            </w:r>
          </w:p>
        </w:tc>
        <w:tc>
          <w:tcPr>
            <w:tcW w:w="2405" w:type="dxa"/>
            <w:gridSpan w:val="2"/>
            <w:tcBorders>
              <w:top w:val="nil"/>
              <w:left w:val="nil"/>
              <w:bottom w:val="nil"/>
              <w:right w:val="nil"/>
            </w:tcBorders>
          </w:tcPr>
          <w:p w14:paraId="74CBA0A3" w14:textId="2835D1B7" w:rsidR="004447C3" w:rsidRPr="00A7649E" w:rsidRDefault="004447C3" w:rsidP="004447C3">
            <w:pPr>
              <w:pStyle w:val="TableCellBody"/>
              <w:jc w:val="center"/>
              <w:rPr>
                <w:b/>
                <w:strike/>
              </w:rPr>
            </w:pPr>
            <w:r w:rsidRPr="00A7649E">
              <w:rPr>
                <w:strike/>
                <w:szCs w:val="20"/>
              </w:rPr>
              <w:t>always</w:t>
            </w:r>
          </w:p>
        </w:tc>
      </w:tr>
      <w:tr w:rsidR="004447C3" w:rsidRPr="00FB3EB4" w14:paraId="3FF65C32" w14:textId="77777777" w:rsidTr="002049A6">
        <w:trPr>
          <w:trHeight w:val="143"/>
          <w:jc w:val="center"/>
        </w:trPr>
        <w:tc>
          <w:tcPr>
            <w:tcW w:w="2328" w:type="dxa"/>
            <w:tcBorders>
              <w:top w:val="nil"/>
              <w:left w:val="nil"/>
              <w:bottom w:val="nil"/>
              <w:right w:val="nil"/>
            </w:tcBorders>
          </w:tcPr>
          <w:p w14:paraId="42B4022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pref_flow</w:t>
            </w:r>
          </w:p>
        </w:tc>
        <w:tc>
          <w:tcPr>
            <w:tcW w:w="5738" w:type="dxa"/>
            <w:gridSpan w:val="3"/>
            <w:tcBorders>
              <w:top w:val="nil"/>
              <w:left w:val="nil"/>
              <w:bottom w:val="nil"/>
              <w:right w:val="nil"/>
            </w:tcBorders>
          </w:tcPr>
          <w:p w14:paraId="0EC33E01" w14:textId="5268D8F3" w:rsidR="004447C3" w:rsidRPr="00FB3EB4" w:rsidRDefault="004447C3" w:rsidP="004447C3">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095" w:type="dxa"/>
            <w:gridSpan w:val="2"/>
            <w:tcBorders>
              <w:top w:val="nil"/>
              <w:left w:val="nil"/>
              <w:bottom w:val="nil"/>
              <w:right w:val="nil"/>
            </w:tcBorders>
          </w:tcPr>
          <w:p w14:paraId="732E69C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0FD8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D29DA4" w14:textId="77777777" w:rsidR="004447C3" w:rsidRPr="00FB3EB4" w:rsidRDefault="004447C3" w:rsidP="004447C3">
            <w:pPr>
              <w:pStyle w:val="TableCellBody"/>
              <w:jc w:val="center"/>
              <w:rPr>
                <w:szCs w:val="20"/>
              </w:rPr>
            </w:pPr>
            <w:r>
              <w:rPr>
                <w:szCs w:val="20"/>
              </w:rPr>
              <w:t>always</w:t>
            </w:r>
          </w:p>
        </w:tc>
      </w:tr>
      <w:tr w:rsidR="004447C3" w:rsidRPr="00FB3EB4" w14:paraId="37B6DAB4" w14:textId="77777777" w:rsidTr="002049A6">
        <w:trPr>
          <w:trHeight w:val="143"/>
          <w:jc w:val="center"/>
        </w:trPr>
        <w:tc>
          <w:tcPr>
            <w:tcW w:w="2328" w:type="dxa"/>
            <w:tcBorders>
              <w:top w:val="nil"/>
              <w:left w:val="nil"/>
              <w:bottom w:val="nil"/>
              <w:right w:val="nil"/>
            </w:tcBorders>
          </w:tcPr>
          <w:p w14:paraId="15F06C25" w14:textId="5D6C5ED8" w:rsidR="004447C3" w:rsidRPr="0025084C" w:rsidRDefault="004447C3" w:rsidP="004447C3">
            <w:pPr>
              <w:pStyle w:val="TableCellBody"/>
              <w:rPr>
                <w:rStyle w:val="Variable"/>
                <w:color w:val="auto"/>
                <w:sz w:val="20"/>
                <w:szCs w:val="20"/>
              </w:rPr>
            </w:pPr>
            <w:r w:rsidRPr="0025084C">
              <w:rPr>
                <w:rStyle w:val="Variable"/>
                <w:color w:val="auto"/>
                <w:sz w:val="20"/>
                <w:szCs w:val="20"/>
              </w:rPr>
              <w:t>pref_flow_in</w:t>
            </w:r>
          </w:p>
        </w:tc>
        <w:tc>
          <w:tcPr>
            <w:tcW w:w="5738" w:type="dxa"/>
            <w:gridSpan w:val="3"/>
            <w:tcBorders>
              <w:top w:val="nil"/>
              <w:left w:val="nil"/>
              <w:bottom w:val="nil"/>
              <w:right w:val="nil"/>
            </w:tcBorders>
          </w:tcPr>
          <w:p w14:paraId="437192BF" w14:textId="4ECBE52C" w:rsidR="004447C3" w:rsidRPr="00FB3EB4" w:rsidRDefault="004447C3" w:rsidP="004447C3">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095" w:type="dxa"/>
            <w:gridSpan w:val="2"/>
            <w:tcBorders>
              <w:top w:val="nil"/>
              <w:left w:val="nil"/>
              <w:bottom w:val="nil"/>
              <w:right w:val="nil"/>
            </w:tcBorders>
          </w:tcPr>
          <w:p w14:paraId="771771EA" w14:textId="2F6DFD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BE8DABF" w14:textId="3D009896"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F1C9CC3" w14:textId="5AEA915A" w:rsidR="004447C3" w:rsidRDefault="004447C3" w:rsidP="004447C3">
            <w:pPr>
              <w:pStyle w:val="TableCellBody"/>
              <w:jc w:val="center"/>
              <w:rPr>
                <w:szCs w:val="20"/>
              </w:rPr>
            </w:pPr>
            <w:r>
              <w:rPr>
                <w:szCs w:val="20"/>
              </w:rPr>
              <w:t>always</w:t>
            </w:r>
          </w:p>
        </w:tc>
      </w:tr>
      <w:tr w:rsidR="004447C3" w:rsidRPr="00FB3EB4" w14:paraId="0982A2BE" w14:textId="77777777" w:rsidTr="002049A6">
        <w:trPr>
          <w:trHeight w:val="143"/>
          <w:jc w:val="center"/>
        </w:trPr>
        <w:tc>
          <w:tcPr>
            <w:tcW w:w="2328" w:type="dxa"/>
            <w:tcBorders>
              <w:top w:val="nil"/>
              <w:left w:val="nil"/>
              <w:bottom w:val="nil"/>
              <w:right w:val="nil"/>
            </w:tcBorders>
          </w:tcPr>
          <w:p w14:paraId="693BB14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pref_flow_infil</w:t>
            </w:r>
          </w:p>
        </w:tc>
        <w:tc>
          <w:tcPr>
            <w:tcW w:w="5738" w:type="dxa"/>
            <w:gridSpan w:val="3"/>
            <w:tcBorders>
              <w:top w:val="nil"/>
              <w:left w:val="nil"/>
              <w:bottom w:val="nil"/>
              <w:right w:val="nil"/>
            </w:tcBorders>
          </w:tcPr>
          <w:p w14:paraId="320DFC44" w14:textId="77777777" w:rsidR="004447C3" w:rsidRPr="00FB3EB4" w:rsidRDefault="004447C3" w:rsidP="004447C3">
            <w:pPr>
              <w:pStyle w:val="TableCellBody"/>
              <w:rPr>
                <w:szCs w:val="20"/>
              </w:rPr>
            </w:pPr>
            <w:r w:rsidRPr="00FB3EB4">
              <w:rPr>
                <w:szCs w:val="20"/>
              </w:rPr>
              <w:t>Infiltration to the preferential-flow reservoir storage for each HRU</w:t>
            </w:r>
          </w:p>
        </w:tc>
        <w:tc>
          <w:tcPr>
            <w:tcW w:w="1095" w:type="dxa"/>
            <w:gridSpan w:val="2"/>
            <w:tcBorders>
              <w:top w:val="nil"/>
              <w:left w:val="nil"/>
              <w:bottom w:val="nil"/>
              <w:right w:val="nil"/>
            </w:tcBorders>
          </w:tcPr>
          <w:p w14:paraId="5D938B0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733ABD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4548518" w14:textId="77777777" w:rsidR="004447C3" w:rsidRPr="00FB3EB4" w:rsidRDefault="004447C3" w:rsidP="004447C3">
            <w:pPr>
              <w:pStyle w:val="TableCellBody"/>
              <w:jc w:val="center"/>
              <w:rPr>
                <w:szCs w:val="20"/>
              </w:rPr>
            </w:pPr>
            <w:r>
              <w:rPr>
                <w:szCs w:val="20"/>
              </w:rPr>
              <w:t>always</w:t>
            </w:r>
          </w:p>
        </w:tc>
      </w:tr>
      <w:tr w:rsidR="004447C3" w:rsidRPr="00FB3EB4" w14:paraId="20DF281F" w14:textId="77777777" w:rsidTr="002049A6">
        <w:trPr>
          <w:trHeight w:val="143"/>
          <w:jc w:val="center"/>
        </w:trPr>
        <w:tc>
          <w:tcPr>
            <w:tcW w:w="2328" w:type="dxa"/>
            <w:tcBorders>
              <w:top w:val="nil"/>
              <w:left w:val="nil"/>
              <w:bottom w:val="nil"/>
              <w:right w:val="nil"/>
            </w:tcBorders>
          </w:tcPr>
          <w:p w14:paraId="73AA0F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pref_flow_max</w:t>
            </w:r>
          </w:p>
        </w:tc>
        <w:tc>
          <w:tcPr>
            <w:tcW w:w="5738" w:type="dxa"/>
            <w:gridSpan w:val="3"/>
            <w:tcBorders>
              <w:top w:val="nil"/>
              <w:left w:val="nil"/>
              <w:bottom w:val="nil"/>
              <w:right w:val="nil"/>
            </w:tcBorders>
          </w:tcPr>
          <w:p w14:paraId="5E187F0A" w14:textId="77777777" w:rsidR="004447C3" w:rsidRPr="00FB3EB4" w:rsidRDefault="004447C3" w:rsidP="004447C3">
            <w:pPr>
              <w:pStyle w:val="TableCellBody"/>
              <w:rPr>
                <w:szCs w:val="20"/>
              </w:rPr>
            </w:pPr>
            <w:r w:rsidRPr="00FB3EB4">
              <w:rPr>
                <w:szCs w:val="20"/>
              </w:rPr>
              <w:t>Maximum storage of the preferential-flow reservoir for each HRU</w:t>
            </w:r>
          </w:p>
        </w:tc>
        <w:tc>
          <w:tcPr>
            <w:tcW w:w="1095" w:type="dxa"/>
            <w:gridSpan w:val="2"/>
            <w:tcBorders>
              <w:top w:val="nil"/>
              <w:left w:val="nil"/>
              <w:bottom w:val="nil"/>
              <w:right w:val="nil"/>
            </w:tcBorders>
          </w:tcPr>
          <w:p w14:paraId="6CCE8CA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C89F56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3989D80" w14:textId="77777777" w:rsidR="004447C3" w:rsidRPr="00FB3EB4" w:rsidRDefault="004447C3" w:rsidP="004447C3">
            <w:pPr>
              <w:pStyle w:val="TableCellBody"/>
              <w:jc w:val="center"/>
              <w:rPr>
                <w:szCs w:val="20"/>
              </w:rPr>
            </w:pPr>
            <w:r>
              <w:rPr>
                <w:szCs w:val="20"/>
              </w:rPr>
              <w:t>always</w:t>
            </w:r>
          </w:p>
        </w:tc>
      </w:tr>
      <w:tr w:rsidR="004447C3" w:rsidRPr="00FB3EB4" w14:paraId="1FB3CB3E" w14:textId="77777777" w:rsidTr="002049A6">
        <w:trPr>
          <w:trHeight w:val="143"/>
          <w:jc w:val="center"/>
        </w:trPr>
        <w:tc>
          <w:tcPr>
            <w:tcW w:w="2328" w:type="dxa"/>
            <w:tcBorders>
              <w:top w:val="nil"/>
              <w:left w:val="nil"/>
              <w:bottom w:val="nil"/>
              <w:right w:val="nil"/>
            </w:tcBorders>
          </w:tcPr>
          <w:p w14:paraId="2C12E0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pref_flow_stor</w:t>
            </w:r>
          </w:p>
        </w:tc>
        <w:tc>
          <w:tcPr>
            <w:tcW w:w="5738" w:type="dxa"/>
            <w:gridSpan w:val="3"/>
            <w:tcBorders>
              <w:top w:val="nil"/>
              <w:left w:val="nil"/>
              <w:bottom w:val="nil"/>
              <w:right w:val="nil"/>
            </w:tcBorders>
          </w:tcPr>
          <w:p w14:paraId="6B4D23F1" w14:textId="77777777" w:rsidR="004447C3" w:rsidRPr="00FB3EB4" w:rsidRDefault="004447C3" w:rsidP="004447C3">
            <w:pPr>
              <w:pStyle w:val="TableCellBody"/>
              <w:rPr>
                <w:szCs w:val="20"/>
              </w:rPr>
            </w:pPr>
            <w:r w:rsidRPr="00FB3EB4">
              <w:rPr>
                <w:szCs w:val="20"/>
              </w:rPr>
              <w:t>Storage in preferential-flow reservoir for each HRU</w:t>
            </w:r>
          </w:p>
        </w:tc>
        <w:tc>
          <w:tcPr>
            <w:tcW w:w="1095" w:type="dxa"/>
            <w:gridSpan w:val="2"/>
            <w:tcBorders>
              <w:top w:val="nil"/>
              <w:left w:val="nil"/>
              <w:bottom w:val="nil"/>
              <w:right w:val="nil"/>
            </w:tcBorders>
          </w:tcPr>
          <w:p w14:paraId="0968C7F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2C5A1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8998B3" w14:textId="77777777" w:rsidR="004447C3" w:rsidRPr="00FB3EB4" w:rsidRDefault="004447C3" w:rsidP="004447C3">
            <w:pPr>
              <w:pStyle w:val="TableCellBody"/>
              <w:jc w:val="center"/>
              <w:rPr>
                <w:szCs w:val="20"/>
              </w:rPr>
            </w:pPr>
            <w:r>
              <w:rPr>
                <w:szCs w:val="20"/>
              </w:rPr>
              <w:t>always</w:t>
            </w:r>
          </w:p>
        </w:tc>
      </w:tr>
      <w:tr w:rsidR="004447C3" w:rsidRPr="00FB3EB4" w14:paraId="2D6171EB" w14:textId="77777777" w:rsidTr="002049A6">
        <w:trPr>
          <w:trHeight w:val="143"/>
          <w:jc w:val="center"/>
        </w:trPr>
        <w:tc>
          <w:tcPr>
            <w:tcW w:w="2328" w:type="dxa"/>
            <w:tcBorders>
              <w:top w:val="nil"/>
              <w:left w:val="nil"/>
              <w:bottom w:val="nil"/>
              <w:right w:val="nil"/>
            </w:tcBorders>
          </w:tcPr>
          <w:p w14:paraId="4F88D6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pref_flow_thrsh</w:t>
            </w:r>
          </w:p>
        </w:tc>
        <w:tc>
          <w:tcPr>
            <w:tcW w:w="5738" w:type="dxa"/>
            <w:gridSpan w:val="3"/>
            <w:tcBorders>
              <w:top w:val="nil"/>
              <w:left w:val="nil"/>
              <w:bottom w:val="nil"/>
              <w:right w:val="nil"/>
            </w:tcBorders>
          </w:tcPr>
          <w:p w14:paraId="4F9BAE92" w14:textId="6BF75852" w:rsidR="004447C3" w:rsidRPr="00FB3EB4" w:rsidRDefault="004447C3" w:rsidP="004447C3">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095" w:type="dxa"/>
            <w:gridSpan w:val="2"/>
            <w:tcBorders>
              <w:top w:val="nil"/>
              <w:left w:val="nil"/>
              <w:bottom w:val="nil"/>
              <w:right w:val="nil"/>
            </w:tcBorders>
          </w:tcPr>
          <w:p w14:paraId="2284FE9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7407C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FF60D1A" w14:textId="77777777" w:rsidR="004447C3" w:rsidRPr="00FB3EB4" w:rsidRDefault="004447C3" w:rsidP="004447C3">
            <w:pPr>
              <w:pStyle w:val="TableCellBody"/>
              <w:jc w:val="center"/>
              <w:rPr>
                <w:szCs w:val="20"/>
              </w:rPr>
            </w:pPr>
            <w:r>
              <w:rPr>
                <w:szCs w:val="20"/>
              </w:rPr>
              <w:t>always</w:t>
            </w:r>
          </w:p>
        </w:tc>
      </w:tr>
      <w:tr w:rsidR="004447C3" w:rsidRPr="00FB3EB4" w14:paraId="13A57823" w14:textId="77777777" w:rsidTr="002049A6">
        <w:trPr>
          <w:trHeight w:val="143"/>
          <w:jc w:val="center"/>
        </w:trPr>
        <w:tc>
          <w:tcPr>
            <w:tcW w:w="2328" w:type="dxa"/>
            <w:tcBorders>
              <w:top w:val="nil"/>
              <w:left w:val="nil"/>
              <w:bottom w:val="nil"/>
              <w:right w:val="nil"/>
            </w:tcBorders>
          </w:tcPr>
          <w:p w14:paraId="0E5C053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recharge</w:t>
            </w:r>
          </w:p>
        </w:tc>
        <w:tc>
          <w:tcPr>
            <w:tcW w:w="5738" w:type="dxa"/>
            <w:gridSpan w:val="3"/>
            <w:tcBorders>
              <w:top w:val="nil"/>
              <w:left w:val="nil"/>
              <w:bottom w:val="nil"/>
              <w:right w:val="nil"/>
            </w:tcBorders>
          </w:tcPr>
          <w:p w14:paraId="7B3FBA7B" w14:textId="39458E69" w:rsidR="004447C3" w:rsidRPr="00FB3EB4" w:rsidRDefault="004447C3" w:rsidP="004447C3">
            <w:pPr>
              <w:pStyle w:val="TableCellBody"/>
              <w:rPr>
                <w:szCs w:val="20"/>
              </w:rPr>
            </w:pPr>
            <w:r w:rsidRPr="00FB3EB4">
              <w:rPr>
                <w:szCs w:val="20"/>
              </w:rPr>
              <w:t xml:space="preserve">Recharge to the associated GWR as sum of </w:t>
            </w:r>
            <w:r w:rsidRPr="00FB3EB4">
              <w:rPr>
                <w:i/>
                <w:szCs w:val="20"/>
              </w:rPr>
              <w:t>soil_to_gw</w:t>
            </w:r>
            <w:r w:rsidRPr="00FB3EB4">
              <w:rPr>
                <w:szCs w:val="20"/>
              </w:rPr>
              <w:t xml:space="preserve"> and</w:t>
            </w:r>
            <w:r>
              <w:rPr>
                <w:szCs w:val="20"/>
              </w:rPr>
              <w:t>’</w:t>
            </w:r>
            <w:r w:rsidRPr="00FB3EB4">
              <w:rPr>
                <w:szCs w:val="20"/>
              </w:rPr>
              <w:t xml:space="preserve"> </w:t>
            </w:r>
            <w:r w:rsidRPr="00FB3EB4">
              <w:rPr>
                <w:i/>
                <w:szCs w:val="20"/>
              </w:rPr>
              <w:t>ssr_to_gw</w:t>
            </w:r>
            <w:r w:rsidRPr="00FB3EB4">
              <w:rPr>
                <w:szCs w:val="20"/>
              </w:rPr>
              <w:t xml:space="preserve"> for each HRU</w:t>
            </w:r>
          </w:p>
        </w:tc>
        <w:tc>
          <w:tcPr>
            <w:tcW w:w="1095" w:type="dxa"/>
            <w:gridSpan w:val="2"/>
            <w:tcBorders>
              <w:top w:val="nil"/>
              <w:left w:val="nil"/>
              <w:bottom w:val="nil"/>
              <w:right w:val="nil"/>
            </w:tcBorders>
          </w:tcPr>
          <w:p w14:paraId="56E1FBC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855F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9A956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62B424" w14:textId="77777777" w:rsidR="004447C3" w:rsidRPr="00FB3EB4" w:rsidRDefault="004447C3" w:rsidP="004447C3">
            <w:pPr>
              <w:pStyle w:val="TableCellBody"/>
              <w:jc w:val="center"/>
              <w:rPr>
                <w:szCs w:val="20"/>
              </w:rPr>
            </w:pPr>
            <w:r>
              <w:rPr>
                <w:szCs w:val="20"/>
              </w:rPr>
              <w:t>always</w:t>
            </w:r>
          </w:p>
        </w:tc>
      </w:tr>
      <w:tr w:rsidR="004447C3" w:rsidRPr="00FB3EB4" w14:paraId="40565C97" w14:textId="77777777" w:rsidTr="002049A6">
        <w:trPr>
          <w:trHeight w:val="143"/>
          <w:jc w:val="center"/>
        </w:trPr>
        <w:tc>
          <w:tcPr>
            <w:tcW w:w="2328" w:type="dxa"/>
            <w:tcBorders>
              <w:top w:val="nil"/>
              <w:left w:val="nil"/>
              <w:bottom w:val="nil"/>
              <w:right w:val="nil"/>
            </w:tcBorders>
          </w:tcPr>
          <w:p w14:paraId="4DFE8C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seginc_ssflow</w:t>
            </w:r>
          </w:p>
        </w:tc>
        <w:tc>
          <w:tcPr>
            <w:tcW w:w="5738" w:type="dxa"/>
            <w:gridSpan w:val="3"/>
            <w:tcBorders>
              <w:top w:val="nil"/>
              <w:left w:val="nil"/>
              <w:bottom w:val="nil"/>
              <w:right w:val="nil"/>
            </w:tcBorders>
          </w:tcPr>
          <w:p w14:paraId="396FC6D1" w14:textId="77777777" w:rsidR="004447C3" w:rsidRPr="00FB3EB4" w:rsidRDefault="004447C3" w:rsidP="004447C3">
            <w:pPr>
              <w:pStyle w:val="TableCellBody"/>
              <w:rPr>
                <w:szCs w:val="20"/>
              </w:rPr>
            </w:pPr>
            <w:r w:rsidRPr="00FB3EB4">
              <w:rPr>
                <w:szCs w:val="20"/>
              </w:rPr>
              <w:t>Area-weighted average interflow for each segment from HRUs co</w:t>
            </w:r>
            <w:r>
              <w:rPr>
                <w:szCs w:val="20"/>
              </w:rPr>
              <w:t>ntributing flow to the segment</w:t>
            </w:r>
          </w:p>
        </w:tc>
        <w:tc>
          <w:tcPr>
            <w:tcW w:w="1095" w:type="dxa"/>
            <w:gridSpan w:val="2"/>
            <w:tcBorders>
              <w:top w:val="nil"/>
              <w:left w:val="nil"/>
              <w:bottom w:val="nil"/>
              <w:right w:val="nil"/>
            </w:tcBorders>
          </w:tcPr>
          <w:p w14:paraId="102B1E6A"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13A7DD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FB20FD" w14:textId="43B5799C" w:rsidR="004447C3" w:rsidRPr="00FB3EB4" w:rsidRDefault="004447C3" w:rsidP="004447C3">
            <w:pPr>
              <w:pStyle w:val="tablecell-centered"/>
              <w:rPr>
                <w:szCs w:val="20"/>
              </w:rPr>
            </w:pPr>
            <w:r w:rsidRPr="004819B7">
              <w:rPr>
                <w:szCs w:val="20"/>
              </w:rPr>
              <w:t>double</w:t>
            </w:r>
          </w:p>
        </w:tc>
        <w:tc>
          <w:tcPr>
            <w:tcW w:w="2405" w:type="dxa"/>
            <w:gridSpan w:val="2"/>
            <w:tcBorders>
              <w:top w:val="nil"/>
              <w:left w:val="nil"/>
              <w:bottom w:val="nil"/>
              <w:right w:val="nil"/>
            </w:tcBorders>
          </w:tcPr>
          <w:p w14:paraId="0C2D4901"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453A743D" w14:textId="77777777" w:rsidTr="002049A6">
        <w:trPr>
          <w:trHeight w:val="143"/>
          <w:jc w:val="center"/>
        </w:trPr>
        <w:tc>
          <w:tcPr>
            <w:tcW w:w="2328" w:type="dxa"/>
            <w:tcBorders>
              <w:top w:val="nil"/>
              <w:left w:val="nil"/>
              <w:bottom w:val="nil"/>
              <w:right w:val="nil"/>
            </w:tcBorders>
          </w:tcPr>
          <w:p w14:paraId="4C2AF3A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slow_flow</w:t>
            </w:r>
          </w:p>
        </w:tc>
        <w:tc>
          <w:tcPr>
            <w:tcW w:w="5738" w:type="dxa"/>
            <w:gridSpan w:val="3"/>
            <w:tcBorders>
              <w:top w:val="nil"/>
              <w:left w:val="nil"/>
              <w:bottom w:val="nil"/>
              <w:right w:val="nil"/>
            </w:tcBorders>
          </w:tcPr>
          <w:p w14:paraId="26D255F7" w14:textId="77777777" w:rsidR="004447C3" w:rsidRPr="00FB3EB4" w:rsidRDefault="004447C3" w:rsidP="004447C3">
            <w:pPr>
              <w:pStyle w:val="TableCellBody"/>
              <w:rPr>
                <w:szCs w:val="20"/>
              </w:rPr>
            </w:pPr>
            <w:r w:rsidRPr="00FB3EB4">
              <w:rPr>
                <w:szCs w:val="20"/>
              </w:rPr>
              <w:t>Interflow from gravity reservoir that flows to the stream network for each HRU</w:t>
            </w:r>
          </w:p>
        </w:tc>
        <w:tc>
          <w:tcPr>
            <w:tcW w:w="1095" w:type="dxa"/>
            <w:gridSpan w:val="2"/>
            <w:tcBorders>
              <w:top w:val="nil"/>
              <w:left w:val="nil"/>
              <w:bottom w:val="nil"/>
              <w:right w:val="nil"/>
            </w:tcBorders>
          </w:tcPr>
          <w:p w14:paraId="6E38A7B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87002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1DCEED"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E98567A" w14:textId="77777777" w:rsidR="004447C3" w:rsidRPr="00FB3EB4" w:rsidRDefault="004447C3" w:rsidP="004447C3">
            <w:pPr>
              <w:pStyle w:val="TableCellBody"/>
              <w:jc w:val="center"/>
              <w:rPr>
                <w:szCs w:val="20"/>
              </w:rPr>
            </w:pPr>
            <w:r>
              <w:rPr>
                <w:szCs w:val="20"/>
              </w:rPr>
              <w:t>always</w:t>
            </w:r>
          </w:p>
        </w:tc>
      </w:tr>
      <w:tr w:rsidR="004447C3" w:rsidRPr="00FB3EB4" w14:paraId="4BF09688" w14:textId="77777777" w:rsidTr="002049A6">
        <w:trPr>
          <w:trHeight w:val="143"/>
          <w:jc w:val="center"/>
        </w:trPr>
        <w:tc>
          <w:tcPr>
            <w:tcW w:w="2328" w:type="dxa"/>
            <w:tcBorders>
              <w:top w:val="nil"/>
              <w:left w:val="nil"/>
              <w:bottom w:val="nil"/>
              <w:right w:val="nil"/>
            </w:tcBorders>
          </w:tcPr>
          <w:p w14:paraId="6E8A33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slow_stor</w:t>
            </w:r>
          </w:p>
        </w:tc>
        <w:tc>
          <w:tcPr>
            <w:tcW w:w="5738" w:type="dxa"/>
            <w:gridSpan w:val="3"/>
            <w:tcBorders>
              <w:top w:val="nil"/>
              <w:left w:val="nil"/>
              <w:bottom w:val="nil"/>
              <w:right w:val="nil"/>
            </w:tcBorders>
          </w:tcPr>
          <w:p w14:paraId="46F62CC3" w14:textId="77777777" w:rsidR="004447C3" w:rsidRPr="00FB3EB4" w:rsidRDefault="004447C3" w:rsidP="004447C3">
            <w:pPr>
              <w:pStyle w:val="TableCellBody"/>
              <w:rPr>
                <w:szCs w:val="20"/>
              </w:rPr>
            </w:pPr>
            <w:r w:rsidRPr="00FB3EB4">
              <w:rPr>
                <w:szCs w:val="20"/>
              </w:rPr>
              <w:t>Storage of gravity reservoir for each HRU</w:t>
            </w:r>
          </w:p>
        </w:tc>
        <w:tc>
          <w:tcPr>
            <w:tcW w:w="1095" w:type="dxa"/>
            <w:gridSpan w:val="2"/>
            <w:tcBorders>
              <w:top w:val="nil"/>
              <w:left w:val="nil"/>
              <w:bottom w:val="nil"/>
              <w:right w:val="nil"/>
            </w:tcBorders>
          </w:tcPr>
          <w:p w14:paraId="6D201AD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3B1A5F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1378BC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AFA35D8" w14:textId="77777777" w:rsidR="004447C3" w:rsidRPr="00FB3EB4" w:rsidRDefault="004447C3" w:rsidP="004447C3">
            <w:pPr>
              <w:pStyle w:val="TableCellBody"/>
              <w:jc w:val="center"/>
              <w:rPr>
                <w:szCs w:val="20"/>
              </w:rPr>
            </w:pPr>
            <w:r>
              <w:rPr>
                <w:szCs w:val="20"/>
              </w:rPr>
              <w:t>always</w:t>
            </w:r>
          </w:p>
        </w:tc>
      </w:tr>
      <w:tr w:rsidR="004447C3" w:rsidRPr="00FB3EB4" w14:paraId="727AF1E5" w14:textId="77777777" w:rsidTr="002049A6">
        <w:trPr>
          <w:trHeight w:val="143"/>
          <w:jc w:val="center"/>
        </w:trPr>
        <w:tc>
          <w:tcPr>
            <w:tcW w:w="2328" w:type="dxa"/>
            <w:tcBorders>
              <w:top w:val="nil"/>
              <w:left w:val="nil"/>
              <w:bottom w:val="nil"/>
              <w:right w:val="nil"/>
            </w:tcBorders>
          </w:tcPr>
          <w:p w14:paraId="67CBAAE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w:t>
            </w:r>
          </w:p>
        </w:tc>
        <w:tc>
          <w:tcPr>
            <w:tcW w:w="5738" w:type="dxa"/>
            <w:gridSpan w:val="3"/>
            <w:tcBorders>
              <w:top w:val="nil"/>
              <w:left w:val="nil"/>
              <w:bottom w:val="nil"/>
              <w:right w:val="nil"/>
            </w:tcBorders>
          </w:tcPr>
          <w:p w14:paraId="0B697043" w14:textId="77777777" w:rsidR="004447C3" w:rsidRPr="00FB3EB4" w:rsidRDefault="004447C3" w:rsidP="004447C3">
            <w:pPr>
              <w:pStyle w:val="TableCellBody"/>
              <w:rPr>
                <w:szCs w:val="20"/>
              </w:rPr>
            </w:pPr>
            <w:r w:rsidRPr="00FB3EB4">
              <w:rPr>
                <w:szCs w:val="20"/>
              </w:rPr>
              <w:t>Storage in the lower zone of the capillary reservoir that is only available for transpiration for each HRU</w:t>
            </w:r>
          </w:p>
        </w:tc>
        <w:tc>
          <w:tcPr>
            <w:tcW w:w="1095" w:type="dxa"/>
            <w:gridSpan w:val="2"/>
            <w:tcBorders>
              <w:top w:val="nil"/>
              <w:left w:val="nil"/>
              <w:bottom w:val="nil"/>
              <w:right w:val="nil"/>
            </w:tcBorders>
          </w:tcPr>
          <w:p w14:paraId="6704813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DE3B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8E34A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486CD32" w14:textId="77777777" w:rsidR="004447C3" w:rsidRPr="00FB3EB4" w:rsidRDefault="004447C3" w:rsidP="004447C3">
            <w:pPr>
              <w:pStyle w:val="TableCellBody"/>
              <w:jc w:val="center"/>
              <w:rPr>
                <w:szCs w:val="20"/>
              </w:rPr>
            </w:pPr>
            <w:r>
              <w:rPr>
                <w:szCs w:val="20"/>
              </w:rPr>
              <w:t>always</w:t>
            </w:r>
          </w:p>
        </w:tc>
      </w:tr>
      <w:tr w:rsidR="004447C3" w:rsidRPr="00FB3EB4" w14:paraId="4E611585" w14:textId="77777777" w:rsidTr="002049A6">
        <w:trPr>
          <w:trHeight w:val="143"/>
          <w:jc w:val="center"/>
        </w:trPr>
        <w:tc>
          <w:tcPr>
            <w:tcW w:w="2328" w:type="dxa"/>
            <w:tcBorders>
              <w:top w:val="nil"/>
              <w:left w:val="nil"/>
              <w:bottom w:val="nil"/>
              <w:right w:val="nil"/>
            </w:tcBorders>
          </w:tcPr>
          <w:p w14:paraId="719ECC6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soil_lower_ratio</w:t>
            </w:r>
          </w:p>
        </w:tc>
        <w:tc>
          <w:tcPr>
            <w:tcW w:w="5738" w:type="dxa"/>
            <w:gridSpan w:val="3"/>
            <w:tcBorders>
              <w:top w:val="nil"/>
              <w:left w:val="nil"/>
              <w:bottom w:val="nil"/>
              <w:right w:val="nil"/>
            </w:tcBorders>
          </w:tcPr>
          <w:p w14:paraId="7414B979" w14:textId="77777777" w:rsidR="004447C3" w:rsidRPr="00FB3EB4" w:rsidRDefault="004447C3" w:rsidP="004447C3">
            <w:pPr>
              <w:pStyle w:val="TableCellBody"/>
              <w:rPr>
                <w:szCs w:val="20"/>
              </w:rPr>
            </w:pPr>
            <w:r w:rsidRPr="00FB3EB4">
              <w:rPr>
                <w:szCs w:val="20"/>
              </w:rPr>
              <w:t>Water content ration in the lower zone of the capillary reservoir for each HRU</w:t>
            </w:r>
          </w:p>
        </w:tc>
        <w:tc>
          <w:tcPr>
            <w:tcW w:w="1095" w:type="dxa"/>
            <w:gridSpan w:val="2"/>
            <w:tcBorders>
              <w:top w:val="nil"/>
              <w:left w:val="nil"/>
              <w:bottom w:val="nil"/>
              <w:right w:val="nil"/>
            </w:tcBorders>
          </w:tcPr>
          <w:p w14:paraId="5A1C555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C0394C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06E33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BCDC6D" w14:textId="77777777" w:rsidR="004447C3" w:rsidRPr="00FB3EB4" w:rsidRDefault="004447C3" w:rsidP="004447C3">
            <w:pPr>
              <w:pStyle w:val="TableCellBody"/>
              <w:jc w:val="center"/>
              <w:rPr>
                <w:szCs w:val="20"/>
              </w:rPr>
            </w:pPr>
            <w:r>
              <w:rPr>
                <w:szCs w:val="20"/>
              </w:rPr>
              <w:t>always</w:t>
            </w:r>
          </w:p>
        </w:tc>
      </w:tr>
      <w:tr w:rsidR="004447C3" w:rsidRPr="00FB3EB4" w14:paraId="3BEEA892" w14:textId="77777777" w:rsidTr="002049A6">
        <w:trPr>
          <w:trHeight w:val="143"/>
          <w:jc w:val="center"/>
        </w:trPr>
        <w:tc>
          <w:tcPr>
            <w:tcW w:w="2328" w:type="dxa"/>
            <w:tcBorders>
              <w:top w:val="nil"/>
              <w:left w:val="nil"/>
              <w:bottom w:val="nil"/>
              <w:right w:val="nil"/>
            </w:tcBorders>
          </w:tcPr>
          <w:p w14:paraId="7D835F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w:t>
            </w:r>
          </w:p>
        </w:tc>
        <w:tc>
          <w:tcPr>
            <w:tcW w:w="5738" w:type="dxa"/>
            <w:gridSpan w:val="3"/>
            <w:tcBorders>
              <w:top w:val="nil"/>
              <w:left w:val="nil"/>
              <w:bottom w:val="nil"/>
              <w:right w:val="nil"/>
            </w:tcBorders>
          </w:tcPr>
          <w:p w14:paraId="33E356A3" w14:textId="77777777" w:rsidR="004447C3" w:rsidRPr="00FB3EB4" w:rsidRDefault="004447C3" w:rsidP="004447C3">
            <w:pPr>
              <w:pStyle w:val="TableCellBody"/>
              <w:rPr>
                <w:szCs w:val="20"/>
              </w:rPr>
            </w:pPr>
            <w:r w:rsidRPr="00FB3EB4">
              <w:rPr>
                <w:szCs w:val="20"/>
              </w:rPr>
              <w:t>Storage of capillary reservoir for each HRU</w:t>
            </w:r>
          </w:p>
        </w:tc>
        <w:tc>
          <w:tcPr>
            <w:tcW w:w="1095" w:type="dxa"/>
            <w:gridSpan w:val="2"/>
            <w:tcBorders>
              <w:top w:val="nil"/>
              <w:left w:val="nil"/>
              <w:bottom w:val="nil"/>
              <w:right w:val="nil"/>
            </w:tcBorders>
          </w:tcPr>
          <w:p w14:paraId="337F731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6E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39E151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9C9436" w14:textId="77777777" w:rsidR="004447C3" w:rsidRPr="00FB3EB4" w:rsidRDefault="004447C3" w:rsidP="004447C3">
            <w:pPr>
              <w:pStyle w:val="TableCellBody"/>
              <w:jc w:val="center"/>
              <w:rPr>
                <w:szCs w:val="20"/>
              </w:rPr>
            </w:pPr>
            <w:r>
              <w:rPr>
                <w:szCs w:val="20"/>
              </w:rPr>
              <w:t>always</w:t>
            </w:r>
          </w:p>
        </w:tc>
      </w:tr>
      <w:tr w:rsidR="004447C3" w:rsidRPr="00FB3EB4" w14:paraId="777BFC3A" w14:textId="77777777" w:rsidTr="002049A6">
        <w:trPr>
          <w:trHeight w:val="143"/>
          <w:jc w:val="center"/>
        </w:trPr>
        <w:tc>
          <w:tcPr>
            <w:tcW w:w="2328" w:type="dxa"/>
            <w:tcBorders>
              <w:top w:val="nil"/>
              <w:left w:val="nil"/>
              <w:bottom w:val="nil"/>
              <w:right w:val="nil"/>
            </w:tcBorders>
          </w:tcPr>
          <w:p w14:paraId="4DC5B16B" w14:textId="77777777" w:rsidR="004447C3" w:rsidRPr="00C400D6" w:rsidRDefault="004447C3" w:rsidP="004447C3">
            <w:pPr>
              <w:pStyle w:val="TableCellBody"/>
              <w:rPr>
                <w:rStyle w:val="Variable"/>
                <w:strike/>
                <w:color w:val="auto"/>
                <w:sz w:val="20"/>
                <w:szCs w:val="20"/>
              </w:rPr>
            </w:pPr>
            <w:commentRangeStart w:id="7"/>
            <w:r w:rsidRPr="00C400D6">
              <w:rPr>
                <w:rStyle w:val="Variable"/>
                <w:strike/>
                <w:color w:val="auto"/>
                <w:sz w:val="20"/>
                <w:szCs w:val="20"/>
              </w:rPr>
              <w:t>soil_moist_frac</w:t>
            </w:r>
          </w:p>
        </w:tc>
        <w:tc>
          <w:tcPr>
            <w:tcW w:w="5738" w:type="dxa"/>
            <w:gridSpan w:val="3"/>
            <w:tcBorders>
              <w:top w:val="nil"/>
              <w:left w:val="nil"/>
              <w:bottom w:val="nil"/>
              <w:right w:val="nil"/>
            </w:tcBorders>
          </w:tcPr>
          <w:p w14:paraId="3434418B" w14:textId="56381F75" w:rsidR="004447C3" w:rsidRPr="00C400D6" w:rsidRDefault="004447C3" w:rsidP="004447C3">
            <w:pPr>
              <w:pStyle w:val="TableCellBody"/>
              <w:rPr>
                <w:strike/>
                <w:szCs w:val="20"/>
              </w:rPr>
            </w:pPr>
            <w:r w:rsidRPr="00C400D6">
              <w:rPr>
                <w:strike/>
                <w:szCs w:val="20"/>
              </w:rPr>
              <w:t>Fraction soil zone storage of the maximum storage for each HRU</w:t>
            </w:r>
          </w:p>
        </w:tc>
        <w:tc>
          <w:tcPr>
            <w:tcW w:w="1095" w:type="dxa"/>
            <w:gridSpan w:val="2"/>
            <w:tcBorders>
              <w:top w:val="nil"/>
              <w:left w:val="nil"/>
              <w:bottom w:val="nil"/>
              <w:right w:val="nil"/>
            </w:tcBorders>
          </w:tcPr>
          <w:p w14:paraId="53C34C02"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0647D2C1"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0C6CEA6B"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4969B61B" w14:textId="77777777" w:rsidR="004447C3" w:rsidRPr="00C400D6" w:rsidRDefault="004447C3" w:rsidP="004447C3">
            <w:pPr>
              <w:pStyle w:val="TableCellBody"/>
              <w:jc w:val="center"/>
              <w:rPr>
                <w:strike/>
                <w:szCs w:val="20"/>
              </w:rPr>
            </w:pPr>
            <w:r w:rsidRPr="00C400D6">
              <w:rPr>
                <w:strike/>
                <w:szCs w:val="20"/>
              </w:rPr>
              <w:t>always</w:t>
            </w:r>
            <w:commentRangeEnd w:id="7"/>
            <w:r w:rsidR="00A66D4D">
              <w:rPr>
                <w:rStyle w:val="CommentReference"/>
              </w:rPr>
              <w:commentReference w:id="7"/>
            </w:r>
          </w:p>
        </w:tc>
      </w:tr>
      <w:tr w:rsidR="004447C3" w:rsidRPr="00FB3EB4" w14:paraId="1693178C" w14:textId="77777777" w:rsidTr="002049A6">
        <w:trPr>
          <w:trHeight w:val="143"/>
          <w:jc w:val="center"/>
        </w:trPr>
        <w:tc>
          <w:tcPr>
            <w:tcW w:w="2328" w:type="dxa"/>
            <w:tcBorders>
              <w:top w:val="nil"/>
              <w:left w:val="nil"/>
              <w:bottom w:val="nil"/>
              <w:right w:val="nil"/>
            </w:tcBorders>
          </w:tcPr>
          <w:p w14:paraId="6A8835C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soil_moist_tot</w:t>
            </w:r>
          </w:p>
        </w:tc>
        <w:tc>
          <w:tcPr>
            <w:tcW w:w="5738" w:type="dxa"/>
            <w:gridSpan w:val="3"/>
            <w:tcBorders>
              <w:top w:val="nil"/>
              <w:left w:val="nil"/>
              <w:bottom w:val="nil"/>
              <w:right w:val="nil"/>
            </w:tcBorders>
          </w:tcPr>
          <w:p w14:paraId="0684051D" w14:textId="77777777" w:rsidR="004447C3" w:rsidRPr="00FB3EB4" w:rsidRDefault="004447C3" w:rsidP="004447C3">
            <w:pPr>
              <w:pStyle w:val="TableCellBody"/>
              <w:rPr>
                <w:szCs w:val="20"/>
              </w:rPr>
            </w:pPr>
            <w:r w:rsidRPr="00FB3EB4">
              <w:rPr>
                <w:szCs w:val="20"/>
              </w:rPr>
              <w:t>Total soil-zone storage (</w:t>
            </w:r>
            <w:r w:rsidRPr="00FB3EB4">
              <w:rPr>
                <w:i/>
                <w:szCs w:val="20"/>
              </w:rPr>
              <w:t>soil_moist</w:t>
            </w:r>
            <w:r w:rsidRPr="00FB3EB4">
              <w:rPr>
                <w:szCs w:val="20"/>
              </w:rPr>
              <w:t xml:space="preserve"> + </w:t>
            </w:r>
            <w:r w:rsidRPr="00FB3EB4">
              <w:rPr>
                <w:i/>
                <w:szCs w:val="20"/>
              </w:rPr>
              <w:t>ssres_stor</w:t>
            </w:r>
            <w:r w:rsidRPr="00FB3EB4">
              <w:rPr>
                <w:szCs w:val="20"/>
              </w:rPr>
              <w:t>) for each HRU</w:t>
            </w:r>
          </w:p>
        </w:tc>
        <w:tc>
          <w:tcPr>
            <w:tcW w:w="1095" w:type="dxa"/>
            <w:gridSpan w:val="2"/>
            <w:tcBorders>
              <w:top w:val="nil"/>
              <w:left w:val="nil"/>
              <w:bottom w:val="nil"/>
              <w:right w:val="nil"/>
            </w:tcBorders>
          </w:tcPr>
          <w:p w14:paraId="11C4D9A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DE33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26DAE2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4BECB89" w14:textId="77777777" w:rsidR="004447C3" w:rsidRPr="00FB3EB4" w:rsidRDefault="004447C3" w:rsidP="004447C3">
            <w:pPr>
              <w:pStyle w:val="TableCellBody"/>
              <w:jc w:val="center"/>
              <w:rPr>
                <w:szCs w:val="20"/>
              </w:rPr>
            </w:pPr>
            <w:r>
              <w:rPr>
                <w:szCs w:val="20"/>
              </w:rPr>
              <w:t>always</w:t>
            </w:r>
          </w:p>
        </w:tc>
      </w:tr>
      <w:tr w:rsidR="004447C3" w:rsidRPr="00FB3EB4" w14:paraId="6DF592B5" w14:textId="77777777" w:rsidTr="002049A6">
        <w:trPr>
          <w:trHeight w:val="143"/>
          <w:jc w:val="center"/>
        </w:trPr>
        <w:tc>
          <w:tcPr>
            <w:tcW w:w="2328" w:type="dxa"/>
            <w:tcBorders>
              <w:top w:val="nil"/>
              <w:left w:val="nil"/>
              <w:bottom w:val="nil"/>
              <w:right w:val="nil"/>
            </w:tcBorders>
          </w:tcPr>
          <w:p w14:paraId="23FB01F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soil_rechr</w:t>
            </w:r>
          </w:p>
        </w:tc>
        <w:tc>
          <w:tcPr>
            <w:tcW w:w="5738" w:type="dxa"/>
            <w:gridSpan w:val="3"/>
            <w:tcBorders>
              <w:top w:val="nil"/>
              <w:left w:val="nil"/>
              <w:bottom w:val="nil"/>
              <w:right w:val="nil"/>
            </w:tcBorders>
          </w:tcPr>
          <w:p w14:paraId="6F884696" w14:textId="77777777" w:rsidR="004447C3" w:rsidRPr="00FB3EB4" w:rsidRDefault="004447C3" w:rsidP="004447C3">
            <w:pPr>
              <w:pStyle w:val="TableCellBody"/>
              <w:rPr>
                <w:szCs w:val="20"/>
              </w:rPr>
            </w:pPr>
            <w:r w:rsidRPr="00FB3EB4">
              <w:rPr>
                <w:szCs w:val="20"/>
              </w:rPr>
              <w:t>Storage for recharge zone (upper portion) of the capillary reservoir that is available for both evaporation and transpiration</w:t>
            </w:r>
          </w:p>
        </w:tc>
        <w:tc>
          <w:tcPr>
            <w:tcW w:w="1095" w:type="dxa"/>
            <w:gridSpan w:val="2"/>
            <w:tcBorders>
              <w:top w:val="nil"/>
              <w:left w:val="nil"/>
              <w:bottom w:val="nil"/>
              <w:right w:val="nil"/>
            </w:tcBorders>
          </w:tcPr>
          <w:p w14:paraId="5A08D61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00AE6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38F59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D338EAE" w14:textId="77777777" w:rsidR="004447C3" w:rsidRPr="00FB3EB4" w:rsidRDefault="004447C3" w:rsidP="004447C3">
            <w:pPr>
              <w:pStyle w:val="TableCellBody"/>
              <w:jc w:val="center"/>
              <w:rPr>
                <w:szCs w:val="20"/>
              </w:rPr>
            </w:pPr>
            <w:r>
              <w:rPr>
                <w:szCs w:val="20"/>
              </w:rPr>
              <w:t>always</w:t>
            </w:r>
          </w:p>
        </w:tc>
      </w:tr>
      <w:tr w:rsidR="004447C3" w:rsidRPr="00FB3EB4" w14:paraId="4A1F9F9C" w14:textId="77777777" w:rsidTr="002049A6">
        <w:trPr>
          <w:trHeight w:val="143"/>
          <w:jc w:val="center"/>
        </w:trPr>
        <w:tc>
          <w:tcPr>
            <w:tcW w:w="2328" w:type="dxa"/>
            <w:tcBorders>
              <w:top w:val="nil"/>
              <w:left w:val="nil"/>
              <w:bottom w:val="nil"/>
              <w:right w:val="nil"/>
            </w:tcBorders>
          </w:tcPr>
          <w:p w14:paraId="010A205F" w14:textId="77777777" w:rsidR="004447C3" w:rsidRPr="00C400D6" w:rsidRDefault="004447C3" w:rsidP="004447C3">
            <w:pPr>
              <w:pStyle w:val="TableCellBody"/>
              <w:rPr>
                <w:rStyle w:val="Variable"/>
                <w:strike/>
                <w:color w:val="auto"/>
                <w:sz w:val="20"/>
                <w:szCs w:val="20"/>
              </w:rPr>
            </w:pPr>
            <w:commentRangeStart w:id="8"/>
            <w:r w:rsidRPr="00C400D6">
              <w:rPr>
                <w:rStyle w:val="Variable"/>
                <w:strike/>
                <w:color w:val="auto"/>
                <w:sz w:val="20"/>
                <w:szCs w:val="20"/>
              </w:rPr>
              <w:t>soil_rechr_ratio</w:t>
            </w:r>
            <w:commentRangeEnd w:id="8"/>
            <w:r w:rsidR="00A66D4D">
              <w:rPr>
                <w:rStyle w:val="CommentReference"/>
              </w:rPr>
              <w:commentReference w:id="8"/>
            </w:r>
          </w:p>
        </w:tc>
        <w:tc>
          <w:tcPr>
            <w:tcW w:w="5738" w:type="dxa"/>
            <w:gridSpan w:val="3"/>
            <w:tcBorders>
              <w:top w:val="nil"/>
              <w:left w:val="nil"/>
              <w:bottom w:val="nil"/>
              <w:right w:val="nil"/>
            </w:tcBorders>
          </w:tcPr>
          <w:p w14:paraId="7C887E4D" w14:textId="77777777" w:rsidR="004447C3" w:rsidRPr="00C400D6" w:rsidRDefault="004447C3" w:rsidP="004447C3">
            <w:pPr>
              <w:pStyle w:val="TableCellBody"/>
              <w:rPr>
                <w:strike/>
                <w:szCs w:val="20"/>
              </w:rPr>
            </w:pPr>
            <w:r w:rsidRPr="00C400D6">
              <w:rPr>
                <w:strike/>
                <w:szCs w:val="20"/>
              </w:rPr>
              <w:t>Water content ration in the recharge zone of the capillary reservoir for each HRU</w:t>
            </w:r>
          </w:p>
        </w:tc>
        <w:tc>
          <w:tcPr>
            <w:tcW w:w="1095" w:type="dxa"/>
            <w:gridSpan w:val="2"/>
            <w:tcBorders>
              <w:top w:val="nil"/>
              <w:left w:val="nil"/>
              <w:bottom w:val="nil"/>
              <w:right w:val="nil"/>
            </w:tcBorders>
          </w:tcPr>
          <w:p w14:paraId="1B624D1B"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2534D0DD"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763D6FC5"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2DF5CF54"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07D2DF27" w14:textId="77777777" w:rsidTr="002049A6">
        <w:trPr>
          <w:trHeight w:val="143"/>
          <w:jc w:val="center"/>
        </w:trPr>
        <w:tc>
          <w:tcPr>
            <w:tcW w:w="2328" w:type="dxa"/>
            <w:tcBorders>
              <w:top w:val="nil"/>
              <w:left w:val="nil"/>
              <w:bottom w:val="nil"/>
              <w:right w:val="nil"/>
            </w:tcBorders>
          </w:tcPr>
          <w:p w14:paraId="3A3AF23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soil_to_gw</w:t>
            </w:r>
          </w:p>
        </w:tc>
        <w:tc>
          <w:tcPr>
            <w:tcW w:w="5738" w:type="dxa"/>
            <w:gridSpan w:val="3"/>
            <w:tcBorders>
              <w:top w:val="nil"/>
              <w:left w:val="nil"/>
              <w:bottom w:val="nil"/>
              <w:right w:val="nil"/>
            </w:tcBorders>
          </w:tcPr>
          <w:p w14:paraId="026A4FCB" w14:textId="77777777" w:rsidR="004447C3" w:rsidRPr="00FB3EB4" w:rsidRDefault="004447C3" w:rsidP="004447C3">
            <w:pPr>
              <w:pStyle w:val="TableCellBody"/>
              <w:rPr>
                <w:szCs w:val="20"/>
              </w:rPr>
            </w:pPr>
            <w:r w:rsidRPr="00FB3EB4">
              <w:rPr>
                <w:szCs w:val="20"/>
              </w:rPr>
              <w:t>Portion of excess flow to the capillary reservoir that drains to the associated GWR for each HRU</w:t>
            </w:r>
          </w:p>
        </w:tc>
        <w:tc>
          <w:tcPr>
            <w:tcW w:w="1095" w:type="dxa"/>
            <w:gridSpan w:val="2"/>
            <w:tcBorders>
              <w:top w:val="nil"/>
              <w:left w:val="nil"/>
              <w:bottom w:val="nil"/>
              <w:right w:val="nil"/>
            </w:tcBorders>
          </w:tcPr>
          <w:p w14:paraId="4383DA3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7E09E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94FDCB4" w14:textId="77777777" w:rsidR="004447C3" w:rsidRPr="00FB3EB4" w:rsidRDefault="004447C3" w:rsidP="004447C3">
            <w:pPr>
              <w:pStyle w:val="TableCellBody"/>
              <w:jc w:val="center"/>
              <w:rPr>
                <w:szCs w:val="20"/>
              </w:rPr>
            </w:pPr>
            <w:r>
              <w:rPr>
                <w:szCs w:val="20"/>
              </w:rPr>
              <w:t>always</w:t>
            </w:r>
          </w:p>
        </w:tc>
      </w:tr>
      <w:tr w:rsidR="004447C3" w:rsidRPr="00FB3EB4" w14:paraId="5774676C" w14:textId="77777777" w:rsidTr="002049A6">
        <w:trPr>
          <w:trHeight w:val="143"/>
          <w:jc w:val="center"/>
        </w:trPr>
        <w:tc>
          <w:tcPr>
            <w:tcW w:w="2328" w:type="dxa"/>
            <w:tcBorders>
              <w:top w:val="nil"/>
              <w:left w:val="nil"/>
              <w:bottom w:val="nil"/>
              <w:right w:val="nil"/>
            </w:tcBorders>
          </w:tcPr>
          <w:p w14:paraId="3FC795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soil_to_ssr</w:t>
            </w:r>
          </w:p>
        </w:tc>
        <w:tc>
          <w:tcPr>
            <w:tcW w:w="5738" w:type="dxa"/>
            <w:gridSpan w:val="3"/>
            <w:tcBorders>
              <w:top w:val="nil"/>
              <w:left w:val="nil"/>
              <w:bottom w:val="nil"/>
              <w:right w:val="nil"/>
            </w:tcBorders>
          </w:tcPr>
          <w:p w14:paraId="66AF567D" w14:textId="77777777" w:rsidR="004447C3" w:rsidRPr="00FB3EB4" w:rsidRDefault="004447C3" w:rsidP="004447C3">
            <w:pPr>
              <w:pStyle w:val="TableCellBody"/>
              <w:rPr>
                <w:szCs w:val="20"/>
              </w:rPr>
            </w:pPr>
            <w:r w:rsidRPr="00FB3EB4">
              <w:rPr>
                <w:szCs w:val="20"/>
              </w:rPr>
              <w:t>Portion of excess flow to the capillary reservoir that flows to the gravity reservoir for each HRU</w:t>
            </w:r>
          </w:p>
        </w:tc>
        <w:tc>
          <w:tcPr>
            <w:tcW w:w="1095" w:type="dxa"/>
            <w:gridSpan w:val="2"/>
            <w:tcBorders>
              <w:top w:val="nil"/>
              <w:left w:val="nil"/>
              <w:bottom w:val="nil"/>
              <w:right w:val="nil"/>
            </w:tcBorders>
          </w:tcPr>
          <w:p w14:paraId="6F95F00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CC80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1626975" w14:textId="77777777" w:rsidR="004447C3" w:rsidRPr="00FB3EB4" w:rsidRDefault="004447C3" w:rsidP="004447C3">
            <w:pPr>
              <w:pStyle w:val="TableCellBody"/>
              <w:jc w:val="center"/>
              <w:rPr>
                <w:szCs w:val="20"/>
              </w:rPr>
            </w:pPr>
            <w:r>
              <w:rPr>
                <w:szCs w:val="20"/>
              </w:rPr>
              <w:t>always</w:t>
            </w:r>
          </w:p>
        </w:tc>
      </w:tr>
      <w:tr w:rsidR="004447C3" w:rsidRPr="00FB3EB4" w14:paraId="582DAE62" w14:textId="77777777" w:rsidTr="002049A6">
        <w:trPr>
          <w:trHeight w:val="143"/>
          <w:jc w:val="center"/>
        </w:trPr>
        <w:tc>
          <w:tcPr>
            <w:tcW w:w="2328" w:type="dxa"/>
            <w:tcBorders>
              <w:top w:val="nil"/>
              <w:left w:val="nil"/>
              <w:bottom w:val="nil"/>
              <w:right w:val="nil"/>
            </w:tcBorders>
          </w:tcPr>
          <w:p w14:paraId="27B083BC" w14:textId="77777777" w:rsidR="004447C3" w:rsidRPr="00C400D6" w:rsidRDefault="004447C3" w:rsidP="004447C3">
            <w:pPr>
              <w:pStyle w:val="TableCellBody"/>
              <w:rPr>
                <w:rStyle w:val="Variable"/>
                <w:strike/>
                <w:color w:val="auto"/>
                <w:sz w:val="20"/>
                <w:szCs w:val="20"/>
              </w:rPr>
            </w:pPr>
            <w:commentRangeStart w:id="9"/>
            <w:r w:rsidRPr="00C400D6">
              <w:rPr>
                <w:rStyle w:val="Variable"/>
                <w:strike/>
                <w:color w:val="auto"/>
                <w:sz w:val="20"/>
                <w:szCs w:val="20"/>
              </w:rPr>
              <w:lastRenderedPageBreak/>
              <w:t>soil_zone_max</w:t>
            </w:r>
            <w:commentRangeEnd w:id="9"/>
            <w:r w:rsidR="00A66D4D">
              <w:rPr>
                <w:rStyle w:val="CommentReference"/>
              </w:rPr>
              <w:commentReference w:id="9"/>
            </w:r>
          </w:p>
        </w:tc>
        <w:tc>
          <w:tcPr>
            <w:tcW w:w="5738" w:type="dxa"/>
            <w:gridSpan w:val="3"/>
            <w:tcBorders>
              <w:top w:val="nil"/>
              <w:left w:val="nil"/>
              <w:bottom w:val="nil"/>
              <w:right w:val="nil"/>
            </w:tcBorders>
          </w:tcPr>
          <w:p w14:paraId="39BA938C" w14:textId="77777777" w:rsidR="004447C3" w:rsidRPr="00C400D6" w:rsidRDefault="004447C3" w:rsidP="004447C3">
            <w:pPr>
              <w:pStyle w:val="TableCellBody"/>
              <w:rPr>
                <w:strike/>
                <w:szCs w:val="20"/>
              </w:rPr>
            </w:pPr>
            <w:r w:rsidRPr="00C400D6">
              <w:rPr>
                <w:strike/>
                <w:szCs w:val="20"/>
              </w:rPr>
              <w:t>Maximum storage of all soil zone reservoirs</w:t>
            </w:r>
          </w:p>
        </w:tc>
        <w:tc>
          <w:tcPr>
            <w:tcW w:w="1095" w:type="dxa"/>
            <w:gridSpan w:val="2"/>
            <w:tcBorders>
              <w:top w:val="nil"/>
              <w:left w:val="nil"/>
              <w:bottom w:val="nil"/>
              <w:right w:val="nil"/>
            </w:tcBorders>
          </w:tcPr>
          <w:p w14:paraId="45BB29F1"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3844D25A" w14:textId="77777777" w:rsidR="004447C3" w:rsidRPr="00C400D6" w:rsidRDefault="004447C3" w:rsidP="004447C3">
            <w:pPr>
              <w:pStyle w:val="tablecell-centered"/>
              <w:rPr>
                <w:strike/>
                <w:szCs w:val="20"/>
              </w:rPr>
            </w:pPr>
            <w:r w:rsidRPr="00C400D6">
              <w:rPr>
                <w:strike/>
                <w:szCs w:val="20"/>
              </w:rPr>
              <w:t>inches</w:t>
            </w:r>
          </w:p>
        </w:tc>
        <w:tc>
          <w:tcPr>
            <w:tcW w:w="929" w:type="dxa"/>
            <w:tcBorders>
              <w:top w:val="nil"/>
              <w:left w:val="nil"/>
              <w:bottom w:val="nil"/>
              <w:right w:val="nil"/>
            </w:tcBorders>
          </w:tcPr>
          <w:p w14:paraId="43468B54"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045BFE0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20940508" w14:textId="77777777" w:rsidTr="002049A6">
        <w:trPr>
          <w:trHeight w:val="143"/>
          <w:jc w:val="center"/>
        </w:trPr>
        <w:tc>
          <w:tcPr>
            <w:tcW w:w="2328" w:type="dxa"/>
            <w:tcBorders>
              <w:top w:val="nil"/>
              <w:left w:val="nil"/>
              <w:bottom w:val="nil"/>
              <w:right w:val="nil"/>
            </w:tcBorders>
          </w:tcPr>
          <w:p w14:paraId="6B87BC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ssr_to_gw</w:t>
            </w:r>
          </w:p>
        </w:tc>
        <w:tc>
          <w:tcPr>
            <w:tcW w:w="5738" w:type="dxa"/>
            <w:gridSpan w:val="3"/>
            <w:tcBorders>
              <w:top w:val="nil"/>
              <w:left w:val="nil"/>
              <w:bottom w:val="nil"/>
              <w:right w:val="nil"/>
            </w:tcBorders>
          </w:tcPr>
          <w:p w14:paraId="5166681E" w14:textId="77777777" w:rsidR="004447C3" w:rsidRPr="00FB3EB4" w:rsidRDefault="004447C3" w:rsidP="004447C3">
            <w:pPr>
              <w:pStyle w:val="TableCellBody"/>
              <w:rPr>
                <w:szCs w:val="20"/>
              </w:rPr>
            </w:pPr>
            <w:r w:rsidRPr="00FB3EB4">
              <w:rPr>
                <w:szCs w:val="20"/>
              </w:rPr>
              <w:t>Drainage from the gravity-reservoir to the associated GWR for each HRU</w:t>
            </w:r>
          </w:p>
        </w:tc>
        <w:tc>
          <w:tcPr>
            <w:tcW w:w="1095" w:type="dxa"/>
            <w:gridSpan w:val="2"/>
            <w:tcBorders>
              <w:top w:val="nil"/>
              <w:left w:val="nil"/>
              <w:bottom w:val="nil"/>
              <w:right w:val="nil"/>
            </w:tcBorders>
          </w:tcPr>
          <w:p w14:paraId="60B53950"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236499E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57176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CD849CC" w14:textId="77777777" w:rsidR="004447C3" w:rsidRPr="00FB3EB4" w:rsidRDefault="004447C3" w:rsidP="004447C3">
            <w:pPr>
              <w:pStyle w:val="TableCellBody"/>
              <w:jc w:val="center"/>
              <w:rPr>
                <w:szCs w:val="20"/>
              </w:rPr>
            </w:pPr>
            <w:r>
              <w:rPr>
                <w:szCs w:val="20"/>
              </w:rPr>
              <w:t>always</w:t>
            </w:r>
          </w:p>
        </w:tc>
      </w:tr>
      <w:tr w:rsidR="004447C3" w:rsidRPr="00FB3EB4" w14:paraId="149D5FC6" w14:textId="77777777" w:rsidTr="002049A6">
        <w:trPr>
          <w:trHeight w:val="143"/>
          <w:jc w:val="center"/>
        </w:trPr>
        <w:tc>
          <w:tcPr>
            <w:tcW w:w="2328" w:type="dxa"/>
            <w:tcBorders>
              <w:top w:val="nil"/>
              <w:left w:val="nil"/>
              <w:bottom w:val="nil"/>
              <w:right w:val="nil"/>
            </w:tcBorders>
          </w:tcPr>
          <w:p w14:paraId="6991C94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ssres_flow</w:t>
            </w:r>
          </w:p>
        </w:tc>
        <w:tc>
          <w:tcPr>
            <w:tcW w:w="5738" w:type="dxa"/>
            <w:gridSpan w:val="3"/>
            <w:tcBorders>
              <w:top w:val="nil"/>
              <w:left w:val="nil"/>
              <w:bottom w:val="nil"/>
              <w:right w:val="nil"/>
            </w:tcBorders>
          </w:tcPr>
          <w:p w14:paraId="18E3FD5E" w14:textId="77777777" w:rsidR="004447C3" w:rsidRPr="00FB3EB4" w:rsidRDefault="004447C3" w:rsidP="004447C3">
            <w:pPr>
              <w:pStyle w:val="TableCellBody"/>
              <w:rPr>
                <w:szCs w:val="20"/>
              </w:rPr>
            </w:pPr>
            <w:r w:rsidRPr="00FB3EB4">
              <w:rPr>
                <w:szCs w:val="20"/>
              </w:rPr>
              <w:t>Interflow from gravity and preferential-flow reservoirs to the stream network for each HRU</w:t>
            </w:r>
          </w:p>
        </w:tc>
        <w:tc>
          <w:tcPr>
            <w:tcW w:w="1095" w:type="dxa"/>
            <w:gridSpan w:val="2"/>
            <w:tcBorders>
              <w:top w:val="nil"/>
              <w:left w:val="nil"/>
              <w:bottom w:val="nil"/>
              <w:right w:val="nil"/>
            </w:tcBorders>
          </w:tcPr>
          <w:p w14:paraId="7D7BBEAF"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7C84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A06093E" w14:textId="77777777" w:rsidR="004447C3" w:rsidRPr="00FB3EB4" w:rsidRDefault="004447C3" w:rsidP="004447C3">
            <w:pPr>
              <w:pStyle w:val="TableCellBody"/>
              <w:jc w:val="center"/>
              <w:rPr>
                <w:szCs w:val="20"/>
              </w:rPr>
            </w:pPr>
            <w:r>
              <w:rPr>
                <w:szCs w:val="20"/>
              </w:rPr>
              <w:t>always</w:t>
            </w:r>
          </w:p>
        </w:tc>
      </w:tr>
      <w:tr w:rsidR="004447C3" w:rsidRPr="00FB3EB4" w14:paraId="30A7E640" w14:textId="77777777" w:rsidTr="002049A6">
        <w:trPr>
          <w:trHeight w:val="143"/>
          <w:jc w:val="center"/>
        </w:trPr>
        <w:tc>
          <w:tcPr>
            <w:tcW w:w="2328" w:type="dxa"/>
            <w:tcBorders>
              <w:top w:val="nil"/>
              <w:left w:val="nil"/>
              <w:bottom w:val="nil"/>
              <w:right w:val="nil"/>
            </w:tcBorders>
          </w:tcPr>
          <w:p w14:paraId="746FF70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ssres_in</w:t>
            </w:r>
          </w:p>
        </w:tc>
        <w:tc>
          <w:tcPr>
            <w:tcW w:w="5738" w:type="dxa"/>
            <w:gridSpan w:val="3"/>
            <w:tcBorders>
              <w:top w:val="nil"/>
              <w:left w:val="nil"/>
              <w:bottom w:val="nil"/>
              <w:right w:val="nil"/>
            </w:tcBorders>
          </w:tcPr>
          <w:p w14:paraId="0663FDE4" w14:textId="77777777" w:rsidR="004447C3" w:rsidRPr="00FB3EB4" w:rsidRDefault="004447C3" w:rsidP="004447C3">
            <w:pPr>
              <w:pStyle w:val="TableCellBody"/>
              <w:rPr>
                <w:szCs w:val="20"/>
              </w:rPr>
            </w:pPr>
            <w:r w:rsidRPr="00FB3EB4">
              <w:rPr>
                <w:szCs w:val="20"/>
              </w:rPr>
              <w:t>Inflow to the gravity and preferential-flow reservoirs for each HRU</w:t>
            </w:r>
          </w:p>
        </w:tc>
        <w:tc>
          <w:tcPr>
            <w:tcW w:w="1095" w:type="dxa"/>
            <w:gridSpan w:val="2"/>
            <w:tcBorders>
              <w:top w:val="nil"/>
              <w:left w:val="nil"/>
              <w:bottom w:val="nil"/>
              <w:right w:val="nil"/>
            </w:tcBorders>
          </w:tcPr>
          <w:p w14:paraId="450FD88A"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1D1C1F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70B1EC2" w14:textId="77777777" w:rsidR="004447C3" w:rsidRPr="00FB3EB4" w:rsidRDefault="004447C3" w:rsidP="004447C3">
            <w:pPr>
              <w:pStyle w:val="TableCellBody"/>
              <w:jc w:val="center"/>
              <w:rPr>
                <w:szCs w:val="20"/>
              </w:rPr>
            </w:pPr>
            <w:r>
              <w:rPr>
                <w:szCs w:val="20"/>
              </w:rPr>
              <w:t>always</w:t>
            </w:r>
          </w:p>
        </w:tc>
      </w:tr>
      <w:tr w:rsidR="004447C3" w:rsidRPr="00FB3EB4" w14:paraId="5B478A03" w14:textId="77777777" w:rsidTr="002049A6">
        <w:trPr>
          <w:trHeight w:val="143"/>
          <w:jc w:val="center"/>
        </w:trPr>
        <w:tc>
          <w:tcPr>
            <w:tcW w:w="2328" w:type="dxa"/>
            <w:tcBorders>
              <w:top w:val="nil"/>
              <w:left w:val="nil"/>
              <w:bottom w:val="nil"/>
              <w:right w:val="nil"/>
            </w:tcBorders>
          </w:tcPr>
          <w:p w14:paraId="3438F3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ssres_stor</w:t>
            </w:r>
          </w:p>
        </w:tc>
        <w:tc>
          <w:tcPr>
            <w:tcW w:w="5738" w:type="dxa"/>
            <w:gridSpan w:val="3"/>
            <w:tcBorders>
              <w:top w:val="nil"/>
              <w:left w:val="nil"/>
              <w:bottom w:val="nil"/>
              <w:right w:val="nil"/>
            </w:tcBorders>
          </w:tcPr>
          <w:p w14:paraId="07E9FAB0" w14:textId="77777777" w:rsidR="004447C3" w:rsidRPr="00FB3EB4" w:rsidRDefault="004447C3" w:rsidP="004447C3">
            <w:pPr>
              <w:pStyle w:val="TableCellBody"/>
              <w:rPr>
                <w:szCs w:val="20"/>
              </w:rPr>
            </w:pPr>
            <w:r w:rsidRPr="00FB3EB4">
              <w:rPr>
                <w:szCs w:val="20"/>
              </w:rPr>
              <w:t>Storage in the gravity and preferential-flow reservoirs for each HRU</w:t>
            </w:r>
          </w:p>
        </w:tc>
        <w:tc>
          <w:tcPr>
            <w:tcW w:w="1095" w:type="dxa"/>
            <w:gridSpan w:val="2"/>
            <w:tcBorders>
              <w:top w:val="nil"/>
              <w:left w:val="nil"/>
              <w:bottom w:val="nil"/>
              <w:right w:val="nil"/>
            </w:tcBorders>
          </w:tcPr>
          <w:p w14:paraId="3642F18D"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5EF16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5F4785" w14:textId="77777777" w:rsidR="004447C3" w:rsidRPr="00FB3EB4" w:rsidRDefault="004447C3" w:rsidP="004447C3">
            <w:pPr>
              <w:pStyle w:val="TableCellBody"/>
              <w:jc w:val="center"/>
              <w:rPr>
                <w:szCs w:val="20"/>
              </w:rPr>
            </w:pPr>
            <w:r>
              <w:rPr>
                <w:szCs w:val="20"/>
              </w:rPr>
              <w:t>always</w:t>
            </w:r>
          </w:p>
        </w:tc>
      </w:tr>
      <w:tr w:rsidR="004447C3" w:rsidRPr="00FB3EB4" w14:paraId="23C04613" w14:textId="77777777" w:rsidTr="002049A6">
        <w:trPr>
          <w:trHeight w:val="143"/>
          <w:jc w:val="center"/>
        </w:trPr>
        <w:tc>
          <w:tcPr>
            <w:tcW w:w="2328" w:type="dxa"/>
            <w:tcBorders>
              <w:top w:val="nil"/>
              <w:left w:val="nil"/>
              <w:bottom w:val="nil"/>
              <w:right w:val="nil"/>
            </w:tcBorders>
          </w:tcPr>
          <w:p w14:paraId="628686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sub_interflow</w:t>
            </w:r>
          </w:p>
        </w:tc>
        <w:tc>
          <w:tcPr>
            <w:tcW w:w="5738" w:type="dxa"/>
            <w:gridSpan w:val="3"/>
            <w:tcBorders>
              <w:top w:val="nil"/>
              <w:left w:val="nil"/>
              <w:bottom w:val="nil"/>
              <w:right w:val="nil"/>
            </w:tcBorders>
          </w:tcPr>
          <w:p w14:paraId="5DF5289E" w14:textId="77777777" w:rsidR="004447C3" w:rsidRPr="00FB3EB4" w:rsidRDefault="004447C3" w:rsidP="004447C3">
            <w:pPr>
              <w:pStyle w:val="TableCellBody"/>
              <w:rPr>
                <w:szCs w:val="20"/>
              </w:rPr>
            </w:pPr>
            <w:r w:rsidRPr="00FB3EB4">
              <w:rPr>
                <w:szCs w:val="20"/>
              </w:rPr>
              <w:t>Area-weighted average interflow from associated HRUs to each subbasin and from upstream subbasins</w:t>
            </w:r>
          </w:p>
        </w:tc>
        <w:tc>
          <w:tcPr>
            <w:tcW w:w="1095" w:type="dxa"/>
            <w:gridSpan w:val="2"/>
            <w:tcBorders>
              <w:top w:val="nil"/>
              <w:left w:val="nil"/>
              <w:bottom w:val="nil"/>
              <w:right w:val="nil"/>
            </w:tcBorders>
          </w:tcPr>
          <w:p w14:paraId="212422A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24AE7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945544F"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039B723" w14:textId="77777777" w:rsidTr="002049A6">
        <w:trPr>
          <w:trHeight w:val="143"/>
          <w:jc w:val="center"/>
        </w:trPr>
        <w:tc>
          <w:tcPr>
            <w:tcW w:w="2328" w:type="dxa"/>
            <w:tcBorders>
              <w:top w:val="nil"/>
              <w:left w:val="nil"/>
              <w:bottom w:val="nil"/>
              <w:right w:val="nil"/>
            </w:tcBorders>
          </w:tcPr>
          <w:p w14:paraId="6B7D79B7" w14:textId="7BF94315" w:rsidR="004447C3" w:rsidRPr="00967DFE" w:rsidRDefault="004447C3" w:rsidP="004447C3">
            <w:pPr>
              <w:pStyle w:val="TableCellBody"/>
              <w:rPr>
                <w:rStyle w:val="Variable"/>
                <w:color w:val="auto"/>
                <w:sz w:val="20"/>
                <w:szCs w:val="20"/>
              </w:rPr>
            </w:pPr>
            <w:r w:rsidRPr="00967DFE">
              <w:rPr>
                <w:rStyle w:val="Variable"/>
                <w:color w:val="auto"/>
                <w:sz w:val="20"/>
                <w:szCs w:val="20"/>
              </w:rPr>
              <w:t>subinc_capstor_frac</w:t>
            </w:r>
          </w:p>
        </w:tc>
        <w:tc>
          <w:tcPr>
            <w:tcW w:w="5738" w:type="dxa"/>
            <w:gridSpan w:val="3"/>
            <w:tcBorders>
              <w:top w:val="nil"/>
              <w:left w:val="nil"/>
              <w:bottom w:val="nil"/>
              <w:right w:val="nil"/>
            </w:tcBorders>
          </w:tcPr>
          <w:p w14:paraId="47B35193" w14:textId="183B3169" w:rsidR="004447C3" w:rsidRPr="00FB3EB4" w:rsidRDefault="004447C3" w:rsidP="004447C3">
            <w:pPr>
              <w:pStyle w:val="TableCellBody"/>
              <w:rPr>
                <w:szCs w:val="20"/>
              </w:rPr>
            </w:pPr>
            <w:r w:rsidRPr="0057716E">
              <w:rPr>
                <w:szCs w:val="20"/>
              </w:rPr>
              <w:t>Area-weighted average fraction of capillary reservoir water content storage for associated HRUs of each subbasin</w:t>
            </w:r>
          </w:p>
        </w:tc>
        <w:tc>
          <w:tcPr>
            <w:tcW w:w="1095" w:type="dxa"/>
            <w:gridSpan w:val="2"/>
            <w:tcBorders>
              <w:top w:val="nil"/>
              <w:left w:val="nil"/>
              <w:bottom w:val="nil"/>
              <w:right w:val="nil"/>
            </w:tcBorders>
          </w:tcPr>
          <w:p w14:paraId="454D440D" w14:textId="299A3016"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324806C" w14:textId="23F6CA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F973C" w14:textId="4DBD2680"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9210CE7" w14:textId="77777777" w:rsidTr="002049A6">
        <w:trPr>
          <w:trHeight w:val="143"/>
          <w:jc w:val="center"/>
        </w:trPr>
        <w:tc>
          <w:tcPr>
            <w:tcW w:w="2328" w:type="dxa"/>
            <w:tcBorders>
              <w:top w:val="nil"/>
              <w:left w:val="nil"/>
              <w:bottom w:val="nil"/>
              <w:right w:val="nil"/>
            </w:tcBorders>
          </w:tcPr>
          <w:p w14:paraId="224D058B" w14:textId="77777777" w:rsidR="004447C3" w:rsidRPr="00967DFE" w:rsidRDefault="004447C3" w:rsidP="004447C3">
            <w:pPr>
              <w:pStyle w:val="TableCellBody"/>
              <w:rPr>
                <w:rStyle w:val="Variable"/>
                <w:color w:val="auto"/>
                <w:sz w:val="20"/>
                <w:szCs w:val="20"/>
              </w:rPr>
            </w:pPr>
            <w:r w:rsidRPr="00967DFE">
              <w:rPr>
                <w:rStyle w:val="Variable"/>
                <w:color w:val="auto"/>
                <w:sz w:val="20"/>
                <w:szCs w:val="20"/>
              </w:rPr>
              <w:t>subinc_interflow</w:t>
            </w:r>
          </w:p>
        </w:tc>
        <w:tc>
          <w:tcPr>
            <w:tcW w:w="5738" w:type="dxa"/>
            <w:gridSpan w:val="3"/>
            <w:tcBorders>
              <w:top w:val="nil"/>
              <w:left w:val="nil"/>
              <w:bottom w:val="nil"/>
              <w:right w:val="nil"/>
            </w:tcBorders>
          </w:tcPr>
          <w:p w14:paraId="7FDA79A3" w14:textId="77777777" w:rsidR="004447C3" w:rsidRPr="00FB3EB4" w:rsidRDefault="004447C3" w:rsidP="004447C3">
            <w:pPr>
              <w:pStyle w:val="TableCellBody"/>
              <w:rPr>
                <w:szCs w:val="20"/>
              </w:rPr>
            </w:pPr>
            <w:r w:rsidRPr="00FB3EB4">
              <w:rPr>
                <w:szCs w:val="20"/>
              </w:rPr>
              <w:t>Area-weighted average interflow from associated HRUs to each subbasin</w:t>
            </w:r>
          </w:p>
        </w:tc>
        <w:tc>
          <w:tcPr>
            <w:tcW w:w="1095" w:type="dxa"/>
            <w:gridSpan w:val="2"/>
            <w:tcBorders>
              <w:top w:val="nil"/>
              <w:left w:val="nil"/>
              <w:bottom w:val="nil"/>
              <w:right w:val="nil"/>
            </w:tcBorders>
          </w:tcPr>
          <w:p w14:paraId="7B7961B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AA795D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2CD8B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81A197"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3BB7F3" w14:textId="77777777" w:rsidTr="002049A6">
        <w:trPr>
          <w:trHeight w:val="143"/>
          <w:jc w:val="center"/>
        </w:trPr>
        <w:tc>
          <w:tcPr>
            <w:tcW w:w="2328" w:type="dxa"/>
            <w:tcBorders>
              <w:top w:val="nil"/>
              <w:left w:val="nil"/>
              <w:bottom w:val="nil"/>
              <w:right w:val="nil"/>
            </w:tcBorders>
          </w:tcPr>
          <w:p w14:paraId="10A4CABA" w14:textId="2FA6B186" w:rsidR="004447C3" w:rsidRPr="00967DFE" w:rsidRDefault="004447C3" w:rsidP="004447C3">
            <w:pPr>
              <w:pStyle w:val="TableCellBody"/>
              <w:rPr>
                <w:rStyle w:val="Variable"/>
                <w:color w:val="auto"/>
                <w:sz w:val="20"/>
                <w:szCs w:val="20"/>
              </w:rPr>
            </w:pPr>
            <w:r w:rsidRPr="00967DFE">
              <w:rPr>
                <w:rStyle w:val="Variable"/>
                <w:color w:val="auto"/>
                <w:sz w:val="20"/>
                <w:szCs w:val="20"/>
              </w:rPr>
              <w:t>subinc_recharge</w:t>
            </w:r>
          </w:p>
        </w:tc>
        <w:tc>
          <w:tcPr>
            <w:tcW w:w="5738" w:type="dxa"/>
            <w:gridSpan w:val="3"/>
            <w:tcBorders>
              <w:top w:val="nil"/>
              <w:left w:val="nil"/>
              <w:bottom w:val="nil"/>
              <w:right w:val="nil"/>
            </w:tcBorders>
          </w:tcPr>
          <w:p w14:paraId="1D01F520" w14:textId="63580AB8" w:rsidR="004447C3" w:rsidRPr="00FB3EB4" w:rsidRDefault="004447C3" w:rsidP="004447C3">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095" w:type="dxa"/>
            <w:gridSpan w:val="2"/>
            <w:tcBorders>
              <w:top w:val="nil"/>
              <w:left w:val="nil"/>
              <w:bottom w:val="nil"/>
              <w:right w:val="nil"/>
            </w:tcBorders>
          </w:tcPr>
          <w:p w14:paraId="6F257EE6" w14:textId="2B1104C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7AD8B52F" w14:textId="2803913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6ABC89A" w14:textId="2BE68CB3"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F39375" w14:textId="77777777" w:rsidTr="002049A6">
        <w:trPr>
          <w:trHeight w:val="143"/>
          <w:jc w:val="center"/>
        </w:trPr>
        <w:tc>
          <w:tcPr>
            <w:tcW w:w="2328" w:type="dxa"/>
            <w:tcBorders>
              <w:top w:val="nil"/>
              <w:left w:val="nil"/>
              <w:bottom w:val="nil"/>
              <w:right w:val="nil"/>
            </w:tcBorders>
          </w:tcPr>
          <w:p w14:paraId="7E786471" w14:textId="14398986" w:rsidR="004447C3" w:rsidRPr="00967DFE" w:rsidRDefault="004447C3" w:rsidP="004447C3">
            <w:pPr>
              <w:pStyle w:val="TableCellBody"/>
              <w:rPr>
                <w:rStyle w:val="Variable"/>
                <w:color w:val="auto"/>
                <w:sz w:val="20"/>
                <w:szCs w:val="20"/>
              </w:rPr>
            </w:pPr>
            <w:r w:rsidRPr="00967DFE">
              <w:rPr>
                <w:rStyle w:val="Variable"/>
                <w:color w:val="auto"/>
                <w:sz w:val="20"/>
                <w:szCs w:val="20"/>
              </w:rPr>
              <w:t>subinc_szstor_frac</w:t>
            </w:r>
          </w:p>
        </w:tc>
        <w:tc>
          <w:tcPr>
            <w:tcW w:w="5738" w:type="dxa"/>
            <w:gridSpan w:val="3"/>
            <w:tcBorders>
              <w:top w:val="nil"/>
              <w:left w:val="nil"/>
              <w:bottom w:val="nil"/>
              <w:right w:val="nil"/>
            </w:tcBorders>
          </w:tcPr>
          <w:p w14:paraId="6BB23670" w14:textId="1E4DBED9" w:rsidR="004447C3" w:rsidRPr="00FB3EB4" w:rsidRDefault="004447C3" w:rsidP="004447C3">
            <w:pPr>
              <w:pStyle w:val="TableCellBody"/>
              <w:rPr>
                <w:szCs w:val="20"/>
              </w:rPr>
            </w:pPr>
            <w:r w:rsidRPr="00852238">
              <w:rPr>
                <w:szCs w:val="20"/>
              </w:rPr>
              <w:t>Area-weighted average fraction of soil-zone water content storage for associated HRUs of each subbasin</w:t>
            </w:r>
          </w:p>
        </w:tc>
        <w:tc>
          <w:tcPr>
            <w:tcW w:w="1095" w:type="dxa"/>
            <w:gridSpan w:val="2"/>
            <w:tcBorders>
              <w:top w:val="nil"/>
              <w:left w:val="nil"/>
              <w:bottom w:val="nil"/>
              <w:right w:val="nil"/>
            </w:tcBorders>
          </w:tcPr>
          <w:p w14:paraId="2EDF5C67" w14:textId="6F98EBD0"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BCFA110" w14:textId="60C8A2B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762EB8E" w14:textId="0C179DFA"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192168F" w14:textId="77777777" w:rsidTr="002049A6">
        <w:trPr>
          <w:trHeight w:val="143"/>
          <w:jc w:val="center"/>
        </w:trPr>
        <w:tc>
          <w:tcPr>
            <w:tcW w:w="2328" w:type="dxa"/>
            <w:tcBorders>
              <w:top w:val="nil"/>
              <w:left w:val="nil"/>
              <w:bottom w:val="nil"/>
              <w:right w:val="nil"/>
            </w:tcBorders>
          </w:tcPr>
          <w:p w14:paraId="53F8B4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upslope_dunnianflow</w:t>
            </w:r>
          </w:p>
        </w:tc>
        <w:tc>
          <w:tcPr>
            <w:tcW w:w="5738" w:type="dxa"/>
            <w:gridSpan w:val="3"/>
            <w:tcBorders>
              <w:top w:val="nil"/>
              <w:left w:val="nil"/>
              <w:bottom w:val="nil"/>
              <w:right w:val="nil"/>
            </w:tcBorders>
          </w:tcPr>
          <w:p w14:paraId="0740406F" w14:textId="19530B3A" w:rsidR="004447C3" w:rsidRPr="00FB3EB4" w:rsidRDefault="004447C3" w:rsidP="004447C3">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nil"/>
              <w:right w:val="nil"/>
            </w:tcBorders>
          </w:tcPr>
          <w:p w14:paraId="46F49F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11A20E" w14:textId="4E54B2C7"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182CA28"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AA1BA0A" w14:textId="77777777" w:rsidTr="002049A6">
        <w:trPr>
          <w:trHeight w:val="143"/>
          <w:jc w:val="center"/>
        </w:trPr>
        <w:tc>
          <w:tcPr>
            <w:tcW w:w="2328" w:type="dxa"/>
            <w:tcBorders>
              <w:top w:val="nil"/>
              <w:left w:val="nil"/>
              <w:bottom w:val="single" w:sz="4" w:space="0" w:color="auto"/>
              <w:right w:val="nil"/>
            </w:tcBorders>
          </w:tcPr>
          <w:p w14:paraId="2C781E0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upslope_interflow</w:t>
            </w:r>
          </w:p>
        </w:tc>
        <w:tc>
          <w:tcPr>
            <w:tcW w:w="5738" w:type="dxa"/>
            <w:gridSpan w:val="3"/>
            <w:tcBorders>
              <w:top w:val="nil"/>
              <w:left w:val="nil"/>
              <w:bottom w:val="single" w:sz="4" w:space="0" w:color="auto"/>
              <w:right w:val="nil"/>
            </w:tcBorders>
          </w:tcPr>
          <w:p w14:paraId="1723D83B" w14:textId="402F3C4B" w:rsidR="004447C3" w:rsidRPr="00FB3EB4" w:rsidRDefault="004447C3" w:rsidP="004447C3">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single" w:sz="4" w:space="0" w:color="auto"/>
              <w:right w:val="nil"/>
            </w:tcBorders>
          </w:tcPr>
          <w:p w14:paraId="552B12A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5B7CECD6" w14:textId="7BEAFB0E"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single" w:sz="4" w:space="0" w:color="auto"/>
              <w:right w:val="nil"/>
            </w:tcBorders>
          </w:tcPr>
          <w:p w14:paraId="6296B4C4"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4447C3" w:rsidRDefault="004447C3" w:rsidP="004447C3">
            <w:pPr>
              <w:pStyle w:val="TableSpanner"/>
            </w:pPr>
            <w:r>
              <w:t>Groundwater flow</w:t>
            </w:r>
          </w:p>
        </w:tc>
      </w:tr>
      <w:tr w:rsidR="004447C3" w:rsidRPr="00FB3EB4" w14:paraId="518755C5" w14:textId="77777777" w:rsidTr="002049A6">
        <w:trPr>
          <w:trHeight w:val="143"/>
          <w:jc w:val="center"/>
        </w:trPr>
        <w:tc>
          <w:tcPr>
            <w:tcW w:w="2328" w:type="dxa"/>
            <w:tcBorders>
              <w:top w:val="nil"/>
              <w:left w:val="nil"/>
              <w:bottom w:val="nil"/>
              <w:right w:val="nil"/>
            </w:tcBorders>
          </w:tcPr>
          <w:p w14:paraId="7E74234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w:t>
            </w:r>
          </w:p>
        </w:tc>
        <w:tc>
          <w:tcPr>
            <w:tcW w:w="5738" w:type="dxa"/>
            <w:gridSpan w:val="3"/>
            <w:tcBorders>
              <w:top w:val="nil"/>
              <w:left w:val="nil"/>
              <w:bottom w:val="nil"/>
              <w:right w:val="nil"/>
            </w:tcBorders>
          </w:tcPr>
          <w:p w14:paraId="487A857B"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1F5F912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04F89D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67B15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0AD483" w14:textId="77777777" w:rsidR="004447C3" w:rsidRPr="00FB3EB4" w:rsidRDefault="004447C3" w:rsidP="004447C3">
            <w:pPr>
              <w:pStyle w:val="TableCellBody"/>
              <w:jc w:val="center"/>
              <w:rPr>
                <w:szCs w:val="20"/>
              </w:rPr>
            </w:pPr>
            <w:r>
              <w:rPr>
                <w:szCs w:val="20"/>
              </w:rPr>
              <w:t>always</w:t>
            </w:r>
          </w:p>
        </w:tc>
      </w:tr>
      <w:tr w:rsidR="004447C3" w:rsidRPr="00FB3EB4" w14:paraId="7BF75576" w14:textId="77777777" w:rsidTr="002049A6">
        <w:trPr>
          <w:trHeight w:val="143"/>
          <w:jc w:val="center"/>
        </w:trPr>
        <w:tc>
          <w:tcPr>
            <w:tcW w:w="2328" w:type="dxa"/>
            <w:tcBorders>
              <w:top w:val="nil"/>
              <w:left w:val="nil"/>
              <w:bottom w:val="nil"/>
              <w:right w:val="nil"/>
            </w:tcBorders>
          </w:tcPr>
          <w:p w14:paraId="4FF2388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basin_gwflow_cfs</w:t>
            </w:r>
          </w:p>
        </w:tc>
        <w:tc>
          <w:tcPr>
            <w:tcW w:w="5738" w:type="dxa"/>
            <w:gridSpan w:val="3"/>
            <w:tcBorders>
              <w:top w:val="nil"/>
              <w:left w:val="nil"/>
              <w:bottom w:val="nil"/>
              <w:right w:val="nil"/>
            </w:tcBorders>
          </w:tcPr>
          <w:p w14:paraId="1A6FEC0A"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52BEF04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A90941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378ECA65" w14:textId="77777777" w:rsidR="004447C3" w:rsidRPr="00FB3EB4" w:rsidRDefault="004447C3" w:rsidP="004447C3">
            <w:pPr>
              <w:pStyle w:val="TableCellBody"/>
              <w:jc w:val="center"/>
              <w:rPr>
                <w:szCs w:val="20"/>
              </w:rPr>
            </w:pPr>
            <w:r>
              <w:rPr>
                <w:szCs w:val="20"/>
              </w:rPr>
              <w:t>always</w:t>
            </w:r>
          </w:p>
        </w:tc>
      </w:tr>
      <w:tr w:rsidR="004447C3" w:rsidRPr="00FB3EB4" w14:paraId="356A2D84" w14:textId="77777777" w:rsidTr="002049A6">
        <w:trPr>
          <w:trHeight w:val="143"/>
          <w:jc w:val="center"/>
        </w:trPr>
        <w:tc>
          <w:tcPr>
            <w:tcW w:w="2328" w:type="dxa"/>
            <w:tcBorders>
              <w:top w:val="nil"/>
              <w:left w:val="nil"/>
              <w:bottom w:val="nil"/>
              <w:right w:val="nil"/>
            </w:tcBorders>
          </w:tcPr>
          <w:p w14:paraId="5A9688B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basin_gwflow_mo</w:t>
            </w:r>
          </w:p>
        </w:tc>
        <w:tc>
          <w:tcPr>
            <w:tcW w:w="5738" w:type="dxa"/>
            <w:gridSpan w:val="3"/>
            <w:tcBorders>
              <w:top w:val="nil"/>
              <w:left w:val="nil"/>
              <w:bottom w:val="nil"/>
              <w:right w:val="nil"/>
            </w:tcBorders>
          </w:tcPr>
          <w:p w14:paraId="5C0820F5" w14:textId="0A0797D2"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EE54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E3109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43C85C" w14:textId="77777777" w:rsidR="004447C3" w:rsidRPr="00FB3EB4" w:rsidRDefault="004447C3" w:rsidP="004447C3">
            <w:pPr>
              <w:pStyle w:val="TableCellBody"/>
              <w:jc w:val="center"/>
              <w:rPr>
                <w:szCs w:val="20"/>
              </w:rPr>
            </w:pPr>
            <w:r>
              <w:rPr>
                <w:szCs w:val="20"/>
              </w:rPr>
              <w:t>always</w:t>
            </w:r>
          </w:p>
        </w:tc>
      </w:tr>
      <w:tr w:rsidR="004447C3" w:rsidRPr="00FB3EB4" w14:paraId="631130BF" w14:textId="77777777" w:rsidTr="002049A6">
        <w:trPr>
          <w:trHeight w:val="143"/>
          <w:jc w:val="center"/>
        </w:trPr>
        <w:tc>
          <w:tcPr>
            <w:tcW w:w="2328" w:type="dxa"/>
            <w:tcBorders>
              <w:top w:val="nil"/>
              <w:left w:val="nil"/>
              <w:bottom w:val="nil"/>
              <w:right w:val="nil"/>
            </w:tcBorders>
          </w:tcPr>
          <w:p w14:paraId="26A95B5B" w14:textId="1FA4C89D"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basin_gwflow_tot</w:t>
            </w:r>
          </w:p>
        </w:tc>
        <w:tc>
          <w:tcPr>
            <w:tcW w:w="5738" w:type="dxa"/>
            <w:gridSpan w:val="3"/>
            <w:tcBorders>
              <w:top w:val="nil"/>
              <w:left w:val="nil"/>
              <w:bottom w:val="nil"/>
              <w:right w:val="nil"/>
            </w:tcBorders>
          </w:tcPr>
          <w:p w14:paraId="4A226802" w14:textId="10F7015E"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24FCE62D" w14:textId="54BD2D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0ED95F8" w14:textId="12C15A0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9F15B9" w14:textId="1EA76A3B" w:rsidR="004447C3" w:rsidRDefault="004447C3" w:rsidP="004447C3">
            <w:pPr>
              <w:pStyle w:val="TableCellBody"/>
              <w:jc w:val="center"/>
              <w:rPr>
                <w:szCs w:val="20"/>
              </w:rPr>
            </w:pPr>
            <w:r>
              <w:rPr>
                <w:szCs w:val="20"/>
              </w:rPr>
              <w:t>always</w:t>
            </w:r>
          </w:p>
        </w:tc>
      </w:tr>
      <w:tr w:rsidR="004447C3" w:rsidRPr="00FB3EB4" w14:paraId="613797EE" w14:textId="77777777" w:rsidTr="002049A6">
        <w:trPr>
          <w:trHeight w:val="143"/>
          <w:jc w:val="center"/>
        </w:trPr>
        <w:tc>
          <w:tcPr>
            <w:tcW w:w="2328" w:type="dxa"/>
            <w:tcBorders>
              <w:top w:val="nil"/>
              <w:left w:val="nil"/>
              <w:bottom w:val="nil"/>
              <w:right w:val="nil"/>
            </w:tcBorders>
          </w:tcPr>
          <w:p w14:paraId="6A691225" w14:textId="1E19BAC6"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basin_gwflow_yr</w:t>
            </w:r>
          </w:p>
        </w:tc>
        <w:tc>
          <w:tcPr>
            <w:tcW w:w="5738" w:type="dxa"/>
            <w:gridSpan w:val="3"/>
            <w:tcBorders>
              <w:top w:val="nil"/>
              <w:left w:val="nil"/>
              <w:bottom w:val="nil"/>
              <w:right w:val="nil"/>
            </w:tcBorders>
          </w:tcPr>
          <w:p w14:paraId="5BE9F74C" w14:textId="1F580213" w:rsidR="004447C3"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9C117FE" w14:textId="6AAED9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5DAA23" w14:textId="0A22B5B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54D336" w14:textId="70A12675" w:rsidR="004447C3" w:rsidRDefault="004447C3" w:rsidP="004447C3">
            <w:pPr>
              <w:pStyle w:val="TableCellBody"/>
              <w:jc w:val="center"/>
              <w:rPr>
                <w:szCs w:val="20"/>
              </w:rPr>
            </w:pPr>
            <w:r>
              <w:rPr>
                <w:szCs w:val="20"/>
              </w:rPr>
              <w:t>always</w:t>
            </w:r>
          </w:p>
        </w:tc>
      </w:tr>
      <w:tr w:rsidR="004447C3" w:rsidRPr="00FB3EB4" w14:paraId="5A9FB036" w14:textId="77777777" w:rsidTr="002049A6">
        <w:trPr>
          <w:trHeight w:val="143"/>
          <w:jc w:val="center"/>
        </w:trPr>
        <w:tc>
          <w:tcPr>
            <w:tcW w:w="2328" w:type="dxa"/>
            <w:tcBorders>
              <w:top w:val="nil"/>
              <w:left w:val="nil"/>
              <w:bottom w:val="nil"/>
              <w:right w:val="nil"/>
            </w:tcBorders>
          </w:tcPr>
          <w:p w14:paraId="4560EE5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basin_gwin</w:t>
            </w:r>
          </w:p>
        </w:tc>
        <w:tc>
          <w:tcPr>
            <w:tcW w:w="5738" w:type="dxa"/>
            <w:gridSpan w:val="3"/>
            <w:tcBorders>
              <w:top w:val="nil"/>
              <w:left w:val="nil"/>
              <w:bottom w:val="nil"/>
              <w:right w:val="nil"/>
            </w:tcBorders>
          </w:tcPr>
          <w:p w14:paraId="32A4E4E3" w14:textId="77777777" w:rsidR="004447C3" w:rsidRPr="00FB3EB4" w:rsidRDefault="004447C3" w:rsidP="004447C3">
            <w:pPr>
              <w:pStyle w:val="TableCellBody"/>
              <w:rPr>
                <w:szCs w:val="20"/>
              </w:rPr>
            </w:pPr>
            <w:r w:rsidRPr="00FB3EB4">
              <w:rPr>
                <w:szCs w:val="20"/>
              </w:rPr>
              <w:t>Basin area-weighted average inflow to GWRs</w:t>
            </w:r>
          </w:p>
        </w:tc>
        <w:tc>
          <w:tcPr>
            <w:tcW w:w="1095" w:type="dxa"/>
            <w:gridSpan w:val="2"/>
            <w:tcBorders>
              <w:top w:val="nil"/>
              <w:left w:val="nil"/>
              <w:bottom w:val="nil"/>
              <w:right w:val="nil"/>
            </w:tcBorders>
          </w:tcPr>
          <w:p w14:paraId="7AEDAB6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3FD145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F019435" w14:textId="77777777" w:rsidR="004447C3" w:rsidRPr="00FB3EB4" w:rsidRDefault="004447C3" w:rsidP="004447C3">
            <w:pPr>
              <w:pStyle w:val="TableCellBody"/>
              <w:jc w:val="center"/>
              <w:rPr>
                <w:szCs w:val="20"/>
              </w:rPr>
            </w:pPr>
            <w:r>
              <w:rPr>
                <w:szCs w:val="20"/>
              </w:rPr>
              <w:t>always</w:t>
            </w:r>
          </w:p>
        </w:tc>
      </w:tr>
      <w:tr w:rsidR="004447C3" w:rsidRPr="00FB3EB4" w14:paraId="033FE264" w14:textId="77777777" w:rsidTr="002049A6">
        <w:trPr>
          <w:trHeight w:val="143"/>
          <w:jc w:val="center"/>
        </w:trPr>
        <w:tc>
          <w:tcPr>
            <w:tcW w:w="2328" w:type="dxa"/>
            <w:tcBorders>
              <w:top w:val="nil"/>
              <w:left w:val="nil"/>
              <w:bottom w:val="nil"/>
              <w:right w:val="nil"/>
            </w:tcBorders>
          </w:tcPr>
          <w:p w14:paraId="3B37E43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basin_gwsink</w:t>
            </w:r>
          </w:p>
        </w:tc>
        <w:tc>
          <w:tcPr>
            <w:tcW w:w="5738" w:type="dxa"/>
            <w:gridSpan w:val="3"/>
            <w:tcBorders>
              <w:top w:val="nil"/>
              <w:left w:val="nil"/>
              <w:bottom w:val="nil"/>
              <w:right w:val="nil"/>
            </w:tcBorders>
          </w:tcPr>
          <w:p w14:paraId="6A3B7263" w14:textId="77777777" w:rsidR="004447C3" w:rsidRPr="00FB3EB4" w:rsidRDefault="004447C3" w:rsidP="004447C3">
            <w:pPr>
              <w:pStyle w:val="TableCellBody"/>
              <w:rPr>
                <w:szCs w:val="20"/>
              </w:rPr>
            </w:pPr>
            <w:r w:rsidRPr="00FB3EB4">
              <w:rPr>
                <w:szCs w:val="20"/>
              </w:rPr>
              <w:t>Basin area-weighted average GWR outflow to the groundwater sink</w:t>
            </w:r>
          </w:p>
        </w:tc>
        <w:tc>
          <w:tcPr>
            <w:tcW w:w="1095" w:type="dxa"/>
            <w:gridSpan w:val="2"/>
            <w:tcBorders>
              <w:top w:val="nil"/>
              <w:left w:val="nil"/>
              <w:bottom w:val="nil"/>
              <w:right w:val="nil"/>
            </w:tcBorders>
          </w:tcPr>
          <w:p w14:paraId="05A040B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0892D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F745DD" w14:textId="77777777" w:rsidR="004447C3" w:rsidRPr="00FB3EB4" w:rsidRDefault="004447C3" w:rsidP="004447C3">
            <w:pPr>
              <w:pStyle w:val="TableCellBody"/>
              <w:jc w:val="center"/>
              <w:rPr>
                <w:szCs w:val="20"/>
              </w:rPr>
            </w:pPr>
            <w:r>
              <w:rPr>
                <w:szCs w:val="20"/>
              </w:rPr>
              <w:t>always</w:t>
            </w:r>
          </w:p>
        </w:tc>
      </w:tr>
      <w:tr w:rsidR="004447C3" w:rsidRPr="00FB3EB4" w14:paraId="6D3BDA11" w14:textId="77777777" w:rsidTr="002049A6">
        <w:trPr>
          <w:trHeight w:val="143"/>
          <w:jc w:val="center"/>
        </w:trPr>
        <w:tc>
          <w:tcPr>
            <w:tcW w:w="2328" w:type="dxa"/>
            <w:tcBorders>
              <w:top w:val="nil"/>
              <w:left w:val="nil"/>
              <w:bottom w:val="nil"/>
              <w:right w:val="nil"/>
            </w:tcBorders>
          </w:tcPr>
          <w:p w14:paraId="44DCC52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basin_gwstor</w:t>
            </w:r>
          </w:p>
        </w:tc>
        <w:tc>
          <w:tcPr>
            <w:tcW w:w="5738" w:type="dxa"/>
            <w:gridSpan w:val="3"/>
            <w:tcBorders>
              <w:top w:val="nil"/>
              <w:left w:val="nil"/>
              <w:bottom w:val="nil"/>
              <w:right w:val="nil"/>
            </w:tcBorders>
          </w:tcPr>
          <w:p w14:paraId="64847D87" w14:textId="77777777" w:rsidR="004447C3" w:rsidRPr="00FB3EB4" w:rsidRDefault="004447C3" w:rsidP="004447C3">
            <w:pPr>
              <w:pStyle w:val="TableCellBody"/>
              <w:rPr>
                <w:szCs w:val="20"/>
              </w:rPr>
            </w:pPr>
            <w:r w:rsidRPr="00FB3EB4">
              <w:rPr>
                <w:szCs w:val="20"/>
              </w:rPr>
              <w:t>Basin area-weighted average storage in GWRs</w:t>
            </w:r>
          </w:p>
        </w:tc>
        <w:tc>
          <w:tcPr>
            <w:tcW w:w="1095" w:type="dxa"/>
            <w:gridSpan w:val="2"/>
            <w:tcBorders>
              <w:top w:val="nil"/>
              <w:left w:val="nil"/>
              <w:bottom w:val="nil"/>
              <w:right w:val="nil"/>
            </w:tcBorders>
          </w:tcPr>
          <w:p w14:paraId="49D0876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03C5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BA0AC4" w14:textId="77777777" w:rsidR="004447C3" w:rsidRPr="00FB3EB4" w:rsidRDefault="004447C3" w:rsidP="004447C3">
            <w:pPr>
              <w:pStyle w:val="TableCellBody"/>
              <w:jc w:val="center"/>
              <w:rPr>
                <w:szCs w:val="20"/>
              </w:rPr>
            </w:pPr>
            <w:r>
              <w:rPr>
                <w:szCs w:val="20"/>
              </w:rPr>
              <w:t>always</w:t>
            </w:r>
          </w:p>
        </w:tc>
      </w:tr>
      <w:tr w:rsidR="004447C3" w:rsidRPr="00FB3EB4" w14:paraId="717A5A8D" w14:textId="77777777" w:rsidTr="002049A6">
        <w:trPr>
          <w:trHeight w:val="143"/>
          <w:jc w:val="center"/>
        </w:trPr>
        <w:tc>
          <w:tcPr>
            <w:tcW w:w="2328" w:type="dxa"/>
            <w:tcBorders>
              <w:top w:val="nil"/>
              <w:left w:val="nil"/>
              <w:bottom w:val="nil"/>
              <w:right w:val="nil"/>
            </w:tcBorders>
          </w:tcPr>
          <w:p w14:paraId="7C61DF68" w14:textId="5A08EE60" w:rsidR="004447C3" w:rsidRPr="00FB3EB4" w:rsidRDefault="004447C3" w:rsidP="004447C3">
            <w:pPr>
              <w:pStyle w:val="TableCellBody"/>
              <w:rPr>
                <w:rStyle w:val="Variable"/>
                <w:color w:val="auto"/>
                <w:sz w:val="20"/>
                <w:szCs w:val="20"/>
              </w:rPr>
            </w:pPr>
            <w:r>
              <w:rPr>
                <w:rStyle w:val="Variable"/>
                <w:color w:val="auto"/>
                <w:sz w:val="20"/>
                <w:szCs w:val="20"/>
              </w:rPr>
              <w:t>basin_gwstor_minarea_wb</w:t>
            </w:r>
          </w:p>
        </w:tc>
        <w:tc>
          <w:tcPr>
            <w:tcW w:w="5738" w:type="dxa"/>
            <w:gridSpan w:val="3"/>
            <w:tcBorders>
              <w:top w:val="nil"/>
              <w:left w:val="nil"/>
              <w:bottom w:val="nil"/>
              <w:right w:val="nil"/>
            </w:tcBorders>
          </w:tcPr>
          <w:p w14:paraId="51C48E6B" w14:textId="74DE2DC1" w:rsidR="004447C3" w:rsidRPr="00FB3EB4" w:rsidRDefault="004447C3" w:rsidP="004447C3">
            <w:pPr>
              <w:pStyle w:val="TableCellBody"/>
              <w:rPr>
                <w:szCs w:val="20"/>
              </w:rPr>
            </w:pPr>
            <w:r w:rsidRPr="001E2D38">
              <w:rPr>
                <w:szCs w:val="20"/>
              </w:rPr>
              <w:t xml:space="preserve">Basin area-weighted average storage added to each GWR when storage is less than </w:t>
            </w:r>
            <w:r w:rsidRPr="001E2D38">
              <w:rPr>
                <w:b/>
                <w:szCs w:val="20"/>
              </w:rPr>
              <w:t>gwstor_min</w:t>
            </w:r>
          </w:p>
        </w:tc>
        <w:tc>
          <w:tcPr>
            <w:tcW w:w="1095" w:type="dxa"/>
            <w:gridSpan w:val="2"/>
            <w:tcBorders>
              <w:top w:val="nil"/>
              <w:left w:val="nil"/>
              <w:bottom w:val="nil"/>
              <w:right w:val="nil"/>
            </w:tcBorders>
          </w:tcPr>
          <w:p w14:paraId="7C987F9A" w14:textId="72EB52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C1BFDC" w14:textId="73B76B3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EA598E" w14:textId="5E9911B8" w:rsidR="004447C3" w:rsidRDefault="004447C3" w:rsidP="004447C3">
            <w:pPr>
              <w:pStyle w:val="TableCellBody"/>
              <w:jc w:val="center"/>
              <w:rPr>
                <w:szCs w:val="20"/>
              </w:rPr>
            </w:pPr>
            <w:r>
              <w:rPr>
                <w:szCs w:val="20"/>
              </w:rPr>
              <w:t>always</w:t>
            </w:r>
          </w:p>
        </w:tc>
      </w:tr>
      <w:tr w:rsidR="004447C3" w:rsidRPr="00FB3EB4" w14:paraId="4FD3597F" w14:textId="77777777" w:rsidTr="002049A6">
        <w:trPr>
          <w:trHeight w:val="143"/>
          <w:jc w:val="center"/>
        </w:trPr>
        <w:tc>
          <w:tcPr>
            <w:tcW w:w="2328" w:type="dxa"/>
            <w:tcBorders>
              <w:top w:val="nil"/>
              <w:left w:val="nil"/>
              <w:bottom w:val="nil"/>
              <w:right w:val="nil"/>
            </w:tcBorders>
          </w:tcPr>
          <w:p w14:paraId="7E8084B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gw_upslope</w:t>
            </w:r>
          </w:p>
        </w:tc>
        <w:tc>
          <w:tcPr>
            <w:tcW w:w="5738" w:type="dxa"/>
            <w:gridSpan w:val="3"/>
            <w:tcBorders>
              <w:top w:val="nil"/>
              <w:left w:val="nil"/>
              <w:bottom w:val="nil"/>
              <w:right w:val="nil"/>
            </w:tcBorders>
          </w:tcPr>
          <w:p w14:paraId="236F9794" w14:textId="77777777" w:rsidR="004447C3" w:rsidRPr="00FB3EB4" w:rsidRDefault="004447C3" w:rsidP="004447C3">
            <w:pPr>
              <w:pStyle w:val="TableCellBody"/>
              <w:rPr>
                <w:szCs w:val="20"/>
              </w:rPr>
            </w:pPr>
            <w:r w:rsidRPr="00FB3EB4">
              <w:rPr>
                <w:szCs w:val="20"/>
              </w:rPr>
              <w:t>Groundwater flow received from upslope GWRs for each GWR</w:t>
            </w:r>
          </w:p>
        </w:tc>
        <w:tc>
          <w:tcPr>
            <w:tcW w:w="1095" w:type="dxa"/>
            <w:gridSpan w:val="2"/>
            <w:tcBorders>
              <w:top w:val="nil"/>
              <w:left w:val="nil"/>
              <w:bottom w:val="nil"/>
              <w:right w:val="nil"/>
            </w:tcBorders>
          </w:tcPr>
          <w:p w14:paraId="0B16C66F"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115260B0" w14:textId="38D228A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053F464"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lastRenderedPageBreak/>
              <w:t>ncasc</w:t>
            </w:r>
            <w:r>
              <w:rPr>
                <w:b/>
              </w:rPr>
              <w:t xml:space="preserve">dgw </w:t>
            </w:r>
            <w:r w:rsidRPr="009626A0">
              <w:t>&gt;</w:t>
            </w:r>
            <w:r>
              <w:t xml:space="preserve"> </w:t>
            </w:r>
            <w:r>
              <w:rPr>
                <w:rFonts w:ascii="Courier New" w:hAnsi="Courier New" w:cs="Courier New"/>
              </w:rPr>
              <w:t>0</w:t>
            </w:r>
          </w:p>
        </w:tc>
      </w:tr>
      <w:tr w:rsidR="004447C3" w:rsidRPr="00FB3EB4" w14:paraId="516DACB3" w14:textId="77777777" w:rsidTr="002049A6">
        <w:trPr>
          <w:trHeight w:val="143"/>
          <w:jc w:val="center"/>
        </w:trPr>
        <w:tc>
          <w:tcPr>
            <w:tcW w:w="2328" w:type="dxa"/>
            <w:tcBorders>
              <w:top w:val="nil"/>
              <w:left w:val="nil"/>
              <w:bottom w:val="nil"/>
              <w:right w:val="nil"/>
            </w:tcBorders>
          </w:tcPr>
          <w:p w14:paraId="7A1D4D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gwres_flow</w:t>
            </w:r>
          </w:p>
        </w:tc>
        <w:tc>
          <w:tcPr>
            <w:tcW w:w="5738" w:type="dxa"/>
            <w:gridSpan w:val="3"/>
            <w:tcBorders>
              <w:top w:val="nil"/>
              <w:left w:val="nil"/>
              <w:bottom w:val="nil"/>
              <w:right w:val="nil"/>
            </w:tcBorders>
          </w:tcPr>
          <w:p w14:paraId="5139DF4E" w14:textId="77777777" w:rsidR="004447C3" w:rsidRPr="00FB3EB4" w:rsidRDefault="004447C3" w:rsidP="004447C3">
            <w:pPr>
              <w:pStyle w:val="TableCellBody"/>
              <w:rPr>
                <w:szCs w:val="20"/>
              </w:rPr>
            </w:pPr>
            <w:r w:rsidRPr="00FB3EB4">
              <w:rPr>
                <w:szCs w:val="20"/>
              </w:rPr>
              <w:t>Groundwater discharge from each GWR to the stream network</w:t>
            </w:r>
          </w:p>
        </w:tc>
        <w:tc>
          <w:tcPr>
            <w:tcW w:w="1095" w:type="dxa"/>
            <w:gridSpan w:val="2"/>
            <w:tcBorders>
              <w:top w:val="nil"/>
              <w:left w:val="nil"/>
              <w:bottom w:val="nil"/>
              <w:right w:val="nil"/>
            </w:tcBorders>
          </w:tcPr>
          <w:p w14:paraId="34389E1C"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32197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B08F360" w14:textId="77777777" w:rsidR="004447C3" w:rsidRPr="00FB3EB4" w:rsidRDefault="004447C3" w:rsidP="004447C3">
            <w:pPr>
              <w:pStyle w:val="TableCellBody"/>
              <w:jc w:val="center"/>
              <w:rPr>
                <w:szCs w:val="20"/>
              </w:rPr>
            </w:pPr>
            <w:r>
              <w:rPr>
                <w:szCs w:val="20"/>
              </w:rPr>
              <w:t>always</w:t>
            </w:r>
          </w:p>
        </w:tc>
      </w:tr>
      <w:tr w:rsidR="004447C3" w:rsidRPr="00FB3EB4" w14:paraId="63FB2066" w14:textId="77777777" w:rsidTr="002049A6">
        <w:trPr>
          <w:trHeight w:val="143"/>
          <w:jc w:val="center"/>
        </w:trPr>
        <w:tc>
          <w:tcPr>
            <w:tcW w:w="2328" w:type="dxa"/>
            <w:tcBorders>
              <w:top w:val="nil"/>
              <w:left w:val="nil"/>
              <w:bottom w:val="nil"/>
              <w:right w:val="nil"/>
            </w:tcBorders>
          </w:tcPr>
          <w:p w14:paraId="77872E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gwres_in</w:t>
            </w:r>
          </w:p>
        </w:tc>
        <w:tc>
          <w:tcPr>
            <w:tcW w:w="5738" w:type="dxa"/>
            <w:gridSpan w:val="3"/>
            <w:tcBorders>
              <w:top w:val="nil"/>
              <w:left w:val="nil"/>
              <w:bottom w:val="nil"/>
              <w:right w:val="nil"/>
            </w:tcBorders>
          </w:tcPr>
          <w:p w14:paraId="1812147F" w14:textId="77777777" w:rsidR="004447C3" w:rsidRPr="00FB3EB4" w:rsidRDefault="004447C3" w:rsidP="004447C3">
            <w:pPr>
              <w:pStyle w:val="TableCellBody"/>
              <w:rPr>
                <w:szCs w:val="20"/>
              </w:rPr>
            </w:pPr>
            <w:r w:rsidRPr="00FB3EB4">
              <w:rPr>
                <w:szCs w:val="20"/>
              </w:rPr>
              <w:t>Total inflow to each GWR from associated capillary and gravity reservoirs</w:t>
            </w:r>
          </w:p>
        </w:tc>
        <w:tc>
          <w:tcPr>
            <w:tcW w:w="1095" w:type="dxa"/>
            <w:gridSpan w:val="2"/>
            <w:tcBorders>
              <w:top w:val="nil"/>
              <w:left w:val="nil"/>
              <w:bottom w:val="nil"/>
              <w:right w:val="nil"/>
            </w:tcBorders>
          </w:tcPr>
          <w:p w14:paraId="08A8F906"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462AC1C4" w14:textId="472A346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584FD2" w14:textId="77777777" w:rsidR="004447C3" w:rsidRPr="00FB3EB4" w:rsidRDefault="004447C3" w:rsidP="004447C3">
            <w:pPr>
              <w:pStyle w:val="TableCellBody"/>
              <w:jc w:val="center"/>
              <w:rPr>
                <w:szCs w:val="20"/>
              </w:rPr>
            </w:pPr>
            <w:r>
              <w:rPr>
                <w:szCs w:val="20"/>
              </w:rPr>
              <w:t>always</w:t>
            </w:r>
          </w:p>
        </w:tc>
      </w:tr>
      <w:tr w:rsidR="004447C3" w:rsidRPr="00FB3EB4" w14:paraId="1647B87C" w14:textId="77777777" w:rsidTr="002049A6">
        <w:trPr>
          <w:trHeight w:val="143"/>
          <w:jc w:val="center"/>
        </w:trPr>
        <w:tc>
          <w:tcPr>
            <w:tcW w:w="2328" w:type="dxa"/>
            <w:tcBorders>
              <w:top w:val="nil"/>
              <w:left w:val="nil"/>
              <w:bottom w:val="nil"/>
              <w:right w:val="nil"/>
            </w:tcBorders>
          </w:tcPr>
          <w:p w14:paraId="3416E5A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gwres_sink</w:t>
            </w:r>
          </w:p>
        </w:tc>
        <w:tc>
          <w:tcPr>
            <w:tcW w:w="5738" w:type="dxa"/>
            <w:gridSpan w:val="3"/>
            <w:tcBorders>
              <w:top w:val="nil"/>
              <w:left w:val="nil"/>
              <w:bottom w:val="nil"/>
              <w:right w:val="nil"/>
            </w:tcBorders>
          </w:tcPr>
          <w:p w14:paraId="6D7560DB" w14:textId="77777777" w:rsidR="004447C3" w:rsidRPr="00FB3EB4" w:rsidRDefault="004447C3" w:rsidP="004447C3">
            <w:pPr>
              <w:pStyle w:val="TableCellBody"/>
              <w:rPr>
                <w:szCs w:val="20"/>
              </w:rPr>
            </w:pPr>
            <w:r w:rsidRPr="00FB3EB4">
              <w:rPr>
                <w:szCs w:val="20"/>
              </w:rPr>
              <w:t>Outflow from GWRs to the groundwater sink; water is considered underflow or flow to deep aquifers and does not flow to the stream network</w:t>
            </w:r>
          </w:p>
        </w:tc>
        <w:tc>
          <w:tcPr>
            <w:tcW w:w="1095" w:type="dxa"/>
            <w:gridSpan w:val="2"/>
            <w:tcBorders>
              <w:top w:val="nil"/>
              <w:left w:val="nil"/>
              <w:bottom w:val="nil"/>
              <w:right w:val="nil"/>
            </w:tcBorders>
          </w:tcPr>
          <w:p w14:paraId="4B1190F1"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FCC9B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1D43D7E" w14:textId="77777777" w:rsidR="004447C3" w:rsidRPr="00FB3EB4" w:rsidRDefault="004447C3" w:rsidP="004447C3">
            <w:pPr>
              <w:pStyle w:val="TableCellBody"/>
              <w:jc w:val="center"/>
              <w:rPr>
                <w:szCs w:val="20"/>
              </w:rPr>
            </w:pPr>
            <w:r>
              <w:rPr>
                <w:szCs w:val="20"/>
              </w:rPr>
              <w:t>always</w:t>
            </w:r>
          </w:p>
        </w:tc>
      </w:tr>
      <w:tr w:rsidR="004447C3" w:rsidRPr="00FB3EB4" w14:paraId="1DD18594" w14:textId="77777777" w:rsidTr="002049A6">
        <w:trPr>
          <w:trHeight w:val="143"/>
          <w:jc w:val="center"/>
        </w:trPr>
        <w:tc>
          <w:tcPr>
            <w:tcW w:w="2328" w:type="dxa"/>
            <w:tcBorders>
              <w:top w:val="nil"/>
              <w:left w:val="nil"/>
              <w:bottom w:val="nil"/>
              <w:right w:val="nil"/>
            </w:tcBorders>
          </w:tcPr>
          <w:p w14:paraId="587D18E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gwres_stor</w:t>
            </w:r>
          </w:p>
        </w:tc>
        <w:tc>
          <w:tcPr>
            <w:tcW w:w="5738" w:type="dxa"/>
            <w:gridSpan w:val="3"/>
            <w:tcBorders>
              <w:top w:val="nil"/>
              <w:left w:val="nil"/>
              <w:bottom w:val="nil"/>
              <w:right w:val="nil"/>
            </w:tcBorders>
          </w:tcPr>
          <w:p w14:paraId="5230538B" w14:textId="77777777" w:rsidR="004447C3" w:rsidRPr="00FB3EB4" w:rsidRDefault="004447C3" w:rsidP="004447C3">
            <w:pPr>
              <w:pStyle w:val="TableCellBody"/>
              <w:rPr>
                <w:szCs w:val="20"/>
              </w:rPr>
            </w:pPr>
            <w:r w:rsidRPr="00FB3EB4">
              <w:rPr>
                <w:szCs w:val="20"/>
              </w:rPr>
              <w:t>Storage in each GWR</w:t>
            </w:r>
          </w:p>
        </w:tc>
        <w:tc>
          <w:tcPr>
            <w:tcW w:w="1095" w:type="dxa"/>
            <w:gridSpan w:val="2"/>
            <w:tcBorders>
              <w:top w:val="nil"/>
              <w:left w:val="nil"/>
              <w:bottom w:val="nil"/>
              <w:right w:val="nil"/>
            </w:tcBorders>
          </w:tcPr>
          <w:p w14:paraId="2301D33D"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3BF675" w14:textId="67A675E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6AD099" w14:textId="77777777" w:rsidR="004447C3" w:rsidRPr="00FB3EB4" w:rsidRDefault="004447C3" w:rsidP="004447C3">
            <w:pPr>
              <w:pStyle w:val="TableCellBody"/>
              <w:jc w:val="center"/>
              <w:rPr>
                <w:szCs w:val="20"/>
              </w:rPr>
            </w:pPr>
            <w:r>
              <w:rPr>
                <w:szCs w:val="20"/>
              </w:rPr>
              <w:t>always</w:t>
            </w:r>
          </w:p>
        </w:tc>
      </w:tr>
      <w:tr w:rsidR="004447C3" w:rsidRPr="00FB3EB4" w14:paraId="72792003" w14:textId="77777777" w:rsidTr="002049A6">
        <w:trPr>
          <w:trHeight w:val="143"/>
          <w:jc w:val="center"/>
        </w:trPr>
        <w:tc>
          <w:tcPr>
            <w:tcW w:w="2328" w:type="dxa"/>
            <w:tcBorders>
              <w:top w:val="nil"/>
              <w:left w:val="nil"/>
              <w:bottom w:val="nil"/>
              <w:right w:val="nil"/>
            </w:tcBorders>
          </w:tcPr>
          <w:p w14:paraId="09FE4C5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gwstor_minarea_wb</w:t>
            </w:r>
          </w:p>
        </w:tc>
        <w:tc>
          <w:tcPr>
            <w:tcW w:w="5738" w:type="dxa"/>
            <w:gridSpan w:val="3"/>
            <w:tcBorders>
              <w:top w:val="nil"/>
              <w:left w:val="nil"/>
              <w:bottom w:val="nil"/>
              <w:right w:val="nil"/>
            </w:tcBorders>
          </w:tcPr>
          <w:p w14:paraId="7BC29930" w14:textId="77777777" w:rsidR="004447C3" w:rsidRPr="00FB3EB4" w:rsidRDefault="004447C3" w:rsidP="004447C3">
            <w:pPr>
              <w:pStyle w:val="TableCellBody"/>
              <w:rPr>
                <w:szCs w:val="20"/>
              </w:rPr>
            </w:pPr>
            <w:r w:rsidRPr="00FB3EB4">
              <w:rPr>
                <w:szCs w:val="20"/>
              </w:rPr>
              <w:t xml:space="preserve">Storage added to each GWR when storage is less than </w:t>
            </w:r>
            <w:r w:rsidRPr="00FB3EB4">
              <w:rPr>
                <w:b/>
                <w:szCs w:val="20"/>
              </w:rPr>
              <w:t>gwstor_min</w:t>
            </w:r>
          </w:p>
        </w:tc>
        <w:tc>
          <w:tcPr>
            <w:tcW w:w="1095" w:type="dxa"/>
            <w:gridSpan w:val="2"/>
            <w:tcBorders>
              <w:top w:val="nil"/>
              <w:left w:val="nil"/>
              <w:bottom w:val="nil"/>
              <w:right w:val="nil"/>
            </w:tcBorders>
          </w:tcPr>
          <w:p w14:paraId="737BB780"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79E9AC" w14:textId="7BBC83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063DAF" w14:textId="77777777" w:rsidR="004447C3" w:rsidRPr="00FB3EB4" w:rsidRDefault="004447C3" w:rsidP="004447C3">
            <w:pPr>
              <w:pStyle w:val="TableCellBody"/>
              <w:jc w:val="center"/>
              <w:rPr>
                <w:szCs w:val="20"/>
              </w:rPr>
            </w:pPr>
            <w:r>
              <w:rPr>
                <w:szCs w:val="20"/>
              </w:rPr>
              <w:t>always</w:t>
            </w:r>
          </w:p>
        </w:tc>
      </w:tr>
      <w:tr w:rsidR="004447C3" w:rsidRPr="00FB3EB4" w14:paraId="7EB81926" w14:textId="77777777" w:rsidTr="002049A6">
        <w:trPr>
          <w:trHeight w:val="143"/>
          <w:jc w:val="center"/>
        </w:trPr>
        <w:tc>
          <w:tcPr>
            <w:tcW w:w="2328" w:type="dxa"/>
            <w:tcBorders>
              <w:top w:val="nil"/>
              <w:left w:val="nil"/>
              <w:bottom w:val="nil"/>
              <w:right w:val="nil"/>
            </w:tcBorders>
          </w:tcPr>
          <w:p w14:paraId="2BCE11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hru_gw_cascadeflow</w:t>
            </w:r>
          </w:p>
        </w:tc>
        <w:tc>
          <w:tcPr>
            <w:tcW w:w="5738" w:type="dxa"/>
            <w:gridSpan w:val="3"/>
            <w:tcBorders>
              <w:top w:val="nil"/>
              <w:left w:val="nil"/>
              <w:bottom w:val="nil"/>
              <w:right w:val="nil"/>
            </w:tcBorders>
          </w:tcPr>
          <w:p w14:paraId="1B76799E" w14:textId="77777777" w:rsidR="004447C3" w:rsidRPr="00FB3EB4" w:rsidRDefault="004447C3" w:rsidP="004447C3">
            <w:pPr>
              <w:pStyle w:val="TableCellBody"/>
              <w:rPr>
                <w:szCs w:val="20"/>
              </w:rPr>
            </w:pPr>
            <w:r w:rsidRPr="00FB3EB4">
              <w:rPr>
                <w:szCs w:val="20"/>
              </w:rPr>
              <w:t>Cascading groundwater flow from each GWR</w:t>
            </w:r>
          </w:p>
        </w:tc>
        <w:tc>
          <w:tcPr>
            <w:tcW w:w="1095" w:type="dxa"/>
            <w:gridSpan w:val="2"/>
            <w:tcBorders>
              <w:top w:val="nil"/>
              <w:left w:val="nil"/>
              <w:bottom w:val="nil"/>
              <w:right w:val="nil"/>
            </w:tcBorders>
          </w:tcPr>
          <w:p w14:paraId="2B245CB2"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2D04D84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E9FDCD" w14:textId="52119975"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4BA6B6E"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70469F05" w14:textId="77777777" w:rsidTr="002049A6">
        <w:trPr>
          <w:trHeight w:val="143"/>
          <w:jc w:val="center"/>
        </w:trPr>
        <w:tc>
          <w:tcPr>
            <w:tcW w:w="2328" w:type="dxa"/>
            <w:tcBorders>
              <w:top w:val="nil"/>
              <w:left w:val="nil"/>
              <w:bottom w:val="nil"/>
              <w:right w:val="nil"/>
            </w:tcBorders>
          </w:tcPr>
          <w:p w14:paraId="77A9BDD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seginc_gwflow</w:t>
            </w:r>
          </w:p>
        </w:tc>
        <w:tc>
          <w:tcPr>
            <w:tcW w:w="5738" w:type="dxa"/>
            <w:gridSpan w:val="3"/>
            <w:tcBorders>
              <w:top w:val="nil"/>
              <w:left w:val="nil"/>
              <w:bottom w:val="nil"/>
              <w:right w:val="nil"/>
            </w:tcBorders>
          </w:tcPr>
          <w:p w14:paraId="45E5B940" w14:textId="77777777" w:rsidR="004447C3" w:rsidRPr="00FB3EB4" w:rsidRDefault="004447C3" w:rsidP="004447C3">
            <w:pPr>
              <w:pStyle w:val="TableCellBody"/>
              <w:rPr>
                <w:szCs w:val="20"/>
              </w:rPr>
            </w:pPr>
            <w:r w:rsidRPr="00FB3EB4">
              <w:rPr>
                <w:szCs w:val="20"/>
              </w:rPr>
              <w:t xml:space="preserve">Area-weighted average groundwater discharge for each segment from HRUs contributing flow to the segment </w:t>
            </w:r>
          </w:p>
        </w:tc>
        <w:tc>
          <w:tcPr>
            <w:tcW w:w="1095" w:type="dxa"/>
            <w:gridSpan w:val="2"/>
            <w:tcBorders>
              <w:top w:val="nil"/>
              <w:left w:val="nil"/>
              <w:bottom w:val="nil"/>
              <w:right w:val="nil"/>
            </w:tcBorders>
          </w:tcPr>
          <w:p w14:paraId="1900B0BB"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88BFA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B2DAC67" w14:textId="24C36632"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223BEED8"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5C9BFE46" w14:textId="77777777" w:rsidTr="002049A6">
        <w:trPr>
          <w:trHeight w:val="143"/>
          <w:jc w:val="center"/>
        </w:trPr>
        <w:tc>
          <w:tcPr>
            <w:tcW w:w="2328" w:type="dxa"/>
            <w:tcBorders>
              <w:top w:val="nil"/>
              <w:left w:val="nil"/>
              <w:bottom w:val="nil"/>
              <w:right w:val="nil"/>
            </w:tcBorders>
          </w:tcPr>
          <w:p w14:paraId="604F78C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sub_gwflow</w:t>
            </w:r>
          </w:p>
        </w:tc>
        <w:tc>
          <w:tcPr>
            <w:tcW w:w="5738" w:type="dxa"/>
            <w:gridSpan w:val="3"/>
            <w:tcBorders>
              <w:top w:val="nil"/>
              <w:left w:val="nil"/>
              <w:bottom w:val="nil"/>
              <w:right w:val="nil"/>
            </w:tcBorders>
          </w:tcPr>
          <w:p w14:paraId="63D85A5B" w14:textId="77777777" w:rsidR="004447C3" w:rsidRPr="00FB3EB4" w:rsidRDefault="004447C3" w:rsidP="004447C3">
            <w:pPr>
              <w:pStyle w:val="TableCellBody"/>
              <w:rPr>
                <w:szCs w:val="20"/>
              </w:rPr>
            </w:pPr>
            <w:r w:rsidRPr="00FB3EB4">
              <w:rPr>
                <w:szCs w:val="20"/>
              </w:rPr>
              <w:t>Area-weighted average groundwater discharge from associated GWRs to each subbasin and from upstream subbasins</w:t>
            </w:r>
          </w:p>
        </w:tc>
        <w:tc>
          <w:tcPr>
            <w:tcW w:w="1095" w:type="dxa"/>
            <w:gridSpan w:val="2"/>
            <w:tcBorders>
              <w:top w:val="nil"/>
              <w:left w:val="nil"/>
              <w:bottom w:val="nil"/>
              <w:right w:val="nil"/>
            </w:tcBorders>
          </w:tcPr>
          <w:p w14:paraId="7E0F3184"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7EB9AB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49AA7B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C20AD10"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B51B6E9" w14:textId="77777777" w:rsidTr="002049A6">
        <w:trPr>
          <w:trHeight w:val="143"/>
          <w:jc w:val="center"/>
        </w:trPr>
        <w:tc>
          <w:tcPr>
            <w:tcW w:w="2328" w:type="dxa"/>
            <w:tcBorders>
              <w:top w:val="nil"/>
              <w:left w:val="nil"/>
              <w:bottom w:val="single" w:sz="4" w:space="0" w:color="auto"/>
              <w:right w:val="nil"/>
            </w:tcBorders>
          </w:tcPr>
          <w:p w14:paraId="6776BD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subinc_gwflow</w:t>
            </w:r>
          </w:p>
        </w:tc>
        <w:tc>
          <w:tcPr>
            <w:tcW w:w="5738" w:type="dxa"/>
            <w:gridSpan w:val="3"/>
            <w:tcBorders>
              <w:top w:val="nil"/>
              <w:left w:val="nil"/>
              <w:bottom w:val="single" w:sz="4" w:space="0" w:color="auto"/>
              <w:right w:val="nil"/>
            </w:tcBorders>
          </w:tcPr>
          <w:p w14:paraId="515E997B" w14:textId="77777777" w:rsidR="004447C3" w:rsidRPr="00FB3EB4" w:rsidRDefault="004447C3" w:rsidP="004447C3">
            <w:pPr>
              <w:pStyle w:val="TableCellBody"/>
              <w:rPr>
                <w:szCs w:val="20"/>
              </w:rPr>
            </w:pPr>
            <w:r w:rsidRPr="00FB3EB4">
              <w:rPr>
                <w:szCs w:val="20"/>
              </w:rPr>
              <w:t>Area-weighted average groundwater discharge from associated</w:t>
            </w:r>
            <w:r>
              <w:rPr>
                <w:szCs w:val="20"/>
              </w:rPr>
              <w:t xml:space="preserve"> GWRs to each subbasin</w:t>
            </w:r>
          </w:p>
        </w:tc>
        <w:tc>
          <w:tcPr>
            <w:tcW w:w="1095" w:type="dxa"/>
            <w:gridSpan w:val="2"/>
            <w:tcBorders>
              <w:top w:val="nil"/>
              <w:left w:val="nil"/>
              <w:bottom w:val="single" w:sz="4" w:space="0" w:color="auto"/>
              <w:right w:val="nil"/>
            </w:tcBorders>
          </w:tcPr>
          <w:p w14:paraId="3532E77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7CE77E2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57DF6C8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3153EA56"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4447C3" w:rsidRDefault="004447C3" w:rsidP="004447C3">
            <w:pPr>
              <w:pStyle w:val="TableSpanner"/>
            </w:pPr>
            <w:r>
              <w:t>Streamflow</w:t>
            </w:r>
          </w:p>
        </w:tc>
      </w:tr>
      <w:tr w:rsidR="004447C3" w:rsidRPr="00FB3EB4" w14:paraId="15E420ED" w14:textId="77777777" w:rsidTr="002049A6">
        <w:trPr>
          <w:trHeight w:val="143"/>
          <w:jc w:val="center"/>
        </w:trPr>
        <w:tc>
          <w:tcPr>
            <w:tcW w:w="2328" w:type="dxa"/>
            <w:tcBorders>
              <w:top w:val="nil"/>
              <w:left w:val="nil"/>
              <w:bottom w:val="nil"/>
              <w:right w:val="nil"/>
            </w:tcBorders>
          </w:tcPr>
          <w:p w14:paraId="2EE218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basin_cfs</w:t>
            </w:r>
          </w:p>
        </w:tc>
        <w:tc>
          <w:tcPr>
            <w:tcW w:w="5738" w:type="dxa"/>
            <w:gridSpan w:val="3"/>
            <w:tcBorders>
              <w:top w:val="nil"/>
              <w:left w:val="nil"/>
              <w:bottom w:val="nil"/>
              <w:right w:val="nil"/>
            </w:tcBorders>
          </w:tcPr>
          <w:p w14:paraId="32DD7883"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75651AD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BD5F77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A8470B2" w14:textId="77777777" w:rsidR="004447C3" w:rsidRPr="00FB3EB4" w:rsidRDefault="004447C3" w:rsidP="004447C3">
            <w:pPr>
              <w:pStyle w:val="TableCellBody"/>
              <w:jc w:val="center"/>
              <w:rPr>
                <w:szCs w:val="20"/>
              </w:rPr>
            </w:pPr>
            <w:r>
              <w:rPr>
                <w:szCs w:val="20"/>
              </w:rPr>
              <w:t>always</w:t>
            </w:r>
          </w:p>
        </w:tc>
      </w:tr>
      <w:tr w:rsidR="004447C3" w:rsidRPr="00FB3EB4" w14:paraId="60440004" w14:textId="77777777" w:rsidTr="002049A6">
        <w:trPr>
          <w:trHeight w:val="143"/>
          <w:jc w:val="center"/>
        </w:trPr>
        <w:tc>
          <w:tcPr>
            <w:tcW w:w="2328" w:type="dxa"/>
            <w:tcBorders>
              <w:top w:val="nil"/>
              <w:left w:val="nil"/>
              <w:bottom w:val="nil"/>
              <w:right w:val="nil"/>
            </w:tcBorders>
          </w:tcPr>
          <w:p w14:paraId="1BC4D096" w14:textId="365215CD"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basin_cfs_mo</w:t>
            </w:r>
          </w:p>
        </w:tc>
        <w:tc>
          <w:tcPr>
            <w:tcW w:w="5738" w:type="dxa"/>
            <w:gridSpan w:val="3"/>
            <w:tcBorders>
              <w:top w:val="nil"/>
              <w:left w:val="nil"/>
              <w:bottom w:val="nil"/>
              <w:right w:val="nil"/>
            </w:tcBorders>
          </w:tcPr>
          <w:p w14:paraId="6882C8C1" w14:textId="4D984BD4" w:rsidR="004447C3" w:rsidRPr="00FB3EB4" w:rsidRDefault="004447C3" w:rsidP="004447C3">
            <w:pPr>
              <w:pStyle w:val="TableCellBody"/>
              <w:rPr>
                <w:szCs w:val="20"/>
              </w:rPr>
            </w:pPr>
            <w:r>
              <w:rPr>
                <w:szCs w:val="20"/>
              </w:rPr>
              <w:t>Monthly total streamflow to stream network</w:t>
            </w:r>
          </w:p>
        </w:tc>
        <w:tc>
          <w:tcPr>
            <w:tcW w:w="1095" w:type="dxa"/>
            <w:gridSpan w:val="2"/>
            <w:tcBorders>
              <w:top w:val="nil"/>
              <w:left w:val="nil"/>
              <w:bottom w:val="nil"/>
              <w:right w:val="nil"/>
            </w:tcBorders>
          </w:tcPr>
          <w:p w14:paraId="7C5C9224" w14:textId="5E2AF7E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379CEB8" w14:textId="753DAFC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2FC332C" w14:textId="6DF32592"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178BD9B" w14:textId="77777777" w:rsidTr="002049A6">
        <w:trPr>
          <w:trHeight w:val="143"/>
          <w:jc w:val="center"/>
        </w:trPr>
        <w:tc>
          <w:tcPr>
            <w:tcW w:w="2328" w:type="dxa"/>
            <w:tcBorders>
              <w:top w:val="nil"/>
              <w:left w:val="nil"/>
              <w:bottom w:val="nil"/>
              <w:right w:val="nil"/>
            </w:tcBorders>
          </w:tcPr>
          <w:p w14:paraId="13AD8C56" w14:textId="65FF560E"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basin_cfs_tot</w:t>
            </w:r>
          </w:p>
        </w:tc>
        <w:tc>
          <w:tcPr>
            <w:tcW w:w="5738" w:type="dxa"/>
            <w:gridSpan w:val="3"/>
            <w:tcBorders>
              <w:top w:val="nil"/>
              <w:left w:val="nil"/>
              <w:bottom w:val="nil"/>
              <w:right w:val="nil"/>
            </w:tcBorders>
          </w:tcPr>
          <w:p w14:paraId="03ED75B8" w14:textId="083FE2EF" w:rsidR="004447C3" w:rsidRPr="00FB3EB4" w:rsidRDefault="004447C3" w:rsidP="004447C3">
            <w:pPr>
              <w:pStyle w:val="TableCellBody"/>
              <w:rPr>
                <w:szCs w:val="20"/>
              </w:rPr>
            </w:pPr>
            <w:r>
              <w:rPr>
                <w:szCs w:val="20"/>
              </w:rPr>
              <w:t>Total simulation basin area-weighted average streamflow</w:t>
            </w:r>
          </w:p>
        </w:tc>
        <w:tc>
          <w:tcPr>
            <w:tcW w:w="1095" w:type="dxa"/>
            <w:gridSpan w:val="2"/>
            <w:tcBorders>
              <w:top w:val="nil"/>
              <w:left w:val="nil"/>
              <w:bottom w:val="nil"/>
              <w:right w:val="nil"/>
            </w:tcBorders>
          </w:tcPr>
          <w:p w14:paraId="47C9C958" w14:textId="6356B67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D04C14F" w14:textId="4D942063"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5A78A5AD" w14:textId="1410957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4EEC49B" w14:textId="77777777" w:rsidTr="002049A6">
        <w:trPr>
          <w:trHeight w:val="143"/>
          <w:jc w:val="center"/>
        </w:trPr>
        <w:tc>
          <w:tcPr>
            <w:tcW w:w="2328" w:type="dxa"/>
            <w:tcBorders>
              <w:top w:val="nil"/>
              <w:left w:val="nil"/>
              <w:bottom w:val="nil"/>
              <w:right w:val="nil"/>
            </w:tcBorders>
          </w:tcPr>
          <w:p w14:paraId="172EB18D" w14:textId="29F97D04"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basin_cfs_yr</w:t>
            </w:r>
          </w:p>
        </w:tc>
        <w:tc>
          <w:tcPr>
            <w:tcW w:w="5738" w:type="dxa"/>
            <w:gridSpan w:val="3"/>
            <w:tcBorders>
              <w:top w:val="nil"/>
              <w:left w:val="nil"/>
              <w:bottom w:val="nil"/>
              <w:right w:val="nil"/>
            </w:tcBorders>
          </w:tcPr>
          <w:p w14:paraId="755E1F73" w14:textId="633DBBD9" w:rsidR="004447C3" w:rsidRDefault="004447C3" w:rsidP="004447C3">
            <w:pPr>
              <w:pStyle w:val="TableCellBody"/>
              <w:rPr>
                <w:szCs w:val="20"/>
              </w:rPr>
            </w:pPr>
            <w:r>
              <w:rPr>
                <w:szCs w:val="20"/>
              </w:rPr>
              <w:t>Yearly total streamflow to stream network</w:t>
            </w:r>
          </w:p>
        </w:tc>
        <w:tc>
          <w:tcPr>
            <w:tcW w:w="1095" w:type="dxa"/>
            <w:gridSpan w:val="2"/>
            <w:tcBorders>
              <w:top w:val="nil"/>
              <w:left w:val="nil"/>
              <w:bottom w:val="nil"/>
              <w:right w:val="nil"/>
            </w:tcBorders>
          </w:tcPr>
          <w:p w14:paraId="36E96594" w14:textId="525C52E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2EF5603" w14:textId="1C3A794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2C399C3" w14:textId="3DFE72DF"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0F8C282" w14:textId="77777777" w:rsidTr="002049A6">
        <w:trPr>
          <w:trHeight w:val="143"/>
          <w:jc w:val="center"/>
        </w:trPr>
        <w:tc>
          <w:tcPr>
            <w:tcW w:w="2328" w:type="dxa"/>
            <w:tcBorders>
              <w:top w:val="nil"/>
              <w:left w:val="nil"/>
              <w:bottom w:val="nil"/>
              <w:right w:val="nil"/>
            </w:tcBorders>
          </w:tcPr>
          <w:p w14:paraId="6BCFE9C7"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basin_cms</w:t>
            </w:r>
          </w:p>
        </w:tc>
        <w:tc>
          <w:tcPr>
            <w:tcW w:w="5738" w:type="dxa"/>
            <w:gridSpan w:val="3"/>
            <w:tcBorders>
              <w:top w:val="nil"/>
              <w:left w:val="nil"/>
              <w:bottom w:val="nil"/>
              <w:right w:val="nil"/>
            </w:tcBorders>
          </w:tcPr>
          <w:p w14:paraId="224874A6"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50AFD9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4447C3" w:rsidRPr="00FB3EB4" w:rsidRDefault="004447C3" w:rsidP="004447C3">
            <w:pPr>
              <w:pStyle w:val="tablecell-centered"/>
              <w:rPr>
                <w:szCs w:val="20"/>
              </w:rPr>
            </w:pPr>
            <w:r w:rsidRPr="00FB3EB4">
              <w:rPr>
                <w:szCs w:val="20"/>
              </w:rPr>
              <w:t>cms</w:t>
            </w:r>
          </w:p>
        </w:tc>
        <w:tc>
          <w:tcPr>
            <w:tcW w:w="929" w:type="dxa"/>
            <w:tcBorders>
              <w:top w:val="nil"/>
              <w:left w:val="nil"/>
              <w:bottom w:val="nil"/>
              <w:right w:val="nil"/>
            </w:tcBorders>
          </w:tcPr>
          <w:p w14:paraId="01924B45"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45E4E8F" w14:textId="77777777" w:rsidR="004447C3" w:rsidRPr="00FB3EB4" w:rsidRDefault="004447C3" w:rsidP="004447C3">
            <w:pPr>
              <w:pStyle w:val="TableCellBody"/>
              <w:jc w:val="center"/>
              <w:rPr>
                <w:szCs w:val="20"/>
              </w:rPr>
            </w:pPr>
            <w:r>
              <w:rPr>
                <w:szCs w:val="20"/>
              </w:rPr>
              <w:t>always</w:t>
            </w:r>
          </w:p>
        </w:tc>
      </w:tr>
      <w:tr w:rsidR="004447C3" w:rsidRPr="00FB3EB4" w14:paraId="46D8CEA0" w14:textId="77777777" w:rsidTr="002049A6">
        <w:trPr>
          <w:trHeight w:val="143"/>
          <w:jc w:val="center"/>
        </w:trPr>
        <w:tc>
          <w:tcPr>
            <w:tcW w:w="2328" w:type="dxa"/>
            <w:tcBorders>
              <w:top w:val="nil"/>
              <w:left w:val="nil"/>
              <w:bottom w:val="nil"/>
              <w:right w:val="nil"/>
            </w:tcBorders>
          </w:tcPr>
          <w:p w14:paraId="065998A0" w14:textId="7BE41838"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w:t>
            </w:r>
          </w:p>
        </w:tc>
        <w:tc>
          <w:tcPr>
            <w:tcW w:w="5738" w:type="dxa"/>
            <w:gridSpan w:val="3"/>
            <w:tcBorders>
              <w:top w:val="nil"/>
              <w:left w:val="nil"/>
              <w:bottom w:val="nil"/>
              <w:right w:val="nil"/>
            </w:tcBorders>
          </w:tcPr>
          <w:p w14:paraId="3640D4BE" w14:textId="788220F7" w:rsidR="004447C3" w:rsidRPr="00FB3EB4" w:rsidRDefault="004447C3" w:rsidP="004447C3">
            <w:pPr>
              <w:pStyle w:val="TableCellBody"/>
              <w:rPr>
                <w:szCs w:val="20"/>
              </w:rPr>
            </w:pPr>
            <w:r>
              <w:rPr>
                <w:szCs w:val="20"/>
              </w:rPr>
              <w:t>Basin area-weighted average discharge/precipitation</w:t>
            </w:r>
          </w:p>
        </w:tc>
        <w:tc>
          <w:tcPr>
            <w:tcW w:w="1095" w:type="dxa"/>
            <w:gridSpan w:val="2"/>
            <w:tcBorders>
              <w:top w:val="nil"/>
              <w:left w:val="nil"/>
              <w:bottom w:val="nil"/>
              <w:right w:val="nil"/>
            </w:tcBorders>
          </w:tcPr>
          <w:p w14:paraId="702E53B6" w14:textId="0168EDA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28AD89FD" w14:textId="671138A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24936D67" w14:textId="6A87BB16"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A3CC305" w14:textId="77777777" w:rsidTr="002049A6">
        <w:trPr>
          <w:trHeight w:val="143"/>
          <w:jc w:val="center"/>
        </w:trPr>
        <w:tc>
          <w:tcPr>
            <w:tcW w:w="2328" w:type="dxa"/>
            <w:tcBorders>
              <w:top w:val="nil"/>
              <w:left w:val="nil"/>
              <w:bottom w:val="nil"/>
              <w:right w:val="nil"/>
            </w:tcBorders>
          </w:tcPr>
          <w:p w14:paraId="03C92763" w14:textId="4E7F2919"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basin_runoff_ratio_mo</w:t>
            </w:r>
          </w:p>
        </w:tc>
        <w:tc>
          <w:tcPr>
            <w:tcW w:w="5738" w:type="dxa"/>
            <w:gridSpan w:val="3"/>
            <w:tcBorders>
              <w:top w:val="nil"/>
              <w:left w:val="nil"/>
              <w:bottom w:val="nil"/>
              <w:right w:val="nil"/>
            </w:tcBorders>
          </w:tcPr>
          <w:p w14:paraId="56F8C021" w14:textId="0330DDE6" w:rsidR="004447C3" w:rsidRDefault="004447C3" w:rsidP="004447C3">
            <w:pPr>
              <w:pStyle w:val="TableCellBody"/>
              <w:rPr>
                <w:szCs w:val="20"/>
              </w:rPr>
            </w:pPr>
            <w:r>
              <w:rPr>
                <w:szCs w:val="20"/>
              </w:rPr>
              <w:t>Monthly area-weighted average discharge/precipitation</w:t>
            </w:r>
          </w:p>
        </w:tc>
        <w:tc>
          <w:tcPr>
            <w:tcW w:w="1095" w:type="dxa"/>
            <w:gridSpan w:val="2"/>
            <w:tcBorders>
              <w:top w:val="nil"/>
              <w:left w:val="nil"/>
              <w:bottom w:val="nil"/>
              <w:right w:val="nil"/>
            </w:tcBorders>
          </w:tcPr>
          <w:p w14:paraId="1FEF908D" w14:textId="26459A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A4E970" w14:textId="49715136"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A9C5385" w14:textId="367086C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6174E63" w14:textId="77777777" w:rsidTr="002049A6">
        <w:trPr>
          <w:trHeight w:val="143"/>
          <w:jc w:val="center"/>
        </w:trPr>
        <w:tc>
          <w:tcPr>
            <w:tcW w:w="2328" w:type="dxa"/>
            <w:tcBorders>
              <w:top w:val="nil"/>
              <w:left w:val="nil"/>
              <w:bottom w:val="nil"/>
              <w:right w:val="nil"/>
            </w:tcBorders>
          </w:tcPr>
          <w:p w14:paraId="766CF45B" w14:textId="7570FEE5" w:rsidR="004447C3" w:rsidRPr="002049A6" w:rsidRDefault="004447C3" w:rsidP="004447C3">
            <w:pPr>
              <w:pStyle w:val="TableCellBody"/>
              <w:rPr>
                <w:rStyle w:val="Variable"/>
                <w:color w:val="auto"/>
                <w:sz w:val="20"/>
                <w:szCs w:val="20"/>
              </w:rPr>
            </w:pPr>
            <w:r w:rsidRPr="002049A6">
              <w:rPr>
                <w:rStyle w:val="Variable"/>
                <w:color w:val="auto"/>
                <w:sz w:val="20"/>
                <w:szCs w:val="20"/>
              </w:rPr>
              <w:t>basin_segment_storage</w:t>
            </w:r>
          </w:p>
        </w:tc>
        <w:tc>
          <w:tcPr>
            <w:tcW w:w="5738" w:type="dxa"/>
            <w:gridSpan w:val="3"/>
            <w:tcBorders>
              <w:top w:val="nil"/>
              <w:left w:val="nil"/>
              <w:bottom w:val="nil"/>
              <w:right w:val="nil"/>
            </w:tcBorders>
          </w:tcPr>
          <w:p w14:paraId="4CE732F4" w14:textId="247030CA" w:rsidR="004447C3" w:rsidRDefault="004447C3" w:rsidP="004447C3">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095" w:type="dxa"/>
            <w:gridSpan w:val="2"/>
            <w:tcBorders>
              <w:top w:val="nil"/>
              <w:left w:val="nil"/>
              <w:bottom w:val="nil"/>
              <w:right w:val="nil"/>
            </w:tcBorders>
          </w:tcPr>
          <w:p w14:paraId="5C9AAA0F" w14:textId="341331A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4447C3"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CE10F5" w14:textId="58890578"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6D7466" w14:textId="55720868"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p>
        </w:tc>
      </w:tr>
      <w:tr w:rsidR="004447C3" w:rsidRPr="00FB3EB4" w14:paraId="74BA9921" w14:textId="77777777" w:rsidTr="002049A6">
        <w:trPr>
          <w:trHeight w:val="143"/>
          <w:jc w:val="center"/>
        </w:trPr>
        <w:tc>
          <w:tcPr>
            <w:tcW w:w="2328" w:type="dxa"/>
            <w:tcBorders>
              <w:top w:val="nil"/>
              <w:left w:val="nil"/>
              <w:bottom w:val="nil"/>
              <w:right w:val="nil"/>
            </w:tcBorders>
          </w:tcPr>
          <w:p w14:paraId="324AAC26"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basin_stflow_in</w:t>
            </w:r>
          </w:p>
        </w:tc>
        <w:tc>
          <w:tcPr>
            <w:tcW w:w="5738" w:type="dxa"/>
            <w:gridSpan w:val="3"/>
            <w:tcBorders>
              <w:top w:val="nil"/>
              <w:left w:val="nil"/>
              <w:bottom w:val="nil"/>
              <w:right w:val="nil"/>
            </w:tcBorders>
          </w:tcPr>
          <w:p w14:paraId="75BB0D1C" w14:textId="77777777" w:rsidR="004447C3" w:rsidRPr="00FB3EB4" w:rsidRDefault="004447C3" w:rsidP="004447C3">
            <w:pPr>
              <w:pStyle w:val="TableCellBody"/>
              <w:rPr>
                <w:szCs w:val="20"/>
              </w:rPr>
            </w:pPr>
            <w:r w:rsidRPr="00FB3EB4">
              <w:rPr>
                <w:szCs w:val="20"/>
              </w:rPr>
              <w:t>Basin area-weighted average lateral flow entering the stream network</w:t>
            </w:r>
          </w:p>
        </w:tc>
        <w:tc>
          <w:tcPr>
            <w:tcW w:w="1095" w:type="dxa"/>
            <w:gridSpan w:val="2"/>
            <w:tcBorders>
              <w:top w:val="nil"/>
              <w:left w:val="nil"/>
              <w:bottom w:val="nil"/>
              <w:right w:val="nil"/>
            </w:tcBorders>
          </w:tcPr>
          <w:p w14:paraId="23F2ED2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92087F"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F5CC33C" w14:textId="77777777" w:rsidR="004447C3" w:rsidRPr="00FB3EB4" w:rsidRDefault="004447C3" w:rsidP="004447C3">
            <w:pPr>
              <w:pStyle w:val="TableCellBody"/>
              <w:jc w:val="center"/>
              <w:rPr>
                <w:szCs w:val="20"/>
              </w:rPr>
            </w:pPr>
            <w:r>
              <w:rPr>
                <w:szCs w:val="20"/>
              </w:rPr>
              <w:t>always</w:t>
            </w:r>
          </w:p>
        </w:tc>
      </w:tr>
      <w:tr w:rsidR="004447C3" w:rsidRPr="00FB3EB4" w14:paraId="177833D5" w14:textId="77777777" w:rsidTr="002049A6">
        <w:trPr>
          <w:trHeight w:val="143"/>
          <w:jc w:val="center"/>
        </w:trPr>
        <w:tc>
          <w:tcPr>
            <w:tcW w:w="2328" w:type="dxa"/>
            <w:tcBorders>
              <w:top w:val="nil"/>
              <w:left w:val="nil"/>
              <w:bottom w:val="nil"/>
              <w:right w:val="nil"/>
            </w:tcBorders>
          </w:tcPr>
          <w:p w14:paraId="35917A01"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basin_stflow_mo</w:t>
            </w:r>
          </w:p>
        </w:tc>
        <w:tc>
          <w:tcPr>
            <w:tcW w:w="5738" w:type="dxa"/>
            <w:gridSpan w:val="3"/>
            <w:tcBorders>
              <w:top w:val="nil"/>
              <w:left w:val="nil"/>
              <w:bottom w:val="nil"/>
              <w:right w:val="nil"/>
            </w:tcBorders>
          </w:tcPr>
          <w:p w14:paraId="29024B50" w14:textId="15F195F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580FF27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E0A3F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FEF134" w14:textId="61303027"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D767465" w14:textId="77777777" w:rsidTr="002049A6">
        <w:trPr>
          <w:trHeight w:val="143"/>
          <w:jc w:val="center"/>
        </w:trPr>
        <w:tc>
          <w:tcPr>
            <w:tcW w:w="2328" w:type="dxa"/>
            <w:tcBorders>
              <w:top w:val="nil"/>
              <w:left w:val="nil"/>
              <w:bottom w:val="nil"/>
              <w:right w:val="nil"/>
            </w:tcBorders>
          </w:tcPr>
          <w:p w14:paraId="21DB9334" w14:textId="62E8C17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basin_stflow_out</w:t>
            </w:r>
          </w:p>
        </w:tc>
        <w:tc>
          <w:tcPr>
            <w:tcW w:w="5738" w:type="dxa"/>
            <w:gridSpan w:val="3"/>
            <w:tcBorders>
              <w:top w:val="nil"/>
              <w:left w:val="nil"/>
              <w:bottom w:val="nil"/>
              <w:right w:val="nil"/>
            </w:tcBorders>
          </w:tcPr>
          <w:p w14:paraId="7FAAE7AB" w14:textId="165292E7" w:rsidR="004447C3" w:rsidRPr="00FB3EB4" w:rsidRDefault="004447C3" w:rsidP="004447C3">
            <w:pPr>
              <w:pStyle w:val="TableCellBody"/>
              <w:rPr>
                <w:szCs w:val="20"/>
              </w:rPr>
            </w:pPr>
            <w:r w:rsidRPr="00FB3EB4">
              <w:rPr>
                <w:szCs w:val="20"/>
              </w:rPr>
              <w:t>Basin area-weighted average streamflow leaving through the stream network</w:t>
            </w:r>
          </w:p>
        </w:tc>
        <w:tc>
          <w:tcPr>
            <w:tcW w:w="1095" w:type="dxa"/>
            <w:gridSpan w:val="2"/>
            <w:tcBorders>
              <w:top w:val="nil"/>
              <w:left w:val="nil"/>
              <w:bottom w:val="nil"/>
              <w:right w:val="nil"/>
            </w:tcBorders>
          </w:tcPr>
          <w:p w14:paraId="5A867CDC" w14:textId="78DA62E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3122E3" w14:textId="2B9C3D6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1142905" w14:textId="542671A8"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6CF6F0" w14:textId="77777777" w:rsidTr="002049A6">
        <w:trPr>
          <w:trHeight w:val="143"/>
          <w:jc w:val="center"/>
        </w:trPr>
        <w:tc>
          <w:tcPr>
            <w:tcW w:w="2328" w:type="dxa"/>
            <w:tcBorders>
              <w:top w:val="nil"/>
              <w:left w:val="nil"/>
              <w:bottom w:val="nil"/>
              <w:right w:val="nil"/>
            </w:tcBorders>
          </w:tcPr>
          <w:p w14:paraId="144E19D2" w14:textId="4B3A272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basin_stflow_tot</w:t>
            </w:r>
          </w:p>
        </w:tc>
        <w:tc>
          <w:tcPr>
            <w:tcW w:w="5738" w:type="dxa"/>
            <w:gridSpan w:val="3"/>
            <w:tcBorders>
              <w:top w:val="nil"/>
              <w:left w:val="nil"/>
              <w:bottom w:val="nil"/>
              <w:right w:val="nil"/>
            </w:tcBorders>
          </w:tcPr>
          <w:p w14:paraId="13415200" w14:textId="28B878B1"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4BF39321" w14:textId="58989DD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928AE11" w14:textId="1AF2225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AA8995" w14:textId="6BC2A8ED"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B796540" w14:textId="77777777" w:rsidTr="002049A6">
        <w:trPr>
          <w:trHeight w:val="143"/>
          <w:jc w:val="center"/>
        </w:trPr>
        <w:tc>
          <w:tcPr>
            <w:tcW w:w="2328" w:type="dxa"/>
            <w:tcBorders>
              <w:top w:val="nil"/>
              <w:left w:val="nil"/>
              <w:bottom w:val="nil"/>
              <w:right w:val="nil"/>
            </w:tcBorders>
          </w:tcPr>
          <w:p w14:paraId="3391A0FF" w14:textId="77071BA0"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basin_stflow_yr</w:t>
            </w:r>
          </w:p>
        </w:tc>
        <w:tc>
          <w:tcPr>
            <w:tcW w:w="5738" w:type="dxa"/>
            <w:gridSpan w:val="3"/>
            <w:tcBorders>
              <w:top w:val="nil"/>
              <w:left w:val="nil"/>
              <w:bottom w:val="nil"/>
              <w:right w:val="nil"/>
            </w:tcBorders>
          </w:tcPr>
          <w:p w14:paraId="74DA2D1A" w14:textId="7FC3E921"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71012FCF" w14:textId="25B5EAC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7644CE" w14:textId="3AEE03A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3A6675" w14:textId="149EE6D3"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88791D" w14:textId="77777777" w:rsidTr="002049A6">
        <w:trPr>
          <w:trHeight w:val="143"/>
          <w:jc w:val="center"/>
        </w:trPr>
        <w:tc>
          <w:tcPr>
            <w:tcW w:w="2328" w:type="dxa"/>
            <w:tcBorders>
              <w:top w:val="nil"/>
              <w:left w:val="nil"/>
              <w:bottom w:val="nil"/>
              <w:right w:val="nil"/>
            </w:tcBorders>
          </w:tcPr>
          <w:p w14:paraId="56379D41" w14:textId="6E4E8B31" w:rsidR="004447C3" w:rsidRPr="002049A6" w:rsidRDefault="004447C3" w:rsidP="004447C3">
            <w:pPr>
              <w:pStyle w:val="TableCellBody"/>
              <w:rPr>
                <w:rStyle w:val="Variable"/>
                <w:color w:val="auto"/>
                <w:sz w:val="20"/>
                <w:szCs w:val="20"/>
              </w:rPr>
            </w:pPr>
            <w:r w:rsidRPr="00702369">
              <w:rPr>
                <w:rStyle w:val="Variable"/>
                <w:color w:val="auto"/>
                <w:sz w:val="20"/>
                <w:szCs w:val="20"/>
                <w:highlight w:val="green"/>
              </w:rPr>
              <w:t>flow_headwater</w:t>
            </w:r>
          </w:p>
        </w:tc>
        <w:tc>
          <w:tcPr>
            <w:tcW w:w="5738" w:type="dxa"/>
            <w:gridSpan w:val="3"/>
            <w:tcBorders>
              <w:top w:val="nil"/>
              <w:left w:val="nil"/>
              <w:bottom w:val="nil"/>
              <w:right w:val="nil"/>
            </w:tcBorders>
          </w:tcPr>
          <w:p w14:paraId="2E98A0AE" w14:textId="5F30D62C" w:rsidR="004447C3" w:rsidRDefault="004447C3" w:rsidP="004447C3">
            <w:pPr>
              <w:pStyle w:val="TableCellBody"/>
              <w:rPr>
                <w:szCs w:val="20"/>
              </w:rPr>
            </w:pPr>
            <w:r w:rsidRPr="00702369">
              <w:rPr>
                <w:szCs w:val="20"/>
              </w:rPr>
              <w:t>Total flow out of headwater segments (</w:t>
            </w:r>
            <w:r w:rsidRPr="00702369">
              <w:rPr>
                <w:b/>
                <w:szCs w:val="20"/>
              </w:rPr>
              <w:t>segment_type</w:t>
            </w:r>
            <w:r w:rsidRPr="00702369">
              <w:rPr>
                <w:szCs w:val="20"/>
              </w:rPr>
              <w:t>=</w:t>
            </w:r>
            <w:r w:rsidRPr="006C5C2E">
              <w:rPr>
                <w:rFonts w:ascii="Courier New" w:hAnsi="Courier New" w:cs="Courier New"/>
                <w:szCs w:val="20"/>
              </w:rPr>
              <w:t>1</w:t>
            </w:r>
            <w:r w:rsidRPr="00702369">
              <w:rPr>
                <w:szCs w:val="20"/>
              </w:rPr>
              <w:t>)</w:t>
            </w:r>
          </w:p>
        </w:tc>
        <w:tc>
          <w:tcPr>
            <w:tcW w:w="1095" w:type="dxa"/>
            <w:gridSpan w:val="2"/>
            <w:tcBorders>
              <w:top w:val="nil"/>
              <w:left w:val="nil"/>
              <w:bottom w:val="nil"/>
              <w:right w:val="nil"/>
            </w:tcBorders>
          </w:tcPr>
          <w:p w14:paraId="3058F36D" w14:textId="4277E2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603EE7A" w14:textId="484CA89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E07F82" w14:textId="2A28F314" w:rsidR="004447C3" w:rsidRPr="00CF3A69" w:rsidRDefault="004447C3" w:rsidP="004447C3">
            <w:pPr>
              <w:pStyle w:val="TableCellBody"/>
              <w:jc w:val="center"/>
              <w:rPr>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lastRenderedPageBreak/>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584CD6E4" w14:textId="77777777" w:rsidTr="002049A6">
        <w:trPr>
          <w:trHeight w:val="143"/>
          <w:jc w:val="center"/>
        </w:trPr>
        <w:tc>
          <w:tcPr>
            <w:tcW w:w="2328" w:type="dxa"/>
            <w:tcBorders>
              <w:top w:val="nil"/>
              <w:left w:val="nil"/>
              <w:bottom w:val="nil"/>
              <w:right w:val="nil"/>
            </w:tcBorders>
          </w:tcPr>
          <w:p w14:paraId="4FD652D9" w14:textId="1DA44E21"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lastRenderedPageBreak/>
              <w:t>flow_in_great_lakes</w:t>
            </w:r>
          </w:p>
        </w:tc>
        <w:tc>
          <w:tcPr>
            <w:tcW w:w="5738" w:type="dxa"/>
            <w:gridSpan w:val="3"/>
            <w:tcBorders>
              <w:top w:val="nil"/>
              <w:left w:val="nil"/>
              <w:bottom w:val="nil"/>
              <w:right w:val="nil"/>
            </w:tcBorders>
          </w:tcPr>
          <w:p w14:paraId="6C35211A" w14:textId="26473E90" w:rsidR="004447C3" w:rsidRPr="00702369" w:rsidRDefault="004447C3" w:rsidP="004447C3">
            <w:pPr>
              <w:pStyle w:val="TableCellBody"/>
              <w:rPr>
                <w:szCs w:val="20"/>
              </w:rPr>
            </w:pPr>
            <w:r w:rsidRPr="00702369">
              <w:rPr>
                <w:szCs w:val="20"/>
              </w:rPr>
              <w:t>Total flow out into model domain from Great Lakes (</w:t>
            </w:r>
            <w:r w:rsidRPr="00702369">
              <w:rPr>
                <w:b/>
                <w:szCs w:val="20"/>
              </w:rPr>
              <w:t>segment_type</w:t>
            </w:r>
            <w:r w:rsidRPr="00702369">
              <w:rPr>
                <w:szCs w:val="20"/>
              </w:rPr>
              <w:t>=</w:t>
            </w:r>
            <w:r w:rsidRPr="006C5C2E">
              <w:rPr>
                <w:rFonts w:ascii="Courier New" w:hAnsi="Courier New" w:cs="Courier New"/>
                <w:szCs w:val="20"/>
              </w:rPr>
              <w:t>10</w:t>
            </w:r>
            <w:r w:rsidRPr="00702369">
              <w:rPr>
                <w:szCs w:val="20"/>
              </w:rPr>
              <w:t>)</w:t>
            </w:r>
          </w:p>
        </w:tc>
        <w:tc>
          <w:tcPr>
            <w:tcW w:w="1095" w:type="dxa"/>
            <w:gridSpan w:val="2"/>
            <w:tcBorders>
              <w:top w:val="nil"/>
              <w:left w:val="nil"/>
              <w:bottom w:val="nil"/>
              <w:right w:val="nil"/>
            </w:tcBorders>
          </w:tcPr>
          <w:p w14:paraId="4D43CD38" w14:textId="5CE5BB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3A8A25A" w14:textId="5CB4C96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6928BE" w14:textId="53396D22"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2E4056A3" w14:textId="77777777" w:rsidTr="002049A6">
        <w:trPr>
          <w:trHeight w:val="143"/>
          <w:jc w:val="center"/>
        </w:trPr>
        <w:tc>
          <w:tcPr>
            <w:tcW w:w="2328" w:type="dxa"/>
            <w:tcBorders>
              <w:top w:val="nil"/>
              <w:left w:val="nil"/>
              <w:bottom w:val="nil"/>
              <w:right w:val="nil"/>
            </w:tcBorders>
          </w:tcPr>
          <w:p w14:paraId="2ABC3D12" w14:textId="2DA7DB3C"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flow_in_nation</w:t>
            </w:r>
          </w:p>
        </w:tc>
        <w:tc>
          <w:tcPr>
            <w:tcW w:w="5738" w:type="dxa"/>
            <w:gridSpan w:val="3"/>
            <w:tcBorders>
              <w:top w:val="nil"/>
              <w:left w:val="nil"/>
              <w:bottom w:val="nil"/>
              <w:right w:val="nil"/>
            </w:tcBorders>
          </w:tcPr>
          <w:p w14:paraId="127FA319" w14:textId="40C88C3D" w:rsidR="004447C3" w:rsidRPr="00702369" w:rsidRDefault="004447C3" w:rsidP="004447C3">
            <w:pPr>
              <w:pStyle w:val="TableCellBody"/>
              <w:rPr>
                <w:szCs w:val="20"/>
              </w:rPr>
            </w:pPr>
            <w:r w:rsidRPr="00702369">
              <w:rPr>
                <w:szCs w:val="20"/>
              </w:rPr>
              <w:t>Total flow into model domain from Mexico or Canada (</w:t>
            </w:r>
            <w:r w:rsidRPr="00702369">
              <w:rPr>
                <w:b/>
                <w:szCs w:val="20"/>
              </w:rPr>
              <w:t>segment_type</w:t>
            </w:r>
            <w:r w:rsidRPr="00702369">
              <w:rPr>
                <w:szCs w:val="20"/>
              </w:rPr>
              <w:t>=</w:t>
            </w:r>
            <w:r w:rsidRPr="006C5C2E">
              <w:rPr>
                <w:rFonts w:ascii="Courier New" w:hAnsi="Courier New" w:cs="Courier New"/>
                <w:szCs w:val="20"/>
              </w:rPr>
              <w:t>4</w:t>
            </w:r>
            <w:r>
              <w:rPr>
                <w:szCs w:val="20"/>
              </w:rPr>
              <w:t>)</w:t>
            </w:r>
          </w:p>
        </w:tc>
        <w:tc>
          <w:tcPr>
            <w:tcW w:w="1095" w:type="dxa"/>
            <w:gridSpan w:val="2"/>
            <w:tcBorders>
              <w:top w:val="nil"/>
              <w:left w:val="nil"/>
              <w:bottom w:val="nil"/>
              <w:right w:val="nil"/>
            </w:tcBorders>
          </w:tcPr>
          <w:p w14:paraId="45A0BB77" w14:textId="2B0DCA7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E961D05" w14:textId="52DA9B0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FE423DB" w14:textId="4C822DE9"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62799952" w14:textId="77777777" w:rsidTr="002049A6">
        <w:trPr>
          <w:trHeight w:val="143"/>
          <w:jc w:val="center"/>
        </w:trPr>
        <w:tc>
          <w:tcPr>
            <w:tcW w:w="2328" w:type="dxa"/>
            <w:tcBorders>
              <w:top w:val="nil"/>
              <w:left w:val="nil"/>
              <w:bottom w:val="nil"/>
              <w:right w:val="nil"/>
            </w:tcBorders>
          </w:tcPr>
          <w:p w14:paraId="5B237746" w14:textId="39B72D49"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flow_in_region</w:t>
            </w:r>
          </w:p>
        </w:tc>
        <w:tc>
          <w:tcPr>
            <w:tcW w:w="5738" w:type="dxa"/>
            <w:gridSpan w:val="3"/>
            <w:tcBorders>
              <w:top w:val="nil"/>
              <w:left w:val="nil"/>
              <w:bottom w:val="nil"/>
              <w:right w:val="nil"/>
            </w:tcBorders>
          </w:tcPr>
          <w:p w14:paraId="7AA392CA" w14:textId="159D0693" w:rsidR="004447C3" w:rsidRPr="00702369" w:rsidRDefault="004447C3" w:rsidP="004447C3">
            <w:pPr>
              <w:pStyle w:val="TableCellBody"/>
              <w:rPr>
                <w:szCs w:val="20"/>
              </w:rPr>
            </w:pPr>
            <w:r w:rsidRPr="00702369">
              <w:rPr>
                <w:szCs w:val="20"/>
              </w:rPr>
              <w:t>Total flow into region (</w:t>
            </w:r>
            <w:r w:rsidRPr="00702369">
              <w:rPr>
                <w:b/>
                <w:szCs w:val="20"/>
              </w:rPr>
              <w:t>segment_type</w:t>
            </w:r>
            <w:r w:rsidRPr="00702369">
              <w:rPr>
                <w:szCs w:val="20"/>
              </w:rPr>
              <w:t>=</w:t>
            </w:r>
            <w:r w:rsidRPr="006C5C2E">
              <w:rPr>
                <w:rFonts w:ascii="Courier New" w:hAnsi="Courier New" w:cs="Courier New"/>
                <w:szCs w:val="20"/>
              </w:rPr>
              <w:t>6</w:t>
            </w:r>
            <w:r w:rsidRPr="00702369">
              <w:rPr>
                <w:szCs w:val="20"/>
              </w:rPr>
              <w:t>)</w:t>
            </w:r>
          </w:p>
        </w:tc>
        <w:tc>
          <w:tcPr>
            <w:tcW w:w="1095" w:type="dxa"/>
            <w:gridSpan w:val="2"/>
            <w:tcBorders>
              <w:top w:val="nil"/>
              <w:left w:val="nil"/>
              <w:bottom w:val="nil"/>
              <w:right w:val="nil"/>
            </w:tcBorders>
          </w:tcPr>
          <w:p w14:paraId="704351D5" w14:textId="54636AA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9D1050" w14:textId="783BEAB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F87A961" w14:textId="5146CBAD"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05570220" w14:textId="77777777" w:rsidTr="002049A6">
        <w:trPr>
          <w:trHeight w:val="143"/>
          <w:jc w:val="center"/>
        </w:trPr>
        <w:tc>
          <w:tcPr>
            <w:tcW w:w="2328" w:type="dxa"/>
            <w:tcBorders>
              <w:top w:val="nil"/>
              <w:left w:val="nil"/>
              <w:bottom w:val="nil"/>
              <w:right w:val="nil"/>
            </w:tcBorders>
          </w:tcPr>
          <w:p w14:paraId="6A73821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flow_out</w:t>
            </w:r>
          </w:p>
        </w:tc>
        <w:tc>
          <w:tcPr>
            <w:tcW w:w="5738" w:type="dxa"/>
            <w:gridSpan w:val="3"/>
            <w:tcBorders>
              <w:top w:val="nil"/>
              <w:left w:val="nil"/>
              <w:bottom w:val="nil"/>
              <w:right w:val="nil"/>
            </w:tcBorders>
          </w:tcPr>
          <w:p w14:paraId="6C535C7D" w14:textId="77777777" w:rsidR="004447C3" w:rsidRPr="00FB3EB4" w:rsidRDefault="004447C3" w:rsidP="004447C3">
            <w:pPr>
              <w:pStyle w:val="TableCellBody"/>
              <w:rPr>
                <w:szCs w:val="20"/>
              </w:rPr>
            </w:pPr>
            <w:r w:rsidRPr="00FB3EB4">
              <w:rPr>
                <w:szCs w:val="20"/>
              </w:rPr>
              <w:t>Total flow out of model domain</w:t>
            </w:r>
          </w:p>
        </w:tc>
        <w:tc>
          <w:tcPr>
            <w:tcW w:w="1095" w:type="dxa"/>
            <w:gridSpan w:val="2"/>
            <w:tcBorders>
              <w:top w:val="nil"/>
              <w:left w:val="nil"/>
              <w:bottom w:val="nil"/>
              <w:right w:val="nil"/>
            </w:tcBorders>
          </w:tcPr>
          <w:p w14:paraId="55100BF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6CAE3B" w14:textId="77777777"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64E2A1" w14:textId="033FB891"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93BBFD8" w14:textId="77777777" w:rsidTr="002049A6">
        <w:trPr>
          <w:trHeight w:val="143"/>
          <w:jc w:val="center"/>
        </w:trPr>
        <w:tc>
          <w:tcPr>
            <w:tcW w:w="2328" w:type="dxa"/>
            <w:tcBorders>
              <w:top w:val="nil"/>
              <w:left w:val="nil"/>
              <w:bottom w:val="nil"/>
              <w:right w:val="nil"/>
            </w:tcBorders>
          </w:tcPr>
          <w:p w14:paraId="7ADEC2B5" w14:textId="70BA7D2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flow_out_NHM</w:t>
            </w:r>
          </w:p>
        </w:tc>
        <w:tc>
          <w:tcPr>
            <w:tcW w:w="5738" w:type="dxa"/>
            <w:gridSpan w:val="3"/>
            <w:tcBorders>
              <w:top w:val="nil"/>
              <w:left w:val="nil"/>
              <w:bottom w:val="nil"/>
              <w:right w:val="nil"/>
            </w:tcBorders>
          </w:tcPr>
          <w:p w14:paraId="4EE0A3D9" w14:textId="36ABD988" w:rsidR="004447C3" w:rsidRPr="00FB3EB4" w:rsidRDefault="004447C3" w:rsidP="004447C3">
            <w:pPr>
              <w:pStyle w:val="TableCellBody"/>
              <w:rPr>
                <w:szCs w:val="20"/>
              </w:rPr>
            </w:pPr>
            <w:r w:rsidRPr="00E716B8">
              <w:rPr>
                <w:szCs w:val="20"/>
              </w:rPr>
              <w:t xml:space="preserve">Total flow out of model domain to Mexico or </w:t>
            </w:r>
            <w:proofErr w:type="gramStart"/>
            <w:r w:rsidRPr="00E716B8">
              <w:rPr>
                <w:szCs w:val="20"/>
              </w:rPr>
              <w:t xml:space="preserve">Canada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5</w:t>
            </w:r>
            <w:r w:rsidRPr="00702369">
              <w:rPr>
                <w:szCs w:val="20"/>
              </w:rPr>
              <w:t>)</w:t>
            </w:r>
          </w:p>
        </w:tc>
        <w:tc>
          <w:tcPr>
            <w:tcW w:w="1095" w:type="dxa"/>
            <w:gridSpan w:val="2"/>
            <w:tcBorders>
              <w:top w:val="nil"/>
              <w:left w:val="nil"/>
              <w:bottom w:val="nil"/>
              <w:right w:val="nil"/>
            </w:tcBorders>
          </w:tcPr>
          <w:p w14:paraId="1AFA8CAF" w14:textId="561D1B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F3C8AE" w14:textId="35AE85CA"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666A0A" w14:textId="034F5E2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2FEEFA2" w14:textId="16DC4B8D"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5D59719C" w14:textId="77777777" w:rsidTr="002049A6">
        <w:trPr>
          <w:trHeight w:val="143"/>
          <w:jc w:val="center"/>
        </w:trPr>
        <w:tc>
          <w:tcPr>
            <w:tcW w:w="2328" w:type="dxa"/>
            <w:tcBorders>
              <w:top w:val="nil"/>
              <w:left w:val="nil"/>
              <w:bottom w:val="nil"/>
              <w:right w:val="nil"/>
            </w:tcBorders>
          </w:tcPr>
          <w:p w14:paraId="76937377" w14:textId="0B7706F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flow_out_region</w:t>
            </w:r>
          </w:p>
        </w:tc>
        <w:tc>
          <w:tcPr>
            <w:tcW w:w="5738" w:type="dxa"/>
            <w:gridSpan w:val="3"/>
            <w:tcBorders>
              <w:top w:val="nil"/>
              <w:left w:val="nil"/>
              <w:bottom w:val="nil"/>
              <w:right w:val="nil"/>
            </w:tcBorders>
          </w:tcPr>
          <w:p w14:paraId="11C1A128" w14:textId="171CA531" w:rsidR="004447C3" w:rsidRPr="00FB3EB4" w:rsidRDefault="004447C3" w:rsidP="004447C3">
            <w:pPr>
              <w:pStyle w:val="TableCellBody"/>
              <w:rPr>
                <w:szCs w:val="20"/>
              </w:rPr>
            </w:pPr>
            <w:r w:rsidRPr="00E716B8">
              <w:rPr>
                <w:szCs w:val="20"/>
              </w:rPr>
              <w:t xml:space="preserve">Total flow out of </w:t>
            </w:r>
            <w:proofErr w:type="gramStart"/>
            <w:r>
              <w:rPr>
                <w:szCs w:val="20"/>
              </w:rPr>
              <w:t>region</w:t>
            </w:r>
            <w:r w:rsidRPr="00E716B8">
              <w:rPr>
                <w:szCs w:val="20"/>
              </w:rPr>
              <w:t xml:space="preserve">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7</w:t>
            </w:r>
            <w:r w:rsidRPr="00702369">
              <w:rPr>
                <w:szCs w:val="20"/>
              </w:rPr>
              <w:t>)</w:t>
            </w:r>
          </w:p>
        </w:tc>
        <w:tc>
          <w:tcPr>
            <w:tcW w:w="1095" w:type="dxa"/>
            <w:gridSpan w:val="2"/>
            <w:tcBorders>
              <w:top w:val="nil"/>
              <w:left w:val="nil"/>
              <w:bottom w:val="nil"/>
              <w:right w:val="nil"/>
            </w:tcBorders>
          </w:tcPr>
          <w:p w14:paraId="4C5037FF" w14:textId="3FAA4D3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FD9253" w14:textId="4FA6AC76"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AE34EF8" w14:textId="48331005"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D69B05" w14:textId="77777777" w:rsidTr="002049A6">
        <w:trPr>
          <w:trHeight w:val="143"/>
          <w:jc w:val="center"/>
        </w:trPr>
        <w:tc>
          <w:tcPr>
            <w:tcW w:w="2328" w:type="dxa"/>
            <w:tcBorders>
              <w:top w:val="nil"/>
              <w:left w:val="nil"/>
              <w:bottom w:val="nil"/>
              <w:right w:val="nil"/>
            </w:tcBorders>
          </w:tcPr>
          <w:p w14:paraId="531EE2EF" w14:textId="32D23163"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flow_replacement</w:t>
            </w:r>
          </w:p>
        </w:tc>
        <w:tc>
          <w:tcPr>
            <w:tcW w:w="5738" w:type="dxa"/>
            <w:gridSpan w:val="3"/>
            <w:tcBorders>
              <w:top w:val="nil"/>
              <w:left w:val="nil"/>
              <w:bottom w:val="nil"/>
              <w:right w:val="nil"/>
            </w:tcBorders>
          </w:tcPr>
          <w:p w14:paraId="62F4D1C6" w14:textId="706823A7" w:rsidR="004447C3" w:rsidRPr="00FB3EB4" w:rsidRDefault="004447C3" w:rsidP="004447C3">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r w:rsidRPr="00702369">
              <w:rPr>
                <w:b/>
                <w:szCs w:val="20"/>
              </w:rPr>
              <w:t>segment_type</w:t>
            </w:r>
            <w:r w:rsidRPr="00702369">
              <w:rPr>
                <w:szCs w:val="20"/>
              </w:rPr>
              <w:t>=</w:t>
            </w:r>
            <w:r>
              <w:rPr>
                <w:rFonts w:ascii="Courier New" w:hAnsi="Courier New" w:cs="Courier New"/>
                <w:szCs w:val="20"/>
              </w:rPr>
              <w:t>3</w:t>
            </w:r>
            <w:r w:rsidRPr="00702369">
              <w:rPr>
                <w:szCs w:val="20"/>
              </w:rPr>
              <w:t>)</w:t>
            </w:r>
          </w:p>
        </w:tc>
        <w:tc>
          <w:tcPr>
            <w:tcW w:w="1095" w:type="dxa"/>
            <w:gridSpan w:val="2"/>
            <w:tcBorders>
              <w:top w:val="nil"/>
              <w:left w:val="nil"/>
              <w:bottom w:val="nil"/>
              <w:right w:val="nil"/>
            </w:tcBorders>
          </w:tcPr>
          <w:p w14:paraId="652088CC" w14:textId="22554A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FE2B667" w14:textId="6C4C050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77C7D10" w14:textId="3B6A5F5F"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29FCB5C" w14:textId="77777777" w:rsidTr="002049A6">
        <w:trPr>
          <w:trHeight w:val="143"/>
          <w:jc w:val="center"/>
        </w:trPr>
        <w:tc>
          <w:tcPr>
            <w:tcW w:w="2328" w:type="dxa"/>
            <w:tcBorders>
              <w:top w:val="nil"/>
              <w:left w:val="nil"/>
              <w:bottom w:val="nil"/>
              <w:right w:val="nil"/>
            </w:tcBorders>
          </w:tcPr>
          <w:p w14:paraId="4F4FDC9B" w14:textId="02F8CED9"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flow_terminus</w:t>
            </w:r>
          </w:p>
        </w:tc>
        <w:tc>
          <w:tcPr>
            <w:tcW w:w="5738" w:type="dxa"/>
            <w:gridSpan w:val="3"/>
            <w:tcBorders>
              <w:top w:val="nil"/>
              <w:left w:val="nil"/>
              <w:bottom w:val="nil"/>
              <w:right w:val="nil"/>
            </w:tcBorders>
          </w:tcPr>
          <w:p w14:paraId="45CF0F48" w14:textId="097E3BB7" w:rsidR="004447C3" w:rsidRPr="00FB3EB4" w:rsidRDefault="004447C3" w:rsidP="004447C3">
            <w:pPr>
              <w:pStyle w:val="TableCellBody"/>
              <w:rPr>
                <w:szCs w:val="20"/>
              </w:rPr>
            </w:pPr>
            <w:r w:rsidRPr="00977280">
              <w:rPr>
                <w:szCs w:val="20"/>
              </w:rPr>
              <w:t xml:space="preserve">Total flow to terminus segments </w:t>
            </w:r>
            <w:r w:rsidRPr="00702369">
              <w:rPr>
                <w:szCs w:val="20"/>
              </w:rPr>
              <w:t>(</w:t>
            </w:r>
            <w:r w:rsidRPr="00702369">
              <w:rPr>
                <w:b/>
                <w:szCs w:val="20"/>
              </w:rPr>
              <w:t>segment_type</w:t>
            </w:r>
            <w:r w:rsidRPr="00702369">
              <w:rPr>
                <w:szCs w:val="20"/>
              </w:rPr>
              <w:t>=</w:t>
            </w:r>
            <w:r>
              <w:rPr>
                <w:rFonts w:ascii="Courier New" w:hAnsi="Courier New" w:cs="Courier New"/>
                <w:szCs w:val="20"/>
              </w:rPr>
              <w:t>9</w:t>
            </w:r>
            <w:r w:rsidRPr="00702369">
              <w:rPr>
                <w:szCs w:val="20"/>
              </w:rPr>
              <w:t>)</w:t>
            </w:r>
          </w:p>
        </w:tc>
        <w:tc>
          <w:tcPr>
            <w:tcW w:w="1095" w:type="dxa"/>
            <w:gridSpan w:val="2"/>
            <w:tcBorders>
              <w:top w:val="nil"/>
              <w:left w:val="nil"/>
              <w:bottom w:val="nil"/>
              <w:right w:val="nil"/>
            </w:tcBorders>
          </w:tcPr>
          <w:p w14:paraId="338A295B" w14:textId="1690A43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CDF354C" w14:textId="55A99711"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A0CA842" w14:textId="66153E2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730334D" w14:textId="77777777" w:rsidTr="002049A6">
        <w:trPr>
          <w:trHeight w:val="143"/>
          <w:jc w:val="center"/>
        </w:trPr>
        <w:tc>
          <w:tcPr>
            <w:tcW w:w="2328" w:type="dxa"/>
            <w:tcBorders>
              <w:top w:val="nil"/>
              <w:left w:val="nil"/>
              <w:bottom w:val="nil"/>
              <w:right w:val="nil"/>
            </w:tcBorders>
          </w:tcPr>
          <w:p w14:paraId="0F16BEB5" w14:textId="55F147C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flow_to_great_lakes</w:t>
            </w:r>
          </w:p>
        </w:tc>
        <w:tc>
          <w:tcPr>
            <w:tcW w:w="5738" w:type="dxa"/>
            <w:gridSpan w:val="3"/>
            <w:tcBorders>
              <w:top w:val="nil"/>
              <w:left w:val="nil"/>
              <w:bottom w:val="nil"/>
              <w:right w:val="nil"/>
            </w:tcBorders>
          </w:tcPr>
          <w:p w14:paraId="769EE105" w14:textId="53981921" w:rsidR="004447C3" w:rsidRPr="00FB3EB4" w:rsidRDefault="004447C3" w:rsidP="004447C3">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11</w:t>
            </w:r>
            <w:r w:rsidRPr="00702369">
              <w:rPr>
                <w:szCs w:val="20"/>
              </w:rPr>
              <w:t>)</w:t>
            </w:r>
          </w:p>
        </w:tc>
        <w:tc>
          <w:tcPr>
            <w:tcW w:w="1095" w:type="dxa"/>
            <w:gridSpan w:val="2"/>
            <w:tcBorders>
              <w:top w:val="nil"/>
              <w:left w:val="nil"/>
              <w:bottom w:val="nil"/>
              <w:right w:val="nil"/>
            </w:tcBorders>
          </w:tcPr>
          <w:p w14:paraId="482B70A8" w14:textId="5C7C94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A4E694" w14:textId="20F9530C"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2EB706" w14:textId="17F3B320"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467E28D4" w14:textId="77777777" w:rsidTr="002049A6">
        <w:trPr>
          <w:trHeight w:val="143"/>
          <w:jc w:val="center"/>
        </w:trPr>
        <w:tc>
          <w:tcPr>
            <w:tcW w:w="2328" w:type="dxa"/>
            <w:tcBorders>
              <w:top w:val="nil"/>
              <w:left w:val="nil"/>
              <w:bottom w:val="nil"/>
              <w:right w:val="nil"/>
            </w:tcBorders>
          </w:tcPr>
          <w:p w14:paraId="282C27FB" w14:textId="1A905A9B"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flow_to_lakes</w:t>
            </w:r>
          </w:p>
        </w:tc>
        <w:tc>
          <w:tcPr>
            <w:tcW w:w="5738" w:type="dxa"/>
            <w:gridSpan w:val="3"/>
            <w:tcBorders>
              <w:top w:val="nil"/>
              <w:left w:val="nil"/>
              <w:bottom w:val="nil"/>
              <w:right w:val="nil"/>
            </w:tcBorders>
          </w:tcPr>
          <w:p w14:paraId="41069031" w14:textId="3108B75A" w:rsidR="004447C3" w:rsidRPr="00FB3EB4" w:rsidRDefault="004447C3" w:rsidP="004447C3">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2</w:t>
            </w:r>
            <w:r w:rsidRPr="00702369">
              <w:rPr>
                <w:szCs w:val="20"/>
              </w:rPr>
              <w:t>)</w:t>
            </w:r>
          </w:p>
        </w:tc>
        <w:tc>
          <w:tcPr>
            <w:tcW w:w="1095" w:type="dxa"/>
            <w:gridSpan w:val="2"/>
            <w:tcBorders>
              <w:top w:val="nil"/>
              <w:left w:val="nil"/>
              <w:bottom w:val="nil"/>
              <w:right w:val="nil"/>
            </w:tcBorders>
          </w:tcPr>
          <w:p w14:paraId="33D670A2" w14:textId="4F1485B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BE28576" w14:textId="70BB994A"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C26C5C7" w14:textId="67F48C8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lastRenderedPageBreak/>
              <w:t>muskingum_lake</w:t>
            </w:r>
            <w:r w:rsidRPr="00C146B6">
              <w:rPr>
                <w:szCs w:val="20"/>
              </w:rPr>
              <w:t xml:space="preserve">, or </w:t>
            </w:r>
            <w:r w:rsidRPr="00C146B6">
              <w:rPr>
                <w:rFonts w:ascii="Courier New" w:hAnsi="Courier New" w:cs="Courier New"/>
                <w:szCs w:val="20"/>
              </w:rPr>
              <w:t>strmflow_in_out</w:t>
            </w:r>
          </w:p>
        </w:tc>
      </w:tr>
      <w:tr w:rsidR="004447C3" w:rsidRPr="00FB3EB4" w14:paraId="0DEBFC1A" w14:textId="77777777" w:rsidTr="002049A6">
        <w:trPr>
          <w:trHeight w:val="143"/>
          <w:jc w:val="center"/>
        </w:trPr>
        <w:tc>
          <w:tcPr>
            <w:tcW w:w="2328" w:type="dxa"/>
            <w:tcBorders>
              <w:top w:val="nil"/>
              <w:left w:val="nil"/>
              <w:bottom w:val="nil"/>
              <w:right w:val="nil"/>
            </w:tcBorders>
          </w:tcPr>
          <w:p w14:paraId="3CC384A1" w14:textId="2ED69817"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lastRenderedPageBreak/>
              <w:t>flow_to_ocean</w:t>
            </w:r>
          </w:p>
        </w:tc>
        <w:tc>
          <w:tcPr>
            <w:tcW w:w="5738" w:type="dxa"/>
            <w:gridSpan w:val="3"/>
            <w:tcBorders>
              <w:top w:val="nil"/>
              <w:left w:val="nil"/>
              <w:bottom w:val="nil"/>
              <w:right w:val="nil"/>
            </w:tcBorders>
          </w:tcPr>
          <w:p w14:paraId="33C3D6A7" w14:textId="7BFDE105" w:rsidR="004447C3" w:rsidRPr="00FB3EB4" w:rsidRDefault="004447C3" w:rsidP="004447C3">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8</w:t>
            </w:r>
            <w:r w:rsidRPr="00702369">
              <w:rPr>
                <w:szCs w:val="20"/>
              </w:rPr>
              <w:t>)</w:t>
            </w:r>
          </w:p>
        </w:tc>
        <w:tc>
          <w:tcPr>
            <w:tcW w:w="1095" w:type="dxa"/>
            <w:gridSpan w:val="2"/>
            <w:tcBorders>
              <w:top w:val="nil"/>
              <w:left w:val="nil"/>
              <w:bottom w:val="nil"/>
              <w:right w:val="nil"/>
            </w:tcBorders>
          </w:tcPr>
          <w:p w14:paraId="7B0E870D" w14:textId="787F34E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3B833E" w14:textId="4A77F2DE"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E26B49E" w14:textId="76ACFB39" w:rsidR="004447C3" w:rsidRPr="00E31347" w:rsidRDefault="004447C3" w:rsidP="004447C3">
            <w:pPr>
              <w:pStyle w:val="TableCellBody"/>
              <w:jc w:val="center"/>
              <w:rPr>
                <w:b/>
                <w:szCs w:val="20"/>
                <w:highlight w:val="yellow"/>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1AC005A2" w14:textId="77777777" w:rsidTr="002049A6">
        <w:trPr>
          <w:trHeight w:val="143"/>
          <w:jc w:val="center"/>
        </w:trPr>
        <w:tc>
          <w:tcPr>
            <w:tcW w:w="2328" w:type="dxa"/>
            <w:tcBorders>
              <w:top w:val="nil"/>
              <w:left w:val="nil"/>
              <w:bottom w:val="nil"/>
              <w:right w:val="nil"/>
            </w:tcBorders>
          </w:tcPr>
          <w:p w14:paraId="09F71981" w14:textId="77777777" w:rsidR="004447C3" w:rsidRPr="00FB3EB4" w:rsidRDefault="004447C3" w:rsidP="004447C3">
            <w:pPr>
              <w:pStyle w:val="TableCellBody"/>
              <w:rPr>
                <w:rStyle w:val="Variable"/>
                <w:color w:val="auto"/>
                <w:sz w:val="20"/>
                <w:szCs w:val="20"/>
              </w:rPr>
            </w:pPr>
          </w:p>
        </w:tc>
        <w:tc>
          <w:tcPr>
            <w:tcW w:w="5738" w:type="dxa"/>
            <w:gridSpan w:val="3"/>
            <w:tcBorders>
              <w:top w:val="nil"/>
              <w:left w:val="nil"/>
              <w:bottom w:val="nil"/>
              <w:right w:val="nil"/>
            </w:tcBorders>
          </w:tcPr>
          <w:p w14:paraId="679A1877" w14:textId="77777777" w:rsidR="004447C3" w:rsidRPr="00FB3EB4" w:rsidRDefault="004447C3" w:rsidP="004447C3">
            <w:pPr>
              <w:pStyle w:val="TableCellBody"/>
              <w:rPr>
                <w:szCs w:val="20"/>
              </w:rPr>
            </w:pPr>
          </w:p>
        </w:tc>
        <w:tc>
          <w:tcPr>
            <w:tcW w:w="1095" w:type="dxa"/>
            <w:gridSpan w:val="2"/>
            <w:tcBorders>
              <w:top w:val="nil"/>
              <w:left w:val="nil"/>
              <w:bottom w:val="nil"/>
              <w:right w:val="nil"/>
            </w:tcBorders>
          </w:tcPr>
          <w:p w14:paraId="1DA98CB0" w14:textId="77777777" w:rsidR="004447C3" w:rsidRPr="00FB3EB4" w:rsidRDefault="004447C3" w:rsidP="004447C3">
            <w:pPr>
              <w:pStyle w:val="TableCellBody"/>
              <w:jc w:val="center"/>
              <w:rPr>
                <w:b/>
                <w:szCs w:val="20"/>
              </w:rPr>
            </w:pPr>
          </w:p>
        </w:tc>
        <w:tc>
          <w:tcPr>
            <w:tcW w:w="1905" w:type="dxa"/>
            <w:gridSpan w:val="2"/>
            <w:tcBorders>
              <w:top w:val="nil"/>
              <w:left w:val="nil"/>
              <w:bottom w:val="nil"/>
              <w:right w:val="nil"/>
            </w:tcBorders>
          </w:tcPr>
          <w:p w14:paraId="0C86EE4B" w14:textId="77777777" w:rsidR="004447C3" w:rsidRPr="00FB3EB4" w:rsidRDefault="004447C3" w:rsidP="004447C3">
            <w:pPr>
              <w:pStyle w:val="tablecell-centered"/>
              <w:rPr>
                <w:szCs w:val="20"/>
              </w:rPr>
            </w:pPr>
          </w:p>
        </w:tc>
        <w:tc>
          <w:tcPr>
            <w:tcW w:w="929" w:type="dxa"/>
            <w:tcBorders>
              <w:top w:val="nil"/>
              <w:left w:val="nil"/>
              <w:bottom w:val="nil"/>
              <w:right w:val="nil"/>
            </w:tcBorders>
          </w:tcPr>
          <w:p w14:paraId="2F70691F" w14:textId="77777777" w:rsidR="004447C3" w:rsidRDefault="004447C3" w:rsidP="004447C3">
            <w:pPr>
              <w:pStyle w:val="tablecell-centered"/>
              <w:rPr>
                <w:szCs w:val="20"/>
              </w:rPr>
            </w:pPr>
          </w:p>
        </w:tc>
        <w:tc>
          <w:tcPr>
            <w:tcW w:w="2405" w:type="dxa"/>
            <w:gridSpan w:val="2"/>
            <w:tcBorders>
              <w:top w:val="nil"/>
              <w:left w:val="nil"/>
              <w:bottom w:val="nil"/>
              <w:right w:val="nil"/>
            </w:tcBorders>
          </w:tcPr>
          <w:p w14:paraId="067D94BF" w14:textId="77777777" w:rsidR="004447C3" w:rsidRPr="00E31347" w:rsidRDefault="004447C3" w:rsidP="004447C3">
            <w:pPr>
              <w:pStyle w:val="TableCellBody"/>
              <w:jc w:val="center"/>
              <w:rPr>
                <w:b/>
                <w:szCs w:val="20"/>
                <w:highlight w:val="yellow"/>
              </w:rPr>
            </w:pPr>
          </w:p>
        </w:tc>
      </w:tr>
      <w:tr w:rsidR="004447C3" w:rsidRPr="00FB3EB4" w14:paraId="18079EED" w14:textId="77777777" w:rsidTr="002049A6">
        <w:trPr>
          <w:trHeight w:val="143"/>
          <w:jc w:val="center"/>
        </w:trPr>
        <w:tc>
          <w:tcPr>
            <w:tcW w:w="2328" w:type="dxa"/>
            <w:tcBorders>
              <w:top w:val="nil"/>
              <w:left w:val="nil"/>
              <w:bottom w:val="nil"/>
              <w:right w:val="nil"/>
            </w:tcBorders>
          </w:tcPr>
          <w:p w14:paraId="75F92B9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hru_outflow</w:t>
            </w:r>
          </w:p>
        </w:tc>
        <w:tc>
          <w:tcPr>
            <w:tcW w:w="5738" w:type="dxa"/>
            <w:gridSpan w:val="3"/>
            <w:tcBorders>
              <w:top w:val="nil"/>
              <w:left w:val="nil"/>
              <w:bottom w:val="nil"/>
              <w:right w:val="nil"/>
            </w:tcBorders>
          </w:tcPr>
          <w:p w14:paraId="730B0365" w14:textId="77777777" w:rsidR="004447C3" w:rsidRPr="00FB3EB4" w:rsidRDefault="004447C3" w:rsidP="004447C3">
            <w:pPr>
              <w:pStyle w:val="TableCellBody"/>
              <w:rPr>
                <w:szCs w:val="20"/>
              </w:rPr>
            </w:pPr>
            <w:r w:rsidRPr="00FB3EB4">
              <w:rPr>
                <w:szCs w:val="20"/>
              </w:rPr>
              <w:t>Total flow leaving each HRU</w:t>
            </w:r>
          </w:p>
        </w:tc>
        <w:tc>
          <w:tcPr>
            <w:tcW w:w="1095" w:type="dxa"/>
            <w:gridSpan w:val="2"/>
            <w:tcBorders>
              <w:top w:val="nil"/>
              <w:left w:val="nil"/>
              <w:bottom w:val="nil"/>
              <w:right w:val="nil"/>
            </w:tcBorders>
          </w:tcPr>
          <w:p w14:paraId="088E201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F73046D"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7DA829" w14:textId="1D27269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1A8E937" w14:textId="77777777" w:rsidR="004447C3" w:rsidRPr="00FB3EB4" w:rsidRDefault="004447C3" w:rsidP="004447C3">
            <w:pPr>
              <w:pStyle w:val="TableCellBody"/>
              <w:jc w:val="center"/>
              <w:rPr>
                <w:szCs w:val="20"/>
              </w:rPr>
            </w:pPr>
            <w:r>
              <w:rPr>
                <w:szCs w:val="20"/>
              </w:rPr>
              <w:t>always</w:t>
            </w:r>
          </w:p>
        </w:tc>
      </w:tr>
      <w:tr w:rsidR="004447C3" w:rsidRPr="00FB3EB4" w14:paraId="50AAA30D" w14:textId="77777777" w:rsidTr="002049A6">
        <w:trPr>
          <w:trHeight w:val="143"/>
          <w:jc w:val="center"/>
        </w:trPr>
        <w:tc>
          <w:tcPr>
            <w:tcW w:w="2328" w:type="dxa"/>
            <w:tcBorders>
              <w:top w:val="nil"/>
              <w:left w:val="nil"/>
              <w:bottom w:val="nil"/>
              <w:right w:val="nil"/>
            </w:tcBorders>
          </w:tcPr>
          <w:p w14:paraId="7768A9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hru_streamflow_out</w:t>
            </w:r>
          </w:p>
        </w:tc>
        <w:tc>
          <w:tcPr>
            <w:tcW w:w="5738" w:type="dxa"/>
            <w:gridSpan w:val="3"/>
            <w:tcBorders>
              <w:top w:val="nil"/>
              <w:left w:val="nil"/>
              <w:bottom w:val="nil"/>
              <w:right w:val="nil"/>
            </w:tcBorders>
          </w:tcPr>
          <w:p w14:paraId="053DCD63" w14:textId="77777777" w:rsidR="004447C3" w:rsidRPr="00FB3EB4" w:rsidRDefault="004447C3" w:rsidP="004447C3">
            <w:pPr>
              <w:pStyle w:val="TableCellBody"/>
              <w:rPr>
                <w:szCs w:val="20"/>
              </w:rPr>
            </w:pPr>
            <w:r w:rsidRPr="00FB3EB4">
              <w:rPr>
                <w:szCs w:val="20"/>
              </w:rPr>
              <w:t>Total flow to stream network from each HRU</w:t>
            </w:r>
          </w:p>
        </w:tc>
        <w:tc>
          <w:tcPr>
            <w:tcW w:w="1095" w:type="dxa"/>
            <w:gridSpan w:val="2"/>
            <w:tcBorders>
              <w:top w:val="nil"/>
              <w:left w:val="nil"/>
              <w:bottom w:val="nil"/>
              <w:right w:val="nil"/>
            </w:tcBorders>
          </w:tcPr>
          <w:p w14:paraId="2EFCFAF3"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3407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916878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5A3B87" w14:textId="77777777" w:rsidR="004447C3" w:rsidRPr="00FB3EB4" w:rsidRDefault="004447C3" w:rsidP="004447C3">
            <w:pPr>
              <w:pStyle w:val="TableCellBody"/>
              <w:jc w:val="center"/>
              <w:rPr>
                <w:szCs w:val="20"/>
              </w:rPr>
            </w:pPr>
            <w:r>
              <w:rPr>
                <w:szCs w:val="20"/>
              </w:rPr>
              <w:t>always</w:t>
            </w:r>
          </w:p>
        </w:tc>
      </w:tr>
      <w:tr w:rsidR="004447C3" w:rsidRPr="00FB3EB4" w14:paraId="7127BBE5" w14:textId="77777777" w:rsidTr="002049A6">
        <w:trPr>
          <w:trHeight w:val="143"/>
          <w:jc w:val="center"/>
        </w:trPr>
        <w:tc>
          <w:tcPr>
            <w:tcW w:w="2328" w:type="dxa"/>
            <w:tcBorders>
              <w:top w:val="nil"/>
              <w:left w:val="nil"/>
              <w:bottom w:val="nil"/>
              <w:right w:val="nil"/>
            </w:tcBorders>
          </w:tcPr>
          <w:p w14:paraId="7E738B3D" w14:textId="4059594F"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obs_runoff_mo</w:t>
            </w:r>
          </w:p>
        </w:tc>
        <w:tc>
          <w:tcPr>
            <w:tcW w:w="5738" w:type="dxa"/>
            <w:gridSpan w:val="3"/>
            <w:tcBorders>
              <w:top w:val="nil"/>
              <w:left w:val="nil"/>
              <w:bottom w:val="nil"/>
              <w:right w:val="nil"/>
            </w:tcBorders>
          </w:tcPr>
          <w:p w14:paraId="31B194E7" w14:textId="07970719" w:rsidR="004447C3" w:rsidRPr="00D525D9" w:rsidRDefault="004447C3" w:rsidP="004447C3">
            <w:pPr>
              <w:pStyle w:val="TableCellBody"/>
              <w:rPr>
                <w:szCs w:val="20"/>
              </w:rPr>
            </w:pPr>
            <w:r w:rsidRPr="00D525D9">
              <w:rPr>
                <w:szCs w:val="20"/>
              </w:rPr>
              <w:t>Monthly measured streamflow at basin outlet</w:t>
            </w:r>
          </w:p>
        </w:tc>
        <w:tc>
          <w:tcPr>
            <w:tcW w:w="1095" w:type="dxa"/>
            <w:gridSpan w:val="2"/>
            <w:tcBorders>
              <w:top w:val="nil"/>
              <w:left w:val="nil"/>
              <w:bottom w:val="nil"/>
              <w:right w:val="nil"/>
            </w:tcBorders>
          </w:tcPr>
          <w:p w14:paraId="04AA3192" w14:textId="0FADC7E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7F17110" w14:textId="45503BC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48B5AD1" w14:textId="4D9A5170"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9B62316" w14:textId="77777777" w:rsidTr="002049A6">
        <w:trPr>
          <w:trHeight w:val="143"/>
          <w:jc w:val="center"/>
        </w:trPr>
        <w:tc>
          <w:tcPr>
            <w:tcW w:w="2328" w:type="dxa"/>
            <w:tcBorders>
              <w:top w:val="nil"/>
              <w:left w:val="nil"/>
              <w:bottom w:val="nil"/>
              <w:right w:val="nil"/>
            </w:tcBorders>
          </w:tcPr>
          <w:p w14:paraId="5CC896BE" w14:textId="552181D9"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obs_runoff_tot</w:t>
            </w:r>
          </w:p>
        </w:tc>
        <w:tc>
          <w:tcPr>
            <w:tcW w:w="5738" w:type="dxa"/>
            <w:gridSpan w:val="3"/>
            <w:tcBorders>
              <w:top w:val="nil"/>
              <w:left w:val="nil"/>
              <w:bottom w:val="nil"/>
              <w:right w:val="nil"/>
            </w:tcBorders>
          </w:tcPr>
          <w:p w14:paraId="164BD6C9" w14:textId="6E29A050" w:rsidR="004447C3" w:rsidRPr="00D525D9" w:rsidRDefault="004447C3" w:rsidP="004447C3">
            <w:pPr>
              <w:pStyle w:val="TableCellBody"/>
              <w:rPr>
                <w:szCs w:val="20"/>
              </w:rPr>
            </w:pPr>
            <w:r w:rsidRPr="00D525D9">
              <w:rPr>
                <w:szCs w:val="20"/>
              </w:rPr>
              <w:t>Total simulation measured streamflow at basin outlet</w:t>
            </w:r>
          </w:p>
        </w:tc>
        <w:tc>
          <w:tcPr>
            <w:tcW w:w="1095" w:type="dxa"/>
            <w:gridSpan w:val="2"/>
            <w:tcBorders>
              <w:top w:val="nil"/>
              <w:left w:val="nil"/>
              <w:bottom w:val="nil"/>
              <w:right w:val="nil"/>
            </w:tcBorders>
          </w:tcPr>
          <w:p w14:paraId="767B95BD" w14:textId="60C6D5A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788B7F0" w14:textId="457BD83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05345A" w14:textId="278E0CB5"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B23461E" w14:textId="77777777" w:rsidTr="002049A6">
        <w:trPr>
          <w:trHeight w:val="143"/>
          <w:jc w:val="center"/>
        </w:trPr>
        <w:tc>
          <w:tcPr>
            <w:tcW w:w="2328" w:type="dxa"/>
            <w:tcBorders>
              <w:top w:val="nil"/>
              <w:left w:val="nil"/>
              <w:bottom w:val="nil"/>
              <w:right w:val="nil"/>
            </w:tcBorders>
          </w:tcPr>
          <w:p w14:paraId="5CB2E8A8" w14:textId="22A767CE"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obs_runoff_yr</w:t>
            </w:r>
          </w:p>
        </w:tc>
        <w:tc>
          <w:tcPr>
            <w:tcW w:w="5738" w:type="dxa"/>
            <w:gridSpan w:val="3"/>
            <w:tcBorders>
              <w:top w:val="nil"/>
              <w:left w:val="nil"/>
              <w:bottom w:val="nil"/>
              <w:right w:val="nil"/>
            </w:tcBorders>
          </w:tcPr>
          <w:p w14:paraId="569450BE" w14:textId="2B4409EF" w:rsidR="004447C3" w:rsidRPr="00D525D9" w:rsidRDefault="004447C3" w:rsidP="004447C3">
            <w:pPr>
              <w:pStyle w:val="TableCellBody"/>
              <w:rPr>
                <w:szCs w:val="20"/>
              </w:rPr>
            </w:pPr>
            <w:r w:rsidRPr="00D525D9">
              <w:rPr>
                <w:szCs w:val="20"/>
              </w:rPr>
              <w:t>Yearly measured streamflow at basin outlet</w:t>
            </w:r>
          </w:p>
        </w:tc>
        <w:tc>
          <w:tcPr>
            <w:tcW w:w="1095" w:type="dxa"/>
            <w:gridSpan w:val="2"/>
            <w:tcBorders>
              <w:top w:val="nil"/>
              <w:left w:val="nil"/>
              <w:bottom w:val="nil"/>
              <w:right w:val="nil"/>
            </w:tcBorders>
          </w:tcPr>
          <w:p w14:paraId="12EA6F74" w14:textId="3EC911C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F1D307" w14:textId="648766B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3973FB" w14:textId="44650F0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2E305D0F" w14:textId="77777777" w:rsidTr="002049A6">
        <w:trPr>
          <w:trHeight w:val="143"/>
          <w:jc w:val="center"/>
        </w:trPr>
        <w:tc>
          <w:tcPr>
            <w:tcW w:w="2328" w:type="dxa"/>
            <w:tcBorders>
              <w:top w:val="nil"/>
              <w:left w:val="nil"/>
              <w:bottom w:val="nil"/>
              <w:right w:val="nil"/>
            </w:tcBorders>
          </w:tcPr>
          <w:p w14:paraId="3D3E110D"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w:t>
            </w:r>
          </w:p>
        </w:tc>
        <w:tc>
          <w:tcPr>
            <w:tcW w:w="5738" w:type="dxa"/>
            <w:gridSpan w:val="3"/>
            <w:tcBorders>
              <w:top w:val="nil"/>
              <w:left w:val="nil"/>
              <w:bottom w:val="nil"/>
              <w:right w:val="nil"/>
            </w:tcBorders>
          </w:tcPr>
          <w:p w14:paraId="1120E5B5" w14:textId="77777777" w:rsidR="004447C3" w:rsidRPr="00FB3EB4" w:rsidRDefault="004447C3" w:rsidP="004447C3">
            <w:pPr>
              <w:pStyle w:val="TableCellBody"/>
              <w:rPr>
                <w:szCs w:val="20"/>
              </w:rPr>
            </w:pPr>
            <w:r w:rsidRPr="00FB3EB4">
              <w:rPr>
                <w:szCs w:val="20"/>
              </w:rPr>
              <w:t>Measured streamflow at specified outlet station</w:t>
            </w:r>
          </w:p>
        </w:tc>
        <w:tc>
          <w:tcPr>
            <w:tcW w:w="1095" w:type="dxa"/>
            <w:gridSpan w:val="2"/>
            <w:tcBorders>
              <w:top w:val="nil"/>
              <w:left w:val="nil"/>
              <w:bottom w:val="nil"/>
              <w:right w:val="nil"/>
            </w:tcBorders>
          </w:tcPr>
          <w:p w14:paraId="36191D4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7B95A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E2A0C8C" w14:textId="606E480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6C00BB9" w14:textId="77777777" w:rsidTr="002049A6">
        <w:trPr>
          <w:trHeight w:val="143"/>
          <w:jc w:val="center"/>
        </w:trPr>
        <w:tc>
          <w:tcPr>
            <w:tcW w:w="2328" w:type="dxa"/>
            <w:tcBorders>
              <w:top w:val="nil"/>
              <w:left w:val="nil"/>
              <w:bottom w:val="nil"/>
              <w:right w:val="nil"/>
            </w:tcBorders>
          </w:tcPr>
          <w:p w14:paraId="106EC837"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obsq_inches_mo</w:t>
            </w:r>
          </w:p>
        </w:tc>
        <w:tc>
          <w:tcPr>
            <w:tcW w:w="5738" w:type="dxa"/>
            <w:gridSpan w:val="3"/>
            <w:tcBorders>
              <w:top w:val="nil"/>
              <w:left w:val="nil"/>
              <w:bottom w:val="nil"/>
              <w:right w:val="nil"/>
            </w:tcBorders>
          </w:tcPr>
          <w:p w14:paraId="0503AF90" w14:textId="77777777" w:rsidR="004447C3" w:rsidRPr="00FB3EB4" w:rsidRDefault="004447C3" w:rsidP="004447C3">
            <w:pPr>
              <w:pStyle w:val="TableCellBody"/>
              <w:rPr>
                <w:szCs w:val="20"/>
              </w:rPr>
            </w:pPr>
            <w:r w:rsidRPr="00FB3EB4">
              <w:rPr>
                <w:szCs w:val="20"/>
              </w:rPr>
              <w:t>Monthly measured streamflow at specified outlet station</w:t>
            </w:r>
          </w:p>
        </w:tc>
        <w:tc>
          <w:tcPr>
            <w:tcW w:w="1095" w:type="dxa"/>
            <w:gridSpan w:val="2"/>
            <w:tcBorders>
              <w:top w:val="nil"/>
              <w:left w:val="nil"/>
              <w:bottom w:val="nil"/>
              <w:right w:val="nil"/>
            </w:tcBorders>
          </w:tcPr>
          <w:p w14:paraId="7972E90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820EB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7AD813" w14:textId="1782E43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93E392" w14:textId="77777777" w:rsidTr="002049A6">
        <w:trPr>
          <w:trHeight w:val="143"/>
          <w:jc w:val="center"/>
        </w:trPr>
        <w:tc>
          <w:tcPr>
            <w:tcW w:w="2328" w:type="dxa"/>
            <w:tcBorders>
              <w:top w:val="nil"/>
              <w:left w:val="nil"/>
              <w:bottom w:val="nil"/>
              <w:right w:val="nil"/>
            </w:tcBorders>
          </w:tcPr>
          <w:p w14:paraId="3415CAA6" w14:textId="3B79ECF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obsq_inches_tot</w:t>
            </w:r>
          </w:p>
        </w:tc>
        <w:tc>
          <w:tcPr>
            <w:tcW w:w="5738" w:type="dxa"/>
            <w:gridSpan w:val="3"/>
            <w:tcBorders>
              <w:top w:val="nil"/>
              <w:left w:val="nil"/>
              <w:bottom w:val="nil"/>
              <w:right w:val="nil"/>
            </w:tcBorders>
          </w:tcPr>
          <w:p w14:paraId="430C1D7E" w14:textId="00753872"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095" w:type="dxa"/>
            <w:gridSpan w:val="2"/>
            <w:tcBorders>
              <w:top w:val="nil"/>
              <w:left w:val="nil"/>
              <w:bottom w:val="nil"/>
              <w:right w:val="nil"/>
            </w:tcBorders>
          </w:tcPr>
          <w:p w14:paraId="42D446C9" w14:textId="11A99C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4353F9" w14:textId="529888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F9508C" w14:textId="75D4CBAE"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05BF86" w14:textId="77777777" w:rsidTr="002049A6">
        <w:trPr>
          <w:trHeight w:val="143"/>
          <w:jc w:val="center"/>
        </w:trPr>
        <w:tc>
          <w:tcPr>
            <w:tcW w:w="2328" w:type="dxa"/>
            <w:tcBorders>
              <w:top w:val="nil"/>
              <w:left w:val="nil"/>
              <w:bottom w:val="nil"/>
              <w:right w:val="nil"/>
            </w:tcBorders>
          </w:tcPr>
          <w:p w14:paraId="73225736" w14:textId="35DF4D6E"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obsq_inches_yr</w:t>
            </w:r>
          </w:p>
        </w:tc>
        <w:tc>
          <w:tcPr>
            <w:tcW w:w="5738" w:type="dxa"/>
            <w:gridSpan w:val="3"/>
            <w:tcBorders>
              <w:top w:val="nil"/>
              <w:left w:val="nil"/>
              <w:bottom w:val="nil"/>
              <w:right w:val="nil"/>
            </w:tcBorders>
          </w:tcPr>
          <w:p w14:paraId="0778AD6E" w14:textId="66599149" w:rsidR="004447C3" w:rsidRPr="00FB3EB4" w:rsidRDefault="004447C3" w:rsidP="004447C3">
            <w:pPr>
              <w:pStyle w:val="TableCellBody"/>
              <w:rPr>
                <w:szCs w:val="20"/>
              </w:rPr>
            </w:pPr>
            <w:r>
              <w:rPr>
                <w:szCs w:val="20"/>
              </w:rPr>
              <w:t>Yearly</w:t>
            </w:r>
            <w:r w:rsidRPr="00FB3EB4">
              <w:rPr>
                <w:szCs w:val="20"/>
              </w:rPr>
              <w:t xml:space="preserve"> measured streamflow at specified outlet station</w:t>
            </w:r>
          </w:p>
        </w:tc>
        <w:tc>
          <w:tcPr>
            <w:tcW w:w="1095" w:type="dxa"/>
            <w:gridSpan w:val="2"/>
            <w:tcBorders>
              <w:top w:val="nil"/>
              <w:left w:val="nil"/>
              <w:bottom w:val="nil"/>
              <w:right w:val="nil"/>
            </w:tcBorders>
          </w:tcPr>
          <w:p w14:paraId="3BA1FD59" w14:textId="7FB4186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2A4FF" w14:textId="52142DD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32087C7" w14:textId="55897269"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E8AAAD3" w14:textId="77777777" w:rsidTr="002049A6">
        <w:trPr>
          <w:trHeight w:val="143"/>
          <w:jc w:val="center"/>
        </w:trPr>
        <w:tc>
          <w:tcPr>
            <w:tcW w:w="2328" w:type="dxa"/>
            <w:tcBorders>
              <w:top w:val="nil"/>
              <w:left w:val="nil"/>
              <w:bottom w:val="nil"/>
              <w:right w:val="nil"/>
            </w:tcBorders>
          </w:tcPr>
          <w:p w14:paraId="608E823C"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runoff</w:t>
            </w:r>
          </w:p>
        </w:tc>
        <w:tc>
          <w:tcPr>
            <w:tcW w:w="5738" w:type="dxa"/>
            <w:gridSpan w:val="3"/>
            <w:tcBorders>
              <w:top w:val="nil"/>
              <w:left w:val="nil"/>
              <w:bottom w:val="nil"/>
              <w:right w:val="nil"/>
            </w:tcBorders>
          </w:tcPr>
          <w:p w14:paraId="56272351" w14:textId="77777777" w:rsidR="004447C3" w:rsidRPr="00FB3EB4" w:rsidRDefault="004447C3" w:rsidP="004447C3">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3682CD5E" w14:textId="77777777" w:rsidR="004447C3" w:rsidRPr="00FB3EB4" w:rsidRDefault="004447C3" w:rsidP="004447C3">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4447C3" w:rsidRPr="00FB3EB4" w:rsidRDefault="004447C3" w:rsidP="004447C3">
            <w:pPr>
              <w:pStyle w:val="tablecell-centered"/>
              <w:rPr>
                <w:b/>
                <w:szCs w:val="20"/>
              </w:rPr>
            </w:pPr>
            <w:r w:rsidRPr="00FB3EB4">
              <w:rPr>
                <w:b/>
                <w:szCs w:val="20"/>
              </w:rPr>
              <w:t>runoff_units</w:t>
            </w:r>
          </w:p>
        </w:tc>
        <w:tc>
          <w:tcPr>
            <w:tcW w:w="929" w:type="dxa"/>
            <w:tcBorders>
              <w:top w:val="nil"/>
              <w:left w:val="nil"/>
              <w:bottom w:val="nil"/>
              <w:right w:val="nil"/>
            </w:tcBorders>
          </w:tcPr>
          <w:p w14:paraId="426ADBA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878D4DC" w14:textId="77777777" w:rsidR="004447C3" w:rsidRPr="00FB3EB4" w:rsidRDefault="004447C3" w:rsidP="004447C3">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EC611B" w:rsidRPr="00FB3EB4" w14:paraId="3F12765E" w14:textId="77777777" w:rsidTr="002049A6">
        <w:trPr>
          <w:trHeight w:val="143"/>
          <w:jc w:val="center"/>
        </w:trPr>
        <w:tc>
          <w:tcPr>
            <w:tcW w:w="2328" w:type="dxa"/>
            <w:tcBorders>
              <w:top w:val="nil"/>
              <w:left w:val="nil"/>
              <w:bottom w:val="nil"/>
              <w:right w:val="nil"/>
            </w:tcBorders>
          </w:tcPr>
          <w:p w14:paraId="25CC8322" w14:textId="5EB950A4" w:rsidR="00EC611B" w:rsidRPr="00D525D9" w:rsidRDefault="00EC611B" w:rsidP="004447C3">
            <w:pPr>
              <w:pStyle w:val="TableCellBody"/>
              <w:rPr>
                <w:rStyle w:val="Variable"/>
                <w:color w:val="auto"/>
                <w:sz w:val="20"/>
                <w:szCs w:val="20"/>
              </w:rPr>
            </w:pPr>
            <w:r w:rsidRPr="00EC611B">
              <w:rPr>
                <w:rStyle w:val="Variable"/>
                <w:color w:val="auto"/>
                <w:sz w:val="20"/>
                <w:szCs w:val="20"/>
                <w:highlight w:val="green"/>
              </w:rPr>
              <w:t>seg_ccov</w:t>
            </w:r>
          </w:p>
        </w:tc>
        <w:tc>
          <w:tcPr>
            <w:tcW w:w="5738" w:type="dxa"/>
            <w:gridSpan w:val="3"/>
            <w:tcBorders>
              <w:top w:val="nil"/>
              <w:left w:val="nil"/>
              <w:bottom w:val="nil"/>
              <w:right w:val="nil"/>
            </w:tcBorders>
          </w:tcPr>
          <w:p w14:paraId="31CF727D" w14:textId="7E1D148C" w:rsidR="00EC611B" w:rsidRPr="00FB3EB4" w:rsidRDefault="00EC611B" w:rsidP="00EC611B">
            <w:pPr>
              <w:pStyle w:val="TableCellBody"/>
              <w:rPr>
                <w:szCs w:val="20"/>
              </w:rPr>
            </w:pPr>
            <w:r w:rsidRPr="00EC611B">
              <w:rPr>
                <w:szCs w:val="20"/>
              </w:rPr>
              <w:t>Area-weighted average cloud cover fraction for each segment from HRUs contributing flow to the segment</w:t>
            </w:r>
          </w:p>
        </w:tc>
        <w:tc>
          <w:tcPr>
            <w:tcW w:w="1095" w:type="dxa"/>
            <w:gridSpan w:val="2"/>
            <w:tcBorders>
              <w:top w:val="nil"/>
              <w:left w:val="nil"/>
              <w:bottom w:val="nil"/>
              <w:right w:val="nil"/>
            </w:tcBorders>
          </w:tcPr>
          <w:p w14:paraId="7E67F5A8" w14:textId="4F7554DC" w:rsidR="00EC611B" w:rsidRPr="00FB3EB4" w:rsidRDefault="00EC611B"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5481C79" w14:textId="0956E4FB" w:rsidR="00EC611B" w:rsidRPr="00EC611B" w:rsidRDefault="00EC611B" w:rsidP="004447C3">
            <w:pPr>
              <w:pStyle w:val="tablecell-centered"/>
              <w:rPr>
                <w:szCs w:val="20"/>
              </w:rPr>
            </w:pPr>
            <w:r w:rsidRPr="00EC611B">
              <w:rPr>
                <w:szCs w:val="20"/>
              </w:rPr>
              <w:t>decimal fraction</w:t>
            </w:r>
          </w:p>
        </w:tc>
        <w:tc>
          <w:tcPr>
            <w:tcW w:w="929" w:type="dxa"/>
            <w:tcBorders>
              <w:top w:val="nil"/>
              <w:left w:val="nil"/>
              <w:bottom w:val="nil"/>
              <w:right w:val="nil"/>
            </w:tcBorders>
          </w:tcPr>
          <w:p w14:paraId="6A794444" w14:textId="6BDCA4F8" w:rsidR="00EC611B" w:rsidRPr="00FB3EB4" w:rsidRDefault="00EC611B" w:rsidP="004447C3">
            <w:pPr>
              <w:pStyle w:val="tablecell-centered"/>
              <w:rPr>
                <w:szCs w:val="20"/>
              </w:rPr>
            </w:pPr>
            <w:r>
              <w:rPr>
                <w:szCs w:val="20"/>
              </w:rPr>
              <w:t>real</w:t>
            </w:r>
          </w:p>
        </w:tc>
        <w:tc>
          <w:tcPr>
            <w:tcW w:w="2405" w:type="dxa"/>
            <w:gridSpan w:val="2"/>
            <w:tcBorders>
              <w:top w:val="nil"/>
              <w:left w:val="nil"/>
              <w:bottom w:val="nil"/>
              <w:right w:val="nil"/>
            </w:tcBorders>
          </w:tcPr>
          <w:p w14:paraId="493CDDB6" w14:textId="023032A0" w:rsidR="00EC611B" w:rsidRDefault="00EC611B" w:rsidP="004447C3">
            <w:pPr>
              <w:pStyle w:val="TableCellBody"/>
              <w:jc w:val="center"/>
              <w:rPr>
                <w:b/>
                <w:szCs w:val="20"/>
              </w:rPr>
            </w:pPr>
            <w:r>
              <w:rPr>
                <w:b/>
                <w:szCs w:val="20"/>
              </w:rPr>
              <w:t xml:space="preserve">stream_temp_flag </w:t>
            </w:r>
            <w:r w:rsidRPr="00EC611B">
              <w:rPr>
                <w:szCs w:val="20"/>
              </w:rPr>
              <w:t>= 1</w:t>
            </w:r>
          </w:p>
        </w:tc>
      </w:tr>
      <w:tr w:rsidR="00EC611B" w:rsidRPr="00FB3EB4" w14:paraId="1D05A9E6" w14:textId="77777777" w:rsidTr="002049A6">
        <w:trPr>
          <w:trHeight w:val="143"/>
          <w:jc w:val="center"/>
        </w:trPr>
        <w:tc>
          <w:tcPr>
            <w:tcW w:w="2328" w:type="dxa"/>
            <w:tcBorders>
              <w:top w:val="nil"/>
              <w:left w:val="nil"/>
              <w:bottom w:val="nil"/>
              <w:right w:val="nil"/>
            </w:tcBorders>
          </w:tcPr>
          <w:p w14:paraId="27FF6FB7" w14:textId="5FE1D05C" w:rsidR="00EC611B" w:rsidRPr="00EC611B" w:rsidRDefault="00EC611B" w:rsidP="00EC611B">
            <w:pPr>
              <w:pStyle w:val="TableCellBody"/>
              <w:rPr>
                <w:rStyle w:val="Variable"/>
                <w:color w:val="auto"/>
                <w:sz w:val="20"/>
                <w:szCs w:val="20"/>
                <w:highlight w:val="green"/>
              </w:rPr>
            </w:pPr>
            <w:r w:rsidRPr="00EC611B">
              <w:rPr>
                <w:rStyle w:val="Variable"/>
                <w:color w:val="auto"/>
                <w:sz w:val="20"/>
                <w:szCs w:val="20"/>
                <w:highlight w:val="green"/>
              </w:rPr>
              <w:t>seg</w:t>
            </w:r>
            <w:r>
              <w:rPr>
                <w:rStyle w:val="Variable"/>
                <w:color w:val="auto"/>
                <w:sz w:val="20"/>
                <w:szCs w:val="20"/>
                <w:highlight w:val="green"/>
              </w:rPr>
              <w:t>_daylight</w:t>
            </w:r>
          </w:p>
        </w:tc>
        <w:tc>
          <w:tcPr>
            <w:tcW w:w="5738" w:type="dxa"/>
            <w:gridSpan w:val="3"/>
            <w:tcBorders>
              <w:top w:val="nil"/>
              <w:left w:val="nil"/>
              <w:bottom w:val="nil"/>
              <w:right w:val="nil"/>
            </w:tcBorders>
          </w:tcPr>
          <w:p w14:paraId="0D6D8FBB" w14:textId="522A7492" w:rsidR="00EC611B" w:rsidRPr="00EC611B" w:rsidRDefault="00EC611B" w:rsidP="00EC611B">
            <w:pPr>
              <w:pStyle w:val="TableCellBody"/>
              <w:rPr>
                <w:szCs w:val="20"/>
              </w:rPr>
            </w:pPr>
            <w:r w:rsidRPr="00EC611B">
              <w:rPr>
                <w:szCs w:val="20"/>
              </w:rPr>
              <w:t>Hours of daylight</w:t>
            </w:r>
          </w:p>
        </w:tc>
        <w:tc>
          <w:tcPr>
            <w:tcW w:w="1095" w:type="dxa"/>
            <w:gridSpan w:val="2"/>
            <w:tcBorders>
              <w:top w:val="nil"/>
              <w:left w:val="nil"/>
              <w:bottom w:val="nil"/>
              <w:right w:val="nil"/>
            </w:tcBorders>
          </w:tcPr>
          <w:p w14:paraId="3F2FC104" w14:textId="2308E701"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0C8641" w14:textId="25AE1E6A" w:rsidR="00EC611B" w:rsidRPr="00EC611B" w:rsidRDefault="008C61A0" w:rsidP="00EC611B">
            <w:pPr>
              <w:pStyle w:val="tablecell-centered"/>
              <w:rPr>
                <w:szCs w:val="20"/>
              </w:rPr>
            </w:pPr>
            <w:r>
              <w:rPr>
                <w:szCs w:val="20"/>
              </w:rPr>
              <w:t>hours</w:t>
            </w:r>
          </w:p>
        </w:tc>
        <w:tc>
          <w:tcPr>
            <w:tcW w:w="929" w:type="dxa"/>
            <w:tcBorders>
              <w:top w:val="nil"/>
              <w:left w:val="nil"/>
              <w:bottom w:val="nil"/>
              <w:right w:val="nil"/>
            </w:tcBorders>
          </w:tcPr>
          <w:p w14:paraId="4987303F" w14:textId="478A3BC4" w:rsidR="00EC611B" w:rsidRDefault="00EC611B" w:rsidP="00EC611B">
            <w:pPr>
              <w:pStyle w:val="tablecell-centered"/>
              <w:rPr>
                <w:szCs w:val="20"/>
              </w:rPr>
            </w:pPr>
            <w:r>
              <w:rPr>
                <w:szCs w:val="20"/>
              </w:rPr>
              <w:t>real</w:t>
            </w:r>
          </w:p>
        </w:tc>
        <w:tc>
          <w:tcPr>
            <w:tcW w:w="2405" w:type="dxa"/>
            <w:gridSpan w:val="2"/>
            <w:tcBorders>
              <w:top w:val="nil"/>
              <w:left w:val="nil"/>
              <w:bottom w:val="nil"/>
              <w:right w:val="nil"/>
            </w:tcBorders>
          </w:tcPr>
          <w:p w14:paraId="6252C969" w14:textId="1D239DEE" w:rsidR="00EC611B" w:rsidRDefault="00EC611B" w:rsidP="00EC611B">
            <w:pPr>
              <w:pStyle w:val="TableCellBody"/>
              <w:jc w:val="center"/>
              <w:rPr>
                <w:b/>
                <w:szCs w:val="20"/>
              </w:rPr>
            </w:pPr>
            <w:r>
              <w:rPr>
                <w:b/>
                <w:szCs w:val="20"/>
              </w:rPr>
              <w:t xml:space="preserve">stream_temp_flag </w:t>
            </w:r>
            <w:r w:rsidRPr="00EC611B">
              <w:rPr>
                <w:szCs w:val="20"/>
              </w:rPr>
              <w:t>= 1</w:t>
            </w:r>
          </w:p>
        </w:tc>
      </w:tr>
      <w:tr w:rsidR="00EC611B" w:rsidRPr="00FB3EB4" w14:paraId="0951FDFF" w14:textId="77777777" w:rsidTr="002049A6">
        <w:trPr>
          <w:trHeight w:val="143"/>
          <w:jc w:val="center"/>
        </w:trPr>
        <w:tc>
          <w:tcPr>
            <w:tcW w:w="2328" w:type="dxa"/>
            <w:tcBorders>
              <w:top w:val="nil"/>
              <w:left w:val="nil"/>
              <w:bottom w:val="nil"/>
              <w:right w:val="nil"/>
            </w:tcBorders>
          </w:tcPr>
          <w:p w14:paraId="791122F3" w14:textId="26A16146" w:rsidR="00EC611B" w:rsidRPr="00D525D9" w:rsidRDefault="00EC611B" w:rsidP="00EC611B">
            <w:pPr>
              <w:pStyle w:val="TableCellBody"/>
              <w:rPr>
                <w:rStyle w:val="Variable"/>
                <w:color w:val="auto"/>
                <w:sz w:val="20"/>
                <w:szCs w:val="20"/>
              </w:rPr>
            </w:pPr>
            <w:r w:rsidRPr="00D525D9">
              <w:rPr>
                <w:rStyle w:val="Variable"/>
                <w:color w:val="auto"/>
                <w:sz w:val="20"/>
                <w:szCs w:val="20"/>
              </w:rPr>
              <w:t>seg_gwflow</w:t>
            </w:r>
          </w:p>
        </w:tc>
        <w:tc>
          <w:tcPr>
            <w:tcW w:w="5738" w:type="dxa"/>
            <w:gridSpan w:val="3"/>
            <w:tcBorders>
              <w:top w:val="nil"/>
              <w:left w:val="nil"/>
              <w:bottom w:val="nil"/>
              <w:right w:val="nil"/>
            </w:tcBorders>
          </w:tcPr>
          <w:p w14:paraId="2176B45F" w14:textId="55403B40" w:rsidR="00EC611B" w:rsidRPr="00FB3EB4" w:rsidRDefault="00EC611B" w:rsidP="00EC611B">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61F27029" w14:textId="2E797C02"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EC611B" w:rsidRPr="00FB3EB4" w:rsidRDefault="00EC611B" w:rsidP="00EC611B">
            <w:pPr>
              <w:pStyle w:val="tablecell-centered"/>
              <w:rPr>
                <w:b/>
                <w:szCs w:val="20"/>
              </w:rPr>
            </w:pPr>
            <w:r>
              <w:rPr>
                <w:szCs w:val="20"/>
              </w:rPr>
              <w:t>inches</w:t>
            </w:r>
          </w:p>
        </w:tc>
        <w:tc>
          <w:tcPr>
            <w:tcW w:w="929" w:type="dxa"/>
            <w:tcBorders>
              <w:top w:val="nil"/>
              <w:left w:val="nil"/>
              <w:bottom w:val="nil"/>
              <w:right w:val="nil"/>
            </w:tcBorders>
          </w:tcPr>
          <w:p w14:paraId="3748CE69" w14:textId="145C17C6" w:rsidR="00EC611B" w:rsidRPr="00FB3EB4" w:rsidRDefault="00EC611B" w:rsidP="00EC611B">
            <w:pPr>
              <w:pStyle w:val="tablecell-centered"/>
              <w:rPr>
                <w:szCs w:val="20"/>
              </w:rPr>
            </w:pPr>
            <w:r>
              <w:rPr>
                <w:szCs w:val="20"/>
              </w:rPr>
              <w:t>double</w:t>
            </w:r>
          </w:p>
        </w:tc>
        <w:tc>
          <w:tcPr>
            <w:tcW w:w="2405" w:type="dxa"/>
            <w:gridSpan w:val="2"/>
            <w:tcBorders>
              <w:top w:val="nil"/>
              <w:left w:val="nil"/>
              <w:bottom w:val="nil"/>
              <w:right w:val="nil"/>
            </w:tcBorders>
          </w:tcPr>
          <w:p w14:paraId="7F2353C7" w14:textId="35252D1C" w:rsidR="00EC611B" w:rsidRPr="00C146B6" w:rsidRDefault="00EC611B" w:rsidP="00EC611B">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7A002E00" w14:textId="77777777" w:rsidTr="002049A6">
        <w:trPr>
          <w:trHeight w:val="143"/>
          <w:jc w:val="center"/>
        </w:trPr>
        <w:tc>
          <w:tcPr>
            <w:tcW w:w="2328" w:type="dxa"/>
            <w:tcBorders>
              <w:top w:val="nil"/>
              <w:left w:val="nil"/>
              <w:bottom w:val="nil"/>
              <w:right w:val="nil"/>
            </w:tcBorders>
          </w:tcPr>
          <w:p w14:paraId="564EF91B" w14:textId="6269F3E2"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_humidt</w:t>
            </w:r>
          </w:p>
        </w:tc>
        <w:tc>
          <w:tcPr>
            <w:tcW w:w="5738" w:type="dxa"/>
            <w:gridSpan w:val="3"/>
            <w:tcBorders>
              <w:top w:val="nil"/>
              <w:left w:val="nil"/>
              <w:bottom w:val="nil"/>
              <w:right w:val="nil"/>
            </w:tcBorders>
          </w:tcPr>
          <w:p w14:paraId="2EB768CF" w14:textId="0993653F" w:rsidR="008C61A0" w:rsidRPr="00316ECF" w:rsidRDefault="008C61A0" w:rsidP="008C61A0">
            <w:pPr>
              <w:pStyle w:val="TableCellBody"/>
              <w:rPr>
                <w:szCs w:val="20"/>
              </w:rPr>
            </w:pPr>
            <w:r w:rsidRPr="008C61A0">
              <w:rPr>
                <w:szCs w:val="20"/>
              </w:rPr>
              <w:t>Area-weighted average relative humidity for each segment from HRUs c</w:t>
            </w:r>
            <w:r>
              <w:rPr>
                <w:szCs w:val="20"/>
              </w:rPr>
              <w:t>ontributing flow to the segment</w:t>
            </w:r>
          </w:p>
        </w:tc>
        <w:tc>
          <w:tcPr>
            <w:tcW w:w="1095" w:type="dxa"/>
            <w:gridSpan w:val="2"/>
            <w:tcBorders>
              <w:top w:val="nil"/>
              <w:left w:val="nil"/>
              <w:bottom w:val="nil"/>
              <w:right w:val="nil"/>
            </w:tcBorders>
          </w:tcPr>
          <w:p w14:paraId="4D3CAB89" w14:textId="2A6E689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B8D748C" w14:textId="7E07B842" w:rsidR="008C61A0"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6CBCE72A" w14:textId="7C6EFE36"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5FD1AF7" w14:textId="491B4D69"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61B1972" w14:textId="77777777" w:rsidTr="002049A6">
        <w:trPr>
          <w:trHeight w:val="143"/>
          <w:jc w:val="center"/>
        </w:trPr>
        <w:tc>
          <w:tcPr>
            <w:tcW w:w="2328" w:type="dxa"/>
            <w:tcBorders>
              <w:top w:val="nil"/>
              <w:left w:val="nil"/>
              <w:bottom w:val="nil"/>
              <w:right w:val="nil"/>
            </w:tcBorders>
          </w:tcPr>
          <w:p w14:paraId="58C8559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seg_inflow</w:t>
            </w:r>
          </w:p>
        </w:tc>
        <w:tc>
          <w:tcPr>
            <w:tcW w:w="5738" w:type="dxa"/>
            <w:gridSpan w:val="3"/>
            <w:tcBorders>
              <w:top w:val="nil"/>
              <w:left w:val="nil"/>
              <w:bottom w:val="nil"/>
              <w:right w:val="nil"/>
            </w:tcBorders>
          </w:tcPr>
          <w:p w14:paraId="188956B5" w14:textId="77777777" w:rsidR="008C61A0" w:rsidRPr="00FB3EB4" w:rsidRDefault="008C61A0" w:rsidP="008C61A0">
            <w:pPr>
              <w:pStyle w:val="TableCellBody"/>
              <w:rPr>
                <w:szCs w:val="20"/>
              </w:rPr>
            </w:pPr>
            <w:r w:rsidRPr="00FB3EB4">
              <w:rPr>
                <w:szCs w:val="20"/>
              </w:rPr>
              <w:t>Total flow entering a segment</w:t>
            </w:r>
          </w:p>
        </w:tc>
        <w:tc>
          <w:tcPr>
            <w:tcW w:w="1095" w:type="dxa"/>
            <w:gridSpan w:val="2"/>
            <w:tcBorders>
              <w:top w:val="nil"/>
              <w:left w:val="nil"/>
              <w:bottom w:val="nil"/>
              <w:right w:val="nil"/>
            </w:tcBorders>
          </w:tcPr>
          <w:p w14:paraId="67D01C18"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6CD19D57" w14:textId="350474C0"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408E1727" w14:textId="263213A5"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C432560" w14:textId="77777777" w:rsidTr="002049A6">
        <w:trPr>
          <w:trHeight w:val="143"/>
          <w:jc w:val="center"/>
        </w:trPr>
        <w:tc>
          <w:tcPr>
            <w:tcW w:w="2328" w:type="dxa"/>
            <w:tcBorders>
              <w:top w:val="nil"/>
              <w:left w:val="nil"/>
              <w:bottom w:val="nil"/>
              <w:right w:val="nil"/>
            </w:tcBorders>
          </w:tcPr>
          <w:p w14:paraId="78AC01E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seg_lateral_inflow</w:t>
            </w:r>
          </w:p>
        </w:tc>
        <w:tc>
          <w:tcPr>
            <w:tcW w:w="5738" w:type="dxa"/>
            <w:gridSpan w:val="3"/>
            <w:tcBorders>
              <w:top w:val="nil"/>
              <w:left w:val="nil"/>
              <w:bottom w:val="nil"/>
              <w:right w:val="nil"/>
            </w:tcBorders>
          </w:tcPr>
          <w:p w14:paraId="79D2E74B" w14:textId="77777777" w:rsidR="008C61A0" w:rsidRPr="00FB3EB4" w:rsidRDefault="008C61A0" w:rsidP="008C61A0">
            <w:pPr>
              <w:pStyle w:val="TableCellBody"/>
              <w:rPr>
                <w:szCs w:val="20"/>
              </w:rPr>
            </w:pPr>
            <w:r w:rsidRPr="00FB3EB4">
              <w:rPr>
                <w:szCs w:val="20"/>
              </w:rPr>
              <w:t>Lateral inflow entering a segment</w:t>
            </w:r>
          </w:p>
        </w:tc>
        <w:tc>
          <w:tcPr>
            <w:tcW w:w="1095" w:type="dxa"/>
            <w:gridSpan w:val="2"/>
            <w:tcBorders>
              <w:top w:val="nil"/>
              <w:left w:val="nil"/>
              <w:bottom w:val="nil"/>
              <w:right w:val="nil"/>
            </w:tcBorders>
          </w:tcPr>
          <w:p w14:paraId="2B000E60"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3BE92416" w14:textId="1B0E16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A1A412C" w14:textId="2BB67674"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33CAB4EE" w14:textId="77777777" w:rsidTr="002049A6">
        <w:trPr>
          <w:trHeight w:val="143"/>
          <w:jc w:val="center"/>
        </w:trPr>
        <w:tc>
          <w:tcPr>
            <w:tcW w:w="2328" w:type="dxa"/>
            <w:tcBorders>
              <w:top w:val="nil"/>
              <w:left w:val="nil"/>
              <w:bottom w:val="nil"/>
              <w:right w:val="nil"/>
            </w:tcBorders>
          </w:tcPr>
          <w:p w14:paraId="4311A899" w14:textId="46C997A0"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_melt</w:t>
            </w:r>
          </w:p>
        </w:tc>
        <w:tc>
          <w:tcPr>
            <w:tcW w:w="5738" w:type="dxa"/>
            <w:gridSpan w:val="3"/>
            <w:tcBorders>
              <w:top w:val="nil"/>
              <w:left w:val="nil"/>
              <w:bottom w:val="nil"/>
              <w:right w:val="nil"/>
            </w:tcBorders>
          </w:tcPr>
          <w:p w14:paraId="177DCB87" w14:textId="7B995412" w:rsidR="008C61A0" w:rsidRPr="00FB3EB4" w:rsidRDefault="008C61A0" w:rsidP="008C61A0">
            <w:pPr>
              <w:pStyle w:val="TableCellBody"/>
              <w:rPr>
                <w:szCs w:val="20"/>
              </w:rPr>
            </w:pPr>
            <w:r w:rsidRPr="008C61A0">
              <w:rPr>
                <w:szCs w:val="20"/>
              </w:rPr>
              <w:t>Area-weighted average snowmelt for each segment from HRUs contributing flow to the segment</w:t>
            </w:r>
          </w:p>
        </w:tc>
        <w:tc>
          <w:tcPr>
            <w:tcW w:w="1095" w:type="dxa"/>
            <w:gridSpan w:val="2"/>
            <w:tcBorders>
              <w:top w:val="nil"/>
              <w:left w:val="nil"/>
              <w:bottom w:val="nil"/>
              <w:right w:val="nil"/>
            </w:tcBorders>
          </w:tcPr>
          <w:p w14:paraId="4FF5BAA1" w14:textId="75D382D6"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105A25C" w14:textId="20FF7DA4"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70325E2A" w14:textId="4FCB9B25"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7535AAE" w14:textId="510BBE1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2F1D392" w14:textId="77777777" w:rsidTr="002049A6">
        <w:trPr>
          <w:trHeight w:val="143"/>
          <w:jc w:val="center"/>
        </w:trPr>
        <w:tc>
          <w:tcPr>
            <w:tcW w:w="2328" w:type="dxa"/>
            <w:tcBorders>
              <w:top w:val="nil"/>
              <w:left w:val="nil"/>
              <w:bottom w:val="nil"/>
              <w:right w:val="nil"/>
            </w:tcBorders>
          </w:tcPr>
          <w:p w14:paraId="16FDBF66"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seg_outflow</w:t>
            </w:r>
          </w:p>
        </w:tc>
        <w:tc>
          <w:tcPr>
            <w:tcW w:w="5738" w:type="dxa"/>
            <w:gridSpan w:val="3"/>
            <w:tcBorders>
              <w:top w:val="nil"/>
              <w:left w:val="nil"/>
              <w:bottom w:val="nil"/>
              <w:right w:val="nil"/>
            </w:tcBorders>
          </w:tcPr>
          <w:p w14:paraId="1FA478A2" w14:textId="77777777" w:rsidR="008C61A0" w:rsidRPr="00FB3EB4" w:rsidRDefault="008C61A0" w:rsidP="008C61A0">
            <w:pPr>
              <w:pStyle w:val="TableCellBody"/>
              <w:rPr>
                <w:szCs w:val="20"/>
              </w:rPr>
            </w:pPr>
            <w:r>
              <w:rPr>
                <w:szCs w:val="20"/>
              </w:rPr>
              <w:t>Streamflow leaving a segment</w:t>
            </w:r>
          </w:p>
        </w:tc>
        <w:tc>
          <w:tcPr>
            <w:tcW w:w="1095" w:type="dxa"/>
            <w:gridSpan w:val="2"/>
            <w:tcBorders>
              <w:top w:val="nil"/>
              <w:left w:val="nil"/>
              <w:bottom w:val="nil"/>
              <w:right w:val="nil"/>
            </w:tcBorders>
          </w:tcPr>
          <w:p w14:paraId="03B4AAC2"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4CFA4D2F" w14:textId="174DCE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396FD958" w14:textId="0184988D"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lastRenderedPageBreak/>
              <w:t>muskingum_lake</w:t>
            </w:r>
            <w:r w:rsidRPr="00C146B6">
              <w:rPr>
                <w:szCs w:val="20"/>
              </w:rPr>
              <w:t xml:space="preserve">, or </w:t>
            </w:r>
            <w:r w:rsidRPr="00C146B6">
              <w:rPr>
                <w:rFonts w:ascii="Courier New" w:hAnsi="Courier New" w:cs="Courier New"/>
                <w:szCs w:val="20"/>
              </w:rPr>
              <w:t>strmflow_in_out</w:t>
            </w:r>
          </w:p>
        </w:tc>
      </w:tr>
      <w:tr w:rsidR="008C61A0" w:rsidRPr="00FB3EB4" w14:paraId="12073719" w14:textId="77777777" w:rsidTr="002049A6">
        <w:trPr>
          <w:trHeight w:val="143"/>
          <w:jc w:val="center"/>
        </w:trPr>
        <w:tc>
          <w:tcPr>
            <w:tcW w:w="2328" w:type="dxa"/>
            <w:tcBorders>
              <w:top w:val="nil"/>
              <w:left w:val="nil"/>
              <w:bottom w:val="nil"/>
              <w:right w:val="nil"/>
            </w:tcBorders>
          </w:tcPr>
          <w:p w14:paraId="1F35D26B" w14:textId="456255F9"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lastRenderedPageBreak/>
              <w:t>seg</w:t>
            </w:r>
            <w:r>
              <w:rPr>
                <w:rStyle w:val="Variable"/>
                <w:color w:val="auto"/>
                <w:sz w:val="20"/>
                <w:szCs w:val="20"/>
                <w:highlight w:val="green"/>
              </w:rPr>
              <w:t>_potet</w:t>
            </w:r>
          </w:p>
        </w:tc>
        <w:tc>
          <w:tcPr>
            <w:tcW w:w="5738" w:type="dxa"/>
            <w:gridSpan w:val="3"/>
            <w:tcBorders>
              <w:top w:val="nil"/>
              <w:left w:val="nil"/>
              <w:bottom w:val="nil"/>
              <w:right w:val="nil"/>
            </w:tcBorders>
          </w:tcPr>
          <w:p w14:paraId="6ED609CA" w14:textId="17F1F6CF" w:rsidR="008C61A0" w:rsidRDefault="008C61A0" w:rsidP="008C61A0">
            <w:pPr>
              <w:pStyle w:val="TableCellBody"/>
              <w:rPr>
                <w:szCs w:val="20"/>
              </w:rPr>
            </w:pPr>
            <w:r>
              <w:rPr>
                <w:szCs w:val="20"/>
              </w:rPr>
              <w:t>HRU</w:t>
            </w:r>
            <w:r w:rsidRPr="008C61A0">
              <w:rPr>
                <w:szCs w:val="20"/>
              </w:rPr>
              <w:t xml:space="preserve"> area-weighted average potential ET for each segmen</w:t>
            </w:r>
          </w:p>
        </w:tc>
        <w:tc>
          <w:tcPr>
            <w:tcW w:w="1095" w:type="dxa"/>
            <w:gridSpan w:val="2"/>
            <w:tcBorders>
              <w:top w:val="nil"/>
              <w:left w:val="nil"/>
              <w:bottom w:val="nil"/>
              <w:right w:val="nil"/>
            </w:tcBorders>
          </w:tcPr>
          <w:p w14:paraId="2442900F" w14:textId="4BA149E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89D44BA" w14:textId="059E40C0"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34624CAB" w14:textId="2326C0F2"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A23FF55" w14:textId="20C4CA6C"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2E42E" w14:textId="77777777" w:rsidTr="002049A6">
        <w:trPr>
          <w:trHeight w:val="143"/>
          <w:jc w:val="center"/>
        </w:trPr>
        <w:tc>
          <w:tcPr>
            <w:tcW w:w="2328" w:type="dxa"/>
            <w:tcBorders>
              <w:top w:val="nil"/>
              <w:left w:val="nil"/>
              <w:bottom w:val="nil"/>
              <w:right w:val="nil"/>
            </w:tcBorders>
          </w:tcPr>
          <w:p w14:paraId="496EFD1F" w14:textId="7BA6FB2D"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_rain</w:t>
            </w:r>
          </w:p>
        </w:tc>
        <w:tc>
          <w:tcPr>
            <w:tcW w:w="5738" w:type="dxa"/>
            <w:gridSpan w:val="3"/>
            <w:tcBorders>
              <w:top w:val="nil"/>
              <w:left w:val="nil"/>
              <w:bottom w:val="nil"/>
              <w:right w:val="nil"/>
            </w:tcBorders>
          </w:tcPr>
          <w:p w14:paraId="41F16CD2" w14:textId="45750921" w:rsidR="008C61A0" w:rsidRDefault="008C61A0" w:rsidP="008C61A0">
            <w:pPr>
              <w:pStyle w:val="TableCellBody"/>
              <w:rPr>
                <w:szCs w:val="20"/>
              </w:rPr>
            </w:pPr>
            <w:r w:rsidRPr="008C61A0">
              <w:rPr>
                <w:szCs w:val="20"/>
              </w:rPr>
              <w:t>Area-weighted average rainfall for each segment from HRUs contributing flow to the segment</w:t>
            </w:r>
          </w:p>
        </w:tc>
        <w:tc>
          <w:tcPr>
            <w:tcW w:w="1095" w:type="dxa"/>
            <w:gridSpan w:val="2"/>
            <w:tcBorders>
              <w:top w:val="nil"/>
              <w:left w:val="nil"/>
              <w:bottom w:val="nil"/>
              <w:right w:val="nil"/>
            </w:tcBorders>
          </w:tcPr>
          <w:p w14:paraId="65E896F8" w14:textId="593E58BD"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F48A67" w14:textId="47DF4278"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0E6E50E3" w14:textId="5B05E071"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921C22C" w14:textId="0B8029A5"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399EC81E" w14:textId="77777777" w:rsidTr="002049A6">
        <w:trPr>
          <w:trHeight w:val="143"/>
          <w:jc w:val="center"/>
        </w:trPr>
        <w:tc>
          <w:tcPr>
            <w:tcW w:w="2328" w:type="dxa"/>
            <w:tcBorders>
              <w:top w:val="nil"/>
              <w:left w:val="nil"/>
              <w:bottom w:val="nil"/>
              <w:right w:val="nil"/>
            </w:tcBorders>
          </w:tcPr>
          <w:p w14:paraId="50262026" w14:textId="67DD5F86"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_shade</w:t>
            </w:r>
          </w:p>
        </w:tc>
        <w:tc>
          <w:tcPr>
            <w:tcW w:w="5738" w:type="dxa"/>
            <w:gridSpan w:val="3"/>
            <w:tcBorders>
              <w:top w:val="nil"/>
              <w:left w:val="nil"/>
              <w:bottom w:val="nil"/>
              <w:right w:val="nil"/>
            </w:tcBorders>
          </w:tcPr>
          <w:p w14:paraId="61AC3DC6" w14:textId="191979FD" w:rsidR="008C61A0" w:rsidRDefault="008C61A0" w:rsidP="008C61A0">
            <w:pPr>
              <w:pStyle w:val="TableCellBody"/>
              <w:rPr>
                <w:szCs w:val="20"/>
              </w:rPr>
            </w:pPr>
            <w:r w:rsidRPr="008C61A0">
              <w:rPr>
                <w:szCs w:val="20"/>
              </w:rPr>
              <w:t>Area-weighted average shade fraction for each segment</w:t>
            </w:r>
          </w:p>
        </w:tc>
        <w:tc>
          <w:tcPr>
            <w:tcW w:w="1095" w:type="dxa"/>
            <w:gridSpan w:val="2"/>
            <w:tcBorders>
              <w:top w:val="nil"/>
              <w:left w:val="nil"/>
              <w:bottom w:val="nil"/>
              <w:right w:val="nil"/>
            </w:tcBorders>
          </w:tcPr>
          <w:p w14:paraId="27CACB51" w14:textId="60A5EBFB"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9E6BBF7" w14:textId="20860740" w:rsidR="008C61A0" w:rsidRPr="00FB3EB4"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13C5CEE5" w14:textId="30DCC9D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69EEAB4" w14:textId="21377D6B"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970765E" w14:textId="77777777" w:rsidTr="002049A6">
        <w:trPr>
          <w:trHeight w:val="143"/>
          <w:jc w:val="center"/>
        </w:trPr>
        <w:tc>
          <w:tcPr>
            <w:tcW w:w="2328" w:type="dxa"/>
            <w:tcBorders>
              <w:top w:val="nil"/>
              <w:left w:val="nil"/>
              <w:bottom w:val="nil"/>
              <w:right w:val="nil"/>
            </w:tcBorders>
          </w:tcPr>
          <w:p w14:paraId="2D960547" w14:textId="79C36478" w:rsidR="008C61A0" w:rsidRPr="00D525D9" w:rsidRDefault="008C61A0" w:rsidP="008C61A0">
            <w:pPr>
              <w:pStyle w:val="TableCellBody"/>
              <w:rPr>
                <w:rStyle w:val="Variable"/>
                <w:color w:val="auto"/>
                <w:sz w:val="20"/>
                <w:szCs w:val="20"/>
              </w:rPr>
            </w:pPr>
            <w:r w:rsidRPr="00D525D9">
              <w:rPr>
                <w:rStyle w:val="Variable"/>
                <w:color w:val="auto"/>
                <w:sz w:val="20"/>
                <w:szCs w:val="20"/>
              </w:rPr>
              <w:t>seg_sroff</w:t>
            </w:r>
          </w:p>
        </w:tc>
        <w:tc>
          <w:tcPr>
            <w:tcW w:w="5738" w:type="dxa"/>
            <w:gridSpan w:val="3"/>
            <w:tcBorders>
              <w:top w:val="nil"/>
              <w:left w:val="nil"/>
              <w:bottom w:val="nil"/>
              <w:right w:val="nil"/>
            </w:tcBorders>
          </w:tcPr>
          <w:p w14:paraId="6F554A6F" w14:textId="762E4C24" w:rsidR="008C61A0" w:rsidRDefault="008C61A0" w:rsidP="008C61A0">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361575C4" w14:textId="09A519D8"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7208926" w14:textId="47236F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163A663A" w14:textId="7A3FB50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F956AF4" w14:textId="77777777" w:rsidTr="002049A6">
        <w:trPr>
          <w:trHeight w:val="143"/>
          <w:jc w:val="center"/>
        </w:trPr>
        <w:tc>
          <w:tcPr>
            <w:tcW w:w="2328" w:type="dxa"/>
            <w:tcBorders>
              <w:top w:val="nil"/>
              <w:left w:val="nil"/>
              <w:bottom w:val="nil"/>
              <w:right w:val="nil"/>
            </w:tcBorders>
          </w:tcPr>
          <w:p w14:paraId="79402C13" w14:textId="7AA1E38C" w:rsidR="008C61A0" w:rsidRPr="00D525D9" w:rsidRDefault="008C61A0" w:rsidP="008C61A0">
            <w:pPr>
              <w:pStyle w:val="TableCellBody"/>
              <w:rPr>
                <w:rStyle w:val="Variable"/>
                <w:color w:val="auto"/>
                <w:sz w:val="20"/>
                <w:szCs w:val="20"/>
              </w:rPr>
            </w:pPr>
            <w:r w:rsidRPr="00D525D9">
              <w:rPr>
                <w:rStyle w:val="Variable"/>
                <w:color w:val="auto"/>
                <w:sz w:val="20"/>
                <w:szCs w:val="20"/>
              </w:rPr>
              <w:t>seg_ssflow</w:t>
            </w:r>
          </w:p>
        </w:tc>
        <w:tc>
          <w:tcPr>
            <w:tcW w:w="5738" w:type="dxa"/>
            <w:gridSpan w:val="3"/>
            <w:tcBorders>
              <w:top w:val="nil"/>
              <w:left w:val="nil"/>
              <w:bottom w:val="nil"/>
              <w:right w:val="nil"/>
            </w:tcBorders>
          </w:tcPr>
          <w:p w14:paraId="2DE7C49F" w14:textId="382FC736" w:rsidR="008C61A0" w:rsidRDefault="008C61A0" w:rsidP="008C61A0">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2F6EDB02" w14:textId="4B44316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C23FA68" w14:textId="7E1FA9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6B4A61C3" w14:textId="407F518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92DBF0F" w14:textId="77777777" w:rsidTr="002049A6">
        <w:trPr>
          <w:trHeight w:val="143"/>
          <w:jc w:val="center"/>
        </w:trPr>
        <w:tc>
          <w:tcPr>
            <w:tcW w:w="2328" w:type="dxa"/>
            <w:tcBorders>
              <w:top w:val="nil"/>
              <w:left w:val="nil"/>
              <w:bottom w:val="nil"/>
              <w:right w:val="nil"/>
            </w:tcBorders>
          </w:tcPr>
          <w:p w14:paraId="61EE13CE" w14:textId="30FFE6E4"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seg_tave_air</w:t>
            </w:r>
          </w:p>
        </w:tc>
        <w:tc>
          <w:tcPr>
            <w:tcW w:w="5738" w:type="dxa"/>
            <w:gridSpan w:val="3"/>
            <w:tcBorders>
              <w:top w:val="nil"/>
              <w:left w:val="nil"/>
              <w:bottom w:val="nil"/>
              <w:right w:val="nil"/>
            </w:tcBorders>
          </w:tcPr>
          <w:p w14:paraId="057AB495" w14:textId="0480A0C5" w:rsidR="008C61A0" w:rsidRPr="00316ECF" w:rsidRDefault="008C61A0" w:rsidP="008C61A0">
            <w:pPr>
              <w:pStyle w:val="TableCellBody"/>
              <w:rPr>
                <w:szCs w:val="20"/>
              </w:rPr>
            </w:pPr>
            <w:r>
              <w:rPr>
                <w:szCs w:val="20"/>
              </w:rPr>
              <w:t>A</w:t>
            </w:r>
            <w:r w:rsidRPr="008C61A0">
              <w:rPr>
                <w:szCs w:val="20"/>
              </w:rPr>
              <w:t>rea-weighted average air temperature for each segment from HRUs contributing flow to the segment</w:t>
            </w:r>
          </w:p>
        </w:tc>
        <w:tc>
          <w:tcPr>
            <w:tcW w:w="1095" w:type="dxa"/>
            <w:gridSpan w:val="2"/>
            <w:tcBorders>
              <w:top w:val="nil"/>
              <w:left w:val="nil"/>
              <w:bottom w:val="nil"/>
              <w:right w:val="nil"/>
            </w:tcBorders>
          </w:tcPr>
          <w:p w14:paraId="4F6E7D70" w14:textId="180F85A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CCF0C33" w14:textId="6BED56D6"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0E13EA8E" w14:textId="516E452A"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D19FDE3" w14:textId="0E603EB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48ED3A3" w14:textId="77777777" w:rsidTr="002049A6">
        <w:trPr>
          <w:trHeight w:val="143"/>
          <w:jc w:val="center"/>
        </w:trPr>
        <w:tc>
          <w:tcPr>
            <w:tcW w:w="2328" w:type="dxa"/>
            <w:tcBorders>
              <w:top w:val="nil"/>
              <w:left w:val="nil"/>
              <w:bottom w:val="nil"/>
              <w:right w:val="nil"/>
            </w:tcBorders>
          </w:tcPr>
          <w:p w14:paraId="75925BC0" w14:textId="171E14B3"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tave_gw</w:t>
            </w:r>
          </w:p>
        </w:tc>
        <w:tc>
          <w:tcPr>
            <w:tcW w:w="5738" w:type="dxa"/>
            <w:gridSpan w:val="3"/>
            <w:tcBorders>
              <w:top w:val="nil"/>
              <w:left w:val="nil"/>
              <w:bottom w:val="nil"/>
              <w:right w:val="nil"/>
            </w:tcBorders>
          </w:tcPr>
          <w:p w14:paraId="0AD6C6DF" w14:textId="28B435CB" w:rsidR="008C61A0" w:rsidRPr="00316ECF" w:rsidRDefault="008C61A0" w:rsidP="008C61A0">
            <w:pPr>
              <w:pStyle w:val="TableCellBody"/>
              <w:rPr>
                <w:szCs w:val="20"/>
              </w:rPr>
            </w:pPr>
            <w:r w:rsidRPr="008C61A0">
              <w:rPr>
                <w:szCs w:val="20"/>
              </w:rPr>
              <w:t>groundwater temperature</w:t>
            </w:r>
          </w:p>
        </w:tc>
        <w:tc>
          <w:tcPr>
            <w:tcW w:w="1095" w:type="dxa"/>
            <w:gridSpan w:val="2"/>
            <w:tcBorders>
              <w:top w:val="nil"/>
              <w:left w:val="nil"/>
              <w:bottom w:val="nil"/>
              <w:right w:val="nil"/>
            </w:tcBorders>
          </w:tcPr>
          <w:p w14:paraId="6C97FEB3" w14:textId="31BF94F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1300E1" w14:textId="1DC3CFC2"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5A158849" w14:textId="7C06062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071A3C7A" w14:textId="0E26638E"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6B9C7F84" w14:textId="77777777" w:rsidTr="002049A6">
        <w:trPr>
          <w:trHeight w:val="143"/>
          <w:jc w:val="center"/>
        </w:trPr>
        <w:tc>
          <w:tcPr>
            <w:tcW w:w="2328" w:type="dxa"/>
            <w:tcBorders>
              <w:top w:val="nil"/>
              <w:left w:val="nil"/>
              <w:bottom w:val="nil"/>
              <w:right w:val="nil"/>
            </w:tcBorders>
          </w:tcPr>
          <w:p w14:paraId="1743A6AD" w14:textId="0870E14B"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w:t>
            </w:r>
            <w:r>
              <w:rPr>
                <w:rStyle w:val="Variable"/>
                <w:color w:val="auto"/>
                <w:sz w:val="20"/>
                <w:szCs w:val="20"/>
                <w:highlight w:val="green"/>
              </w:rPr>
              <w:t>lat</w:t>
            </w:r>
          </w:p>
        </w:tc>
        <w:tc>
          <w:tcPr>
            <w:tcW w:w="5738" w:type="dxa"/>
            <w:gridSpan w:val="3"/>
            <w:tcBorders>
              <w:top w:val="nil"/>
              <w:left w:val="nil"/>
              <w:bottom w:val="nil"/>
              <w:right w:val="nil"/>
            </w:tcBorders>
          </w:tcPr>
          <w:p w14:paraId="195E01CF" w14:textId="5509FE9F" w:rsidR="008C61A0" w:rsidRPr="00316ECF" w:rsidRDefault="008C61A0" w:rsidP="008C61A0">
            <w:pPr>
              <w:pStyle w:val="TableCellBody"/>
              <w:rPr>
                <w:szCs w:val="20"/>
              </w:rPr>
            </w:pPr>
            <w:r w:rsidRPr="008C61A0">
              <w:rPr>
                <w:szCs w:val="20"/>
              </w:rPr>
              <w:t>lateral flow temperature</w:t>
            </w:r>
          </w:p>
        </w:tc>
        <w:tc>
          <w:tcPr>
            <w:tcW w:w="1095" w:type="dxa"/>
            <w:gridSpan w:val="2"/>
            <w:tcBorders>
              <w:top w:val="nil"/>
              <w:left w:val="nil"/>
              <w:bottom w:val="nil"/>
              <w:right w:val="nil"/>
            </w:tcBorders>
          </w:tcPr>
          <w:p w14:paraId="46781633" w14:textId="6404870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7F87E9E" w14:textId="1CBE493B"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31E2FF0" w14:textId="4B0C1CCC"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18220167" w14:textId="2AB9991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4932166D" w14:textId="77777777" w:rsidTr="002049A6">
        <w:trPr>
          <w:trHeight w:val="143"/>
          <w:jc w:val="center"/>
        </w:trPr>
        <w:tc>
          <w:tcPr>
            <w:tcW w:w="2328" w:type="dxa"/>
            <w:tcBorders>
              <w:top w:val="nil"/>
              <w:left w:val="nil"/>
              <w:bottom w:val="nil"/>
              <w:right w:val="nil"/>
            </w:tcBorders>
          </w:tcPr>
          <w:p w14:paraId="4A50C9FE" w14:textId="035E0801"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t>
            </w:r>
            <w:r w:rsidRPr="008C61A0">
              <w:rPr>
                <w:rStyle w:val="Variable"/>
                <w:color w:val="auto"/>
                <w:sz w:val="20"/>
                <w:szCs w:val="20"/>
                <w:highlight w:val="green"/>
              </w:rPr>
              <w:t>sroff</w:t>
            </w:r>
          </w:p>
        </w:tc>
        <w:tc>
          <w:tcPr>
            <w:tcW w:w="5738" w:type="dxa"/>
            <w:gridSpan w:val="3"/>
            <w:tcBorders>
              <w:top w:val="nil"/>
              <w:left w:val="nil"/>
              <w:bottom w:val="nil"/>
              <w:right w:val="nil"/>
            </w:tcBorders>
          </w:tcPr>
          <w:p w14:paraId="1861E6A6" w14:textId="3EAB82B2" w:rsidR="008C61A0" w:rsidRPr="00316ECF" w:rsidRDefault="008C61A0" w:rsidP="008C61A0">
            <w:pPr>
              <w:pStyle w:val="TableCellBody"/>
              <w:rPr>
                <w:szCs w:val="20"/>
              </w:rPr>
            </w:pPr>
            <w:r w:rsidRPr="008C61A0">
              <w:rPr>
                <w:szCs w:val="20"/>
              </w:rPr>
              <w:t>surface runoff temperature</w:t>
            </w:r>
          </w:p>
        </w:tc>
        <w:tc>
          <w:tcPr>
            <w:tcW w:w="1095" w:type="dxa"/>
            <w:gridSpan w:val="2"/>
            <w:tcBorders>
              <w:top w:val="nil"/>
              <w:left w:val="nil"/>
              <w:bottom w:val="nil"/>
              <w:right w:val="nil"/>
            </w:tcBorders>
          </w:tcPr>
          <w:p w14:paraId="7EDA2BD1" w14:textId="17B4C7E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2CFF600" w14:textId="0D66BE85"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4F1D2841" w14:textId="39A7AB9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C9E1FAE" w14:textId="706F81D2"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2D61BB4" w14:textId="77777777" w:rsidTr="002049A6">
        <w:trPr>
          <w:trHeight w:val="143"/>
          <w:jc w:val="center"/>
        </w:trPr>
        <w:tc>
          <w:tcPr>
            <w:tcW w:w="2328" w:type="dxa"/>
            <w:tcBorders>
              <w:top w:val="nil"/>
              <w:left w:val="nil"/>
              <w:bottom w:val="nil"/>
              <w:right w:val="nil"/>
            </w:tcBorders>
          </w:tcPr>
          <w:p w14:paraId="1108EF12" w14:textId="6602A8ED"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tave_ss</w:t>
            </w:r>
          </w:p>
        </w:tc>
        <w:tc>
          <w:tcPr>
            <w:tcW w:w="5738" w:type="dxa"/>
            <w:gridSpan w:val="3"/>
            <w:tcBorders>
              <w:top w:val="nil"/>
              <w:left w:val="nil"/>
              <w:bottom w:val="nil"/>
              <w:right w:val="nil"/>
            </w:tcBorders>
          </w:tcPr>
          <w:p w14:paraId="1EC844EE" w14:textId="546E1B68" w:rsidR="008C61A0" w:rsidRPr="00316ECF" w:rsidRDefault="008C61A0" w:rsidP="008C61A0">
            <w:pPr>
              <w:pStyle w:val="TableCellBody"/>
              <w:rPr>
                <w:szCs w:val="20"/>
              </w:rPr>
            </w:pPr>
            <w:r w:rsidRPr="008C61A0">
              <w:rPr>
                <w:szCs w:val="20"/>
              </w:rPr>
              <w:t>subsurface temperature</w:t>
            </w:r>
          </w:p>
        </w:tc>
        <w:tc>
          <w:tcPr>
            <w:tcW w:w="1095" w:type="dxa"/>
            <w:gridSpan w:val="2"/>
            <w:tcBorders>
              <w:top w:val="nil"/>
              <w:left w:val="nil"/>
              <w:bottom w:val="nil"/>
              <w:right w:val="nil"/>
            </w:tcBorders>
          </w:tcPr>
          <w:p w14:paraId="04092B91" w14:textId="4996BA0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ED909A1" w14:textId="366AE4B3"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175348EC" w14:textId="3DD4782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71213AB5" w14:textId="1B13255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1D0FB" w14:textId="77777777" w:rsidTr="002049A6">
        <w:trPr>
          <w:trHeight w:val="143"/>
          <w:jc w:val="center"/>
        </w:trPr>
        <w:tc>
          <w:tcPr>
            <w:tcW w:w="2328" w:type="dxa"/>
            <w:tcBorders>
              <w:top w:val="nil"/>
              <w:left w:val="nil"/>
              <w:bottom w:val="nil"/>
              <w:right w:val="nil"/>
            </w:tcBorders>
          </w:tcPr>
          <w:p w14:paraId="2E3296CE" w14:textId="5B5965E5"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tave_water</w:t>
            </w:r>
          </w:p>
        </w:tc>
        <w:tc>
          <w:tcPr>
            <w:tcW w:w="5738" w:type="dxa"/>
            <w:gridSpan w:val="3"/>
            <w:tcBorders>
              <w:top w:val="nil"/>
              <w:left w:val="nil"/>
              <w:bottom w:val="nil"/>
              <w:right w:val="nil"/>
            </w:tcBorders>
          </w:tcPr>
          <w:p w14:paraId="65D02C68" w14:textId="72B8D71A" w:rsidR="008C61A0" w:rsidRPr="00316ECF" w:rsidRDefault="008C61A0" w:rsidP="008C61A0">
            <w:pPr>
              <w:pStyle w:val="TableCellBody"/>
              <w:rPr>
                <w:szCs w:val="20"/>
              </w:rPr>
            </w:pPr>
            <w:r w:rsidRPr="008C61A0">
              <w:rPr>
                <w:szCs w:val="20"/>
              </w:rPr>
              <w:t>Computed daily mean stream temperature for each segment</w:t>
            </w:r>
          </w:p>
        </w:tc>
        <w:tc>
          <w:tcPr>
            <w:tcW w:w="1095" w:type="dxa"/>
            <w:gridSpan w:val="2"/>
            <w:tcBorders>
              <w:top w:val="nil"/>
              <w:left w:val="nil"/>
              <w:bottom w:val="nil"/>
              <w:right w:val="nil"/>
            </w:tcBorders>
          </w:tcPr>
          <w:p w14:paraId="7E448E3C" w14:textId="4FF0ACC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1188B0" w14:textId="5F208CCE"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6B58933" w14:textId="7EC69E1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D5D4B62" w14:textId="24ACB23A"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572A354" w14:textId="77777777" w:rsidTr="002049A6">
        <w:trPr>
          <w:trHeight w:val="143"/>
          <w:jc w:val="center"/>
        </w:trPr>
        <w:tc>
          <w:tcPr>
            <w:tcW w:w="2328" w:type="dxa"/>
            <w:tcBorders>
              <w:top w:val="nil"/>
              <w:left w:val="nil"/>
              <w:bottom w:val="nil"/>
              <w:right w:val="nil"/>
            </w:tcBorders>
          </w:tcPr>
          <w:p w14:paraId="624E5045" w14:textId="77777777" w:rsidR="008C61A0" w:rsidRPr="00FB3EB4" w:rsidRDefault="008C61A0" w:rsidP="008C61A0">
            <w:pPr>
              <w:pStyle w:val="TableCellBody"/>
              <w:rPr>
                <w:rStyle w:val="Variable"/>
                <w:color w:val="auto"/>
                <w:sz w:val="20"/>
                <w:szCs w:val="20"/>
              </w:rPr>
            </w:pPr>
            <w:r w:rsidRPr="00FB3EB4">
              <w:rPr>
                <w:rStyle w:val="Variable"/>
                <w:color w:val="auto"/>
                <w:sz w:val="20"/>
                <w:szCs w:val="20"/>
              </w:rPr>
              <w:t>seg_upstream_inflow</w:t>
            </w:r>
          </w:p>
        </w:tc>
        <w:tc>
          <w:tcPr>
            <w:tcW w:w="5738" w:type="dxa"/>
            <w:gridSpan w:val="3"/>
            <w:tcBorders>
              <w:top w:val="nil"/>
              <w:left w:val="nil"/>
              <w:bottom w:val="nil"/>
              <w:right w:val="nil"/>
            </w:tcBorders>
          </w:tcPr>
          <w:p w14:paraId="716A44CD" w14:textId="77777777" w:rsidR="008C61A0" w:rsidRPr="00FB3EB4" w:rsidRDefault="008C61A0" w:rsidP="008C61A0">
            <w:pPr>
              <w:pStyle w:val="TableCellBody"/>
              <w:rPr>
                <w:szCs w:val="20"/>
              </w:rPr>
            </w:pPr>
            <w:r w:rsidRPr="00FB3EB4">
              <w:rPr>
                <w:szCs w:val="20"/>
              </w:rPr>
              <w:t>Sum of</w:t>
            </w:r>
            <w:r>
              <w:rPr>
                <w:szCs w:val="20"/>
              </w:rPr>
              <w:t xml:space="preserve"> inflow from upstream segments</w:t>
            </w:r>
          </w:p>
        </w:tc>
        <w:tc>
          <w:tcPr>
            <w:tcW w:w="1095" w:type="dxa"/>
            <w:gridSpan w:val="2"/>
            <w:tcBorders>
              <w:top w:val="nil"/>
              <w:left w:val="nil"/>
              <w:bottom w:val="nil"/>
              <w:right w:val="nil"/>
            </w:tcBorders>
          </w:tcPr>
          <w:p w14:paraId="14DE4F3B"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1AB3CA6B" w14:textId="792FFB43"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E693712" w14:textId="1E907F32"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C400D6" w:rsidRPr="00FB3EB4" w14:paraId="5210A6B1" w14:textId="77777777" w:rsidTr="002049A6">
        <w:trPr>
          <w:trHeight w:val="143"/>
          <w:jc w:val="center"/>
        </w:trPr>
        <w:tc>
          <w:tcPr>
            <w:tcW w:w="2328" w:type="dxa"/>
            <w:tcBorders>
              <w:top w:val="nil"/>
              <w:left w:val="nil"/>
              <w:bottom w:val="nil"/>
              <w:right w:val="nil"/>
            </w:tcBorders>
          </w:tcPr>
          <w:p w14:paraId="3FC0643A" w14:textId="1A92E677" w:rsidR="00C400D6" w:rsidRPr="00FB3EB4" w:rsidRDefault="00C400D6" w:rsidP="00C400D6">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width</w:t>
            </w:r>
          </w:p>
        </w:tc>
        <w:tc>
          <w:tcPr>
            <w:tcW w:w="5738" w:type="dxa"/>
            <w:gridSpan w:val="3"/>
            <w:tcBorders>
              <w:top w:val="nil"/>
              <w:left w:val="nil"/>
              <w:bottom w:val="nil"/>
              <w:right w:val="nil"/>
            </w:tcBorders>
          </w:tcPr>
          <w:p w14:paraId="52D1CAE7" w14:textId="4558820F" w:rsidR="00C400D6" w:rsidRPr="00FB3EB4" w:rsidRDefault="00C400D6" w:rsidP="00C400D6">
            <w:pPr>
              <w:pStyle w:val="TableCellBody"/>
              <w:rPr>
                <w:szCs w:val="20"/>
              </w:rPr>
            </w:pPr>
            <w:r>
              <w:rPr>
                <w:szCs w:val="20"/>
              </w:rPr>
              <w:t>Width of each segment</w:t>
            </w:r>
          </w:p>
        </w:tc>
        <w:tc>
          <w:tcPr>
            <w:tcW w:w="1095" w:type="dxa"/>
            <w:gridSpan w:val="2"/>
            <w:tcBorders>
              <w:top w:val="nil"/>
              <w:left w:val="nil"/>
              <w:bottom w:val="nil"/>
              <w:right w:val="nil"/>
            </w:tcBorders>
          </w:tcPr>
          <w:p w14:paraId="5561E4D8" w14:textId="22B874BE"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952603" w14:textId="0300C009" w:rsidR="00C400D6" w:rsidRPr="00FB3EB4" w:rsidRDefault="00C400D6" w:rsidP="00C400D6">
            <w:pPr>
              <w:pStyle w:val="tablecell-centered"/>
              <w:rPr>
                <w:szCs w:val="20"/>
              </w:rPr>
            </w:pPr>
            <w:r>
              <w:rPr>
                <w:szCs w:val="20"/>
              </w:rPr>
              <w:t>meters</w:t>
            </w:r>
          </w:p>
        </w:tc>
        <w:tc>
          <w:tcPr>
            <w:tcW w:w="929" w:type="dxa"/>
            <w:tcBorders>
              <w:top w:val="nil"/>
              <w:left w:val="nil"/>
              <w:bottom w:val="nil"/>
              <w:right w:val="nil"/>
            </w:tcBorders>
          </w:tcPr>
          <w:p w14:paraId="1FDFF804" w14:textId="1704D745" w:rsidR="00C400D6" w:rsidRDefault="00C400D6" w:rsidP="00C400D6">
            <w:pPr>
              <w:pStyle w:val="tablecell-centered"/>
              <w:rPr>
                <w:szCs w:val="20"/>
              </w:rPr>
            </w:pPr>
            <w:r>
              <w:rPr>
                <w:szCs w:val="20"/>
              </w:rPr>
              <w:t>real</w:t>
            </w:r>
          </w:p>
        </w:tc>
        <w:tc>
          <w:tcPr>
            <w:tcW w:w="2405" w:type="dxa"/>
            <w:gridSpan w:val="2"/>
            <w:tcBorders>
              <w:top w:val="nil"/>
              <w:left w:val="nil"/>
              <w:bottom w:val="nil"/>
              <w:right w:val="nil"/>
            </w:tcBorders>
          </w:tcPr>
          <w:p w14:paraId="6E3A6A65" w14:textId="2FC34144" w:rsidR="00C400D6" w:rsidRPr="001721D6" w:rsidRDefault="00C400D6" w:rsidP="00C400D6">
            <w:pPr>
              <w:pStyle w:val="TableCellBody"/>
              <w:jc w:val="center"/>
              <w:rPr>
                <w:b/>
                <w:szCs w:val="20"/>
                <w:highlight w:val="yellow"/>
              </w:rPr>
            </w:pPr>
            <w:r>
              <w:rPr>
                <w:b/>
                <w:szCs w:val="20"/>
              </w:rPr>
              <w:t xml:space="preserve">stream_temp_flag </w:t>
            </w:r>
            <w:r w:rsidRPr="00EC611B">
              <w:rPr>
                <w:szCs w:val="20"/>
              </w:rPr>
              <w:t>= 1</w:t>
            </w:r>
          </w:p>
        </w:tc>
      </w:tr>
      <w:tr w:rsidR="00C400D6" w:rsidRPr="00FB3EB4" w14:paraId="4E37CE38" w14:textId="77777777" w:rsidTr="002049A6">
        <w:trPr>
          <w:trHeight w:val="143"/>
          <w:jc w:val="center"/>
        </w:trPr>
        <w:tc>
          <w:tcPr>
            <w:tcW w:w="2328" w:type="dxa"/>
            <w:tcBorders>
              <w:top w:val="nil"/>
              <w:left w:val="nil"/>
              <w:bottom w:val="nil"/>
              <w:right w:val="nil"/>
            </w:tcBorders>
          </w:tcPr>
          <w:p w14:paraId="4EE1D12E" w14:textId="2DD9A58E" w:rsidR="00C400D6" w:rsidRPr="00FB3EB4" w:rsidRDefault="00C400D6" w:rsidP="00C400D6">
            <w:pPr>
              <w:pStyle w:val="TableCellBody"/>
              <w:rPr>
                <w:rStyle w:val="Variable"/>
                <w:color w:val="auto"/>
                <w:sz w:val="20"/>
                <w:szCs w:val="20"/>
              </w:rPr>
            </w:pPr>
            <w:r w:rsidRPr="00967DFE">
              <w:rPr>
                <w:rStyle w:val="Variable"/>
                <w:color w:val="auto"/>
                <w:sz w:val="20"/>
                <w:szCs w:val="20"/>
              </w:rPr>
              <w:t>segment_delta_flow</w:t>
            </w:r>
          </w:p>
        </w:tc>
        <w:tc>
          <w:tcPr>
            <w:tcW w:w="5738" w:type="dxa"/>
            <w:gridSpan w:val="3"/>
            <w:tcBorders>
              <w:top w:val="nil"/>
              <w:left w:val="nil"/>
              <w:bottom w:val="nil"/>
              <w:right w:val="nil"/>
            </w:tcBorders>
          </w:tcPr>
          <w:p w14:paraId="4822A21C" w14:textId="11B0F416" w:rsidR="00C400D6" w:rsidRPr="00FB3EB4" w:rsidRDefault="00C400D6" w:rsidP="00C400D6">
            <w:pPr>
              <w:pStyle w:val="TableCellBody"/>
              <w:rPr>
                <w:szCs w:val="20"/>
              </w:rPr>
            </w:pPr>
            <w:r>
              <w:rPr>
                <w:szCs w:val="20"/>
              </w:rPr>
              <w:t>Cummulative flow minus flow out for each stream segment</w:t>
            </w:r>
          </w:p>
        </w:tc>
        <w:tc>
          <w:tcPr>
            <w:tcW w:w="1095" w:type="dxa"/>
            <w:gridSpan w:val="2"/>
            <w:tcBorders>
              <w:top w:val="nil"/>
              <w:left w:val="nil"/>
              <w:bottom w:val="nil"/>
              <w:right w:val="nil"/>
            </w:tcBorders>
          </w:tcPr>
          <w:p w14:paraId="73B1E230" w14:textId="3C46840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A3F395C" w14:textId="7843CAF2"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68843E2" w14:textId="5BCD8DEA" w:rsidR="00C400D6" w:rsidRDefault="00C400D6" w:rsidP="00C400D6">
            <w:pPr>
              <w:pStyle w:val="tablecell-centered"/>
              <w:rPr>
                <w:szCs w:val="20"/>
              </w:rPr>
            </w:pPr>
            <w:r>
              <w:rPr>
                <w:szCs w:val="20"/>
              </w:rPr>
              <w:t>double</w:t>
            </w:r>
          </w:p>
        </w:tc>
        <w:tc>
          <w:tcPr>
            <w:tcW w:w="2405" w:type="dxa"/>
            <w:gridSpan w:val="2"/>
            <w:tcBorders>
              <w:top w:val="nil"/>
              <w:left w:val="nil"/>
              <w:bottom w:val="nil"/>
              <w:right w:val="nil"/>
            </w:tcBorders>
          </w:tcPr>
          <w:p w14:paraId="24A0F731" w14:textId="0B029AB1" w:rsidR="00C400D6" w:rsidRPr="00702369"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Pr>
                <w:rFonts w:ascii="Courier New" w:hAnsi="Courier New" w:cs="Courier New"/>
                <w:szCs w:val="20"/>
              </w:rPr>
              <w:t>muskingum</w:t>
            </w:r>
            <w:r>
              <w:rPr>
                <w:szCs w:val="20"/>
              </w:rPr>
              <w:t xml:space="preserve"> </w:t>
            </w:r>
            <w:r w:rsidRPr="00702369">
              <w:rPr>
                <w:szCs w:val="20"/>
                <w:highlight w:val="green"/>
              </w:rPr>
              <w:t xml:space="preserve">or </w:t>
            </w:r>
            <w:r w:rsidRPr="00702369">
              <w:rPr>
                <w:rFonts w:ascii="Courier New" w:hAnsi="Courier New" w:cs="Courier New"/>
                <w:szCs w:val="20"/>
                <w:highlight w:val="green"/>
              </w:rPr>
              <w:t>muskingum_lake</w:t>
            </w:r>
          </w:p>
        </w:tc>
      </w:tr>
      <w:tr w:rsidR="00C400D6" w:rsidRPr="00FB3EB4" w14:paraId="5B732BAE" w14:textId="77777777" w:rsidTr="002049A6">
        <w:trPr>
          <w:trHeight w:val="143"/>
          <w:jc w:val="center"/>
        </w:trPr>
        <w:tc>
          <w:tcPr>
            <w:tcW w:w="2328" w:type="dxa"/>
            <w:tcBorders>
              <w:top w:val="nil"/>
              <w:left w:val="nil"/>
              <w:bottom w:val="nil"/>
              <w:right w:val="nil"/>
            </w:tcBorders>
          </w:tcPr>
          <w:p w14:paraId="39F095A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streamflow_cfs</w:t>
            </w:r>
          </w:p>
        </w:tc>
        <w:tc>
          <w:tcPr>
            <w:tcW w:w="5738" w:type="dxa"/>
            <w:gridSpan w:val="3"/>
            <w:tcBorders>
              <w:top w:val="nil"/>
              <w:left w:val="nil"/>
              <w:bottom w:val="nil"/>
              <w:right w:val="nil"/>
            </w:tcBorders>
          </w:tcPr>
          <w:p w14:paraId="5DAABE40" w14:textId="77777777" w:rsidR="00C400D6" w:rsidRPr="00FB3EB4" w:rsidRDefault="00C400D6" w:rsidP="00C400D6">
            <w:pPr>
              <w:pStyle w:val="TableCellBody"/>
              <w:rPr>
                <w:szCs w:val="20"/>
              </w:rPr>
            </w:pPr>
            <w:r w:rsidRPr="00FB3EB4">
              <w:rPr>
                <w:szCs w:val="20"/>
              </w:rPr>
              <w:t>Streamf</w:t>
            </w:r>
            <w:r>
              <w:rPr>
                <w:szCs w:val="20"/>
              </w:rPr>
              <w:t>low at each measurement station</w:t>
            </w:r>
          </w:p>
        </w:tc>
        <w:tc>
          <w:tcPr>
            <w:tcW w:w="1095" w:type="dxa"/>
            <w:gridSpan w:val="2"/>
            <w:tcBorders>
              <w:top w:val="nil"/>
              <w:left w:val="nil"/>
              <w:bottom w:val="nil"/>
              <w:right w:val="nil"/>
            </w:tcBorders>
          </w:tcPr>
          <w:p w14:paraId="7A518420"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5BC01E8" w14:textId="4F431163"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58A20A54"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EDDEB40" w14:textId="77777777" w:rsidTr="002049A6">
        <w:trPr>
          <w:trHeight w:val="143"/>
          <w:jc w:val="center"/>
        </w:trPr>
        <w:tc>
          <w:tcPr>
            <w:tcW w:w="2328" w:type="dxa"/>
            <w:tcBorders>
              <w:top w:val="nil"/>
              <w:left w:val="nil"/>
              <w:bottom w:val="nil"/>
              <w:right w:val="nil"/>
            </w:tcBorders>
          </w:tcPr>
          <w:p w14:paraId="6C5F930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streamflow_cms</w:t>
            </w:r>
          </w:p>
        </w:tc>
        <w:tc>
          <w:tcPr>
            <w:tcW w:w="5738" w:type="dxa"/>
            <w:gridSpan w:val="3"/>
            <w:tcBorders>
              <w:top w:val="nil"/>
              <w:left w:val="nil"/>
              <w:bottom w:val="nil"/>
              <w:right w:val="nil"/>
            </w:tcBorders>
          </w:tcPr>
          <w:p w14:paraId="2997F45E" w14:textId="77777777" w:rsidR="00C400D6" w:rsidRPr="00FB3EB4" w:rsidRDefault="00C400D6" w:rsidP="00C400D6">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458693FD"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22838785" w14:textId="7DEB2232"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2AF2C78B"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773E457" w14:textId="77777777" w:rsidTr="002049A6">
        <w:trPr>
          <w:trHeight w:val="143"/>
          <w:jc w:val="center"/>
        </w:trPr>
        <w:tc>
          <w:tcPr>
            <w:tcW w:w="2328" w:type="dxa"/>
            <w:tcBorders>
              <w:top w:val="nil"/>
              <w:left w:val="nil"/>
              <w:bottom w:val="nil"/>
              <w:right w:val="nil"/>
            </w:tcBorders>
          </w:tcPr>
          <w:p w14:paraId="76B2618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738" w:type="dxa"/>
            <w:gridSpan w:val="3"/>
            <w:tcBorders>
              <w:top w:val="nil"/>
              <w:left w:val="nil"/>
              <w:bottom w:val="nil"/>
              <w:right w:val="nil"/>
            </w:tcBorders>
          </w:tcPr>
          <w:p w14:paraId="3453FA4B" w14:textId="56394348" w:rsidR="00C400D6" w:rsidRPr="00FB3EB4" w:rsidRDefault="00C400D6" w:rsidP="00C400D6">
            <w:pPr>
              <w:pStyle w:val="TableCellBody"/>
              <w:rPr>
                <w:szCs w:val="20"/>
              </w:rPr>
            </w:pPr>
            <w:r w:rsidRPr="00940767">
              <w:rPr>
                <w:szCs w:val="20"/>
              </w:rPr>
              <w:t xml:space="preserve">Flow in stream </w:t>
            </w:r>
            <w:r w:rsidRPr="00967DFE">
              <w:rPr>
                <w:szCs w:val="20"/>
              </w:rPr>
              <w:t xml:space="preserve">segments </w:t>
            </w:r>
            <w:proofErr w:type="gramStart"/>
            <w:r w:rsidRPr="00967DFE">
              <w:rPr>
                <w:szCs w:val="20"/>
              </w:rPr>
              <w:t>as a result of</w:t>
            </w:r>
            <w:proofErr w:type="gramEnd"/>
            <w:r w:rsidRPr="00967DFE">
              <w:rPr>
                <w:szCs w:val="20"/>
              </w:rPr>
              <w:t xml:space="preserve"> cascading flow in each stream segment</w:t>
            </w:r>
          </w:p>
        </w:tc>
        <w:tc>
          <w:tcPr>
            <w:tcW w:w="1095" w:type="dxa"/>
            <w:gridSpan w:val="2"/>
            <w:tcBorders>
              <w:top w:val="nil"/>
              <w:left w:val="nil"/>
              <w:bottom w:val="nil"/>
              <w:right w:val="nil"/>
            </w:tcBorders>
          </w:tcPr>
          <w:p w14:paraId="14B5D41C" w14:textId="7777777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96E6E1"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E23FBC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57E4041" w14:textId="77777777" w:rsidR="00C400D6" w:rsidRPr="00FB3EB4" w:rsidRDefault="00C400D6" w:rsidP="00C400D6">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C400D6" w:rsidRPr="00FB3EB4" w14:paraId="08537A17" w14:textId="77777777" w:rsidTr="002049A6">
        <w:trPr>
          <w:trHeight w:val="143"/>
          <w:jc w:val="center"/>
        </w:trPr>
        <w:tc>
          <w:tcPr>
            <w:tcW w:w="2328" w:type="dxa"/>
            <w:tcBorders>
              <w:top w:val="nil"/>
              <w:left w:val="nil"/>
              <w:bottom w:val="nil"/>
              <w:right w:val="nil"/>
            </w:tcBorders>
          </w:tcPr>
          <w:p w14:paraId="740BB89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sub_cfs</w:t>
            </w:r>
          </w:p>
        </w:tc>
        <w:tc>
          <w:tcPr>
            <w:tcW w:w="5738" w:type="dxa"/>
            <w:gridSpan w:val="3"/>
            <w:tcBorders>
              <w:top w:val="nil"/>
              <w:left w:val="nil"/>
              <w:bottom w:val="nil"/>
              <w:right w:val="nil"/>
            </w:tcBorders>
          </w:tcPr>
          <w:p w14:paraId="00B48026" w14:textId="77777777" w:rsidR="00C400D6" w:rsidRPr="00FB3EB4" w:rsidRDefault="00C400D6" w:rsidP="00C400D6">
            <w:pPr>
              <w:pStyle w:val="TableCellBody"/>
              <w:rPr>
                <w:szCs w:val="20"/>
              </w:rPr>
            </w:pPr>
            <w:r w:rsidRPr="00FB3EB4">
              <w:rPr>
                <w:szCs w:val="20"/>
              </w:rPr>
              <w:t>Total streamflow leaving each subbasin</w:t>
            </w:r>
          </w:p>
        </w:tc>
        <w:tc>
          <w:tcPr>
            <w:tcW w:w="1095" w:type="dxa"/>
            <w:gridSpan w:val="2"/>
            <w:tcBorders>
              <w:top w:val="nil"/>
              <w:left w:val="nil"/>
              <w:bottom w:val="nil"/>
              <w:right w:val="nil"/>
            </w:tcBorders>
          </w:tcPr>
          <w:p w14:paraId="27A4F3D1"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E2A73B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DA704B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B6BF99B"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65B35E9" w14:textId="77777777" w:rsidTr="002049A6">
        <w:trPr>
          <w:trHeight w:val="143"/>
          <w:jc w:val="center"/>
        </w:trPr>
        <w:tc>
          <w:tcPr>
            <w:tcW w:w="2328" w:type="dxa"/>
            <w:tcBorders>
              <w:top w:val="nil"/>
              <w:left w:val="nil"/>
              <w:bottom w:val="nil"/>
              <w:right w:val="nil"/>
            </w:tcBorders>
          </w:tcPr>
          <w:p w14:paraId="057F827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sub_cms</w:t>
            </w:r>
          </w:p>
        </w:tc>
        <w:tc>
          <w:tcPr>
            <w:tcW w:w="5738" w:type="dxa"/>
            <w:gridSpan w:val="3"/>
            <w:tcBorders>
              <w:top w:val="nil"/>
              <w:left w:val="nil"/>
              <w:bottom w:val="nil"/>
              <w:right w:val="nil"/>
            </w:tcBorders>
          </w:tcPr>
          <w:p w14:paraId="07BD25B1" w14:textId="77777777" w:rsidR="00C400D6" w:rsidRPr="00FB3EB4" w:rsidRDefault="00C400D6" w:rsidP="00C400D6">
            <w:pPr>
              <w:pStyle w:val="TableCellBody"/>
              <w:rPr>
                <w:szCs w:val="20"/>
              </w:rPr>
            </w:pPr>
            <w:r w:rsidRPr="00FB3EB4">
              <w:rPr>
                <w:szCs w:val="20"/>
              </w:rPr>
              <w:t>Total streamflow from each subbasin</w:t>
            </w:r>
          </w:p>
        </w:tc>
        <w:tc>
          <w:tcPr>
            <w:tcW w:w="1095" w:type="dxa"/>
            <w:gridSpan w:val="2"/>
            <w:tcBorders>
              <w:top w:val="nil"/>
              <w:left w:val="nil"/>
              <w:bottom w:val="nil"/>
              <w:right w:val="nil"/>
            </w:tcBorders>
          </w:tcPr>
          <w:p w14:paraId="7E5BA095"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C2C778E"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70F34D2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0E32DA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548100A7" w14:textId="77777777" w:rsidTr="002049A6">
        <w:trPr>
          <w:trHeight w:val="143"/>
          <w:jc w:val="center"/>
        </w:trPr>
        <w:tc>
          <w:tcPr>
            <w:tcW w:w="2328" w:type="dxa"/>
            <w:tcBorders>
              <w:top w:val="nil"/>
              <w:left w:val="nil"/>
              <w:bottom w:val="single" w:sz="4" w:space="0" w:color="auto"/>
              <w:right w:val="nil"/>
            </w:tcBorders>
          </w:tcPr>
          <w:p w14:paraId="5430081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sub_inq</w:t>
            </w:r>
          </w:p>
        </w:tc>
        <w:tc>
          <w:tcPr>
            <w:tcW w:w="5738" w:type="dxa"/>
            <w:gridSpan w:val="3"/>
            <w:tcBorders>
              <w:top w:val="nil"/>
              <w:left w:val="nil"/>
              <w:bottom w:val="single" w:sz="4" w:space="0" w:color="auto"/>
              <w:right w:val="nil"/>
            </w:tcBorders>
          </w:tcPr>
          <w:p w14:paraId="51B3D331" w14:textId="77777777" w:rsidR="00C400D6" w:rsidRPr="00FB3EB4" w:rsidRDefault="00C400D6" w:rsidP="00C400D6">
            <w:pPr>
              <w:pStyle w:val="TableCellBody"/>
              <w:rPr>
                <w:szCs w:val="20"/>
              </w:rPr>
            </w:pPr>
            <w:r w:rsidRPr="00FB3EB4">
              <w:rPr>
                <w:szCs w:val="20"/>
              </w:rPr>
              <w:t>Sum of streamflow from upstream subbasins to each subbasin</w:t>
            </w:r>
          </w:p>
        </w:tc>
        <w:tc>
          <w:tcPr>
            <w:tcW w:w="1095" w:type="dxa"/>
            <w:gridSpan w:val="2"/>
            <w:tcBorders>
              <w:top w:val="nil"/>
              <w:left w:val="nil"/>
              <w:bottom w:val="single" w:sz="4" w:space="0" w:color="auto"/>
              <w:right w:val="nil"/>
            </w:tcBorders>
          </w:tcPr>
          <w:p w14:paraId="7AB9E167"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48092E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233B1EED"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2E1E1E66"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C400D6" w:rsidRPr="00B9380E" w:rsidRDefault="00C400D6" w:rsidP="00C400D6">
            <w:pPr>
              <w:pStyle w:val="TableSpanner"/>
            </w:pPr>
            <w:r>
              <w:t>Lake dynamics</w:t>
            </w:r>
          </w:p>
        </w:tc>
      </w:tr>
      <w:tr w:rsidR="00C400D6" w:rsidRPr="00FB3EB4" w14:paraId="38E616F6" w14:textId="77777777" w:rsidTr="002049A6">
        <w:trPr>
          <w:trHeight w:val="143"/>
          <w:jc w:val="center"/>
        </w:trPr>
        <w:tc>
          <w:tcPr>
            <w:tcW w:w="2328" w:type="dxa"/>
            <w:tcBorders>
              <w:top w:val="nil"/>
              <w:left w:val="nil"/>
              <w:bottom w:val="nil"/>
              <w:right w:val="nil"/>
            </w:tcBorders>
          </w:tcPr>
          <w:p w14:paraId="7199D9D7" w14:textId="77777777" w:rsidR="00C400D6" w:rsidRPr="0025084C" w:rsidRDefault="00C400D6" w:rsidP="00C400D6">
            <w:pPr>
              <w:pStyle w:val="TableCellBody"/>
              <w:rPr>
                <w:rStyle w:val="Variable"/>
                <w:color w:val="auto"/>
                <w:sz w:val="20"/>
                <w:szCs w:val="20"/>
              </w:rPr>
            </w:pPr>
            <w:r w:rsidRPr="004F47F5">
              <w:rPr>
                <w:rStyle w:val="Variable"/>
                <w:color w:val="auto"/>
                <w:sz w:val="20"/>
                <w:szCs w:val="20"/>
                <w:highlight w:val="green"/>
              </w:rPr>
              <w:t>basin_2ndstflow</w:t>
            </w:r>
          </w:p>
        </w:tc>
        <w:tc>
          <w:tcPr>
            <w:tcW w:w="5738" w:type="dxa"/>
            <w:gridSpan w:val="3"/>
            <w:tcBorders>
              <w:top w:val="nil"/>
              <w:left w:val="nil"/>
              <w:bottom w:val="nil"/>
              <w:right w:val="nil"/>
            </w:tcBorders>
          </w:tcPr>
          <w:p w14:paraId="364709F0" w14:textId="77777777" w:rsidR="00C400D6" w:rsidRPr="0025084C" w:rsidRDefault="00C400D6" w:rsidP="00C400D6">
            <w:pPr>
              <w:pStyle w:val="TableCellBody"/>
              <w:rPr>
                <w:szCs w:val="20"/>
              </w:rPr>
            </w:pPr>
            <w:r w:rsidRPr="0025084C">
              <w:rPr>
                <w:szCs w:val="20"/>
              </w:rPr>
              <w:t>Streamflow from second output point for lake HRUs using gate opening routing</w:t>
            </w:r>
          </w:p>
        </w:tc>
        <w:tc>
          <w:tcPr>
            <w:tcW w:w="1095" w:type="dxa"/>
            <w:gridSpan w:val="2"/>
            <w:tcBorders>
              <w:top w:val="nil"/>
              <w:left w:val="nil"/>
              <w:bottom w:val="nil"/>
              <w:right w:val="nil"/>
            </w:tcBorders>
          </w:tcPr>
          <w:p w14:paraId="5E550757" w14:textId="77777777" w:rsidR="00C400D6" w:rsidRPr="0025084C" w:rsidRDefault="00C400D6" w:rsidP="00C400D6">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C400D6" w:rsidRPr="0025084C" w:rsidRDefault="00C400D6" w:rsidP="00C400D6">
            <w:pPr>
              <w:pStyle w:val="tablecell-centered"/>
              <w:rPr>
                <w:szCs w:val="20"/>
              </w:rPr>
            </w:pPr>
            <w:r w:rsidRPr="0025084C">
              <w:rPr>
                <w:szCs w:val="20"/>
              </w:rPr>
              <w:t>inches</w:t>
            </w:r>
          </w:p>
        </w:tc>
        <w:tc>
          <w:tcPr>
            <w:tcW w:w="929" w:type="dxa"/>
            <w:tcBorders>
              <w:top w:val="nil"/>
              <w:left w:val="nil"/>
              <w:bottom w:val="nil"/>
              <w:right w:val="nil"/>
            </w:tcBorders>
          </w:tcPr>
          <w:p w14:paraId="5C35F0CC" w14:textId="77777777" w:rsidR="00C400D6" w:rsidRPr="0025084C" w:rsidRDefault="00C400D6" w:rsidP="00C400D6">
            <w:pPr>
              <w:pStyle w:val="tablecell-centered"/>
              <w:rPr>
                <w:szCs w:val="20"/>
              </w:rPr>
            </w:pPr>
            <w:r w:rsidRPr="0025084C">
              <w:rPr>
                <w:szCs w:val="20"/>
              </w:rPr>
              <w:t>double</w:t>
            </w:r>
          </w:p>
        </w:tc>
        <w:tc>
          <w:tcPr>
            <w:tcW w:w="2405" w:type="dxa"/>
            <w:gridSpan w:val="2"/>
            <w:tcBorders>
              <w:top w:val="nil"/>
              <w:left w:val="nil"/>
              <w:bottom w:val="nil"/>
              <w:right w:val="nil"/>
            </w:tcBorders>
          </w:tcPr>
          <w:p w14:paraId="1C63BA12" w14:textId="1D289EB2" w:rsidR="00C400D6" w:rsidRPr="0025084C" w:rsidRDefault="00C400D6" w:rsidP="00C400D6">
            <w:pPr>
              <w:pStyle w:val="TableCellBody"/>
              <w:jc w:val="center"/>
              <w:rPr>
                <w:szCs w:val="20"/>
              </w:rPr>
            </w:pPr>
            <w:r w:rsidRPr="0025084C">
              <w:rPr>
                <w:b/>
                <w:szCs w:val="20"/>
              </w:rPr>
              <w:t xml:space="preserve">strmflow_module </w:t>
            </w:r>
            <w:r w:rsidRPr="0025084C">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7E269B7" w14:textId="77777777" w:rsidTr="002049A6">
        <w:trPr>
          <w:trHeight w:val="143"/>
          <w:jc w:val="center"/>
        </w:trPr>
        <w:tc>
          <w:tcPr>
            <w:tcW w:w="2328" w:type="dxa"/>
            <w:tcBorders>
              <w:top w:val="nil"/>
              <w:left w:val="nil"/>
              <w:bottom w:val="nil"/>
              <w:right w:val="nil"/>
            </w:tcBorders>
          </w:tcPr>
          <w:p w14:paraId="6E0BADB6"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basin_lake_seep</w:t>
            </w:r>
          </w:p>
        </w:tc>
        <w:tc>
          <w:tcPr>
            <w:tcW w:w="5738" w:type="dxa"/>
            <w:gridSpan w:val="3"/>
            <w:tcBorders>
              <w:top w:val="nil"/>
              <w:left w:val="nil"/>
              <w:bottom w:val="nil"/>
              <w:right w:val="nil"/>
            </w:tcBorders>
          </w:tcPr>
          <w:p w14:paraId="511410DC" w14:textId="77777777" w:rsidR="00C400D6" w:rsidRPr="00FB3EB4" w:rsidRDefault="00C400D6" w:rsidP="00C400D6">
            <w:pPr>
              <w:pStyle w:val="TableCellBody"/>
              <w:rPr>
                <w:szCs w:val="20"/>
              </w:rPr>
            </w:pPr>
            <w:r w:rsidRPr="00FB3EB4">
              <w:rPr>
                <w:szCs w:val="20"/>
              </w:rPr>
              <w:t>Basin area-weighted average lake-bed seepage to GWRs</w:t>
            </w:r>
          </w:p>
        </w:tc>
        <w:tc>
          <w:tcPr>
            <w:tcW w:w="1095" w:type="dxa"/>
            <w:gridSpan w:val="2"/>
            <w:tcBorders>
              <w:top w:val="nil"/>
              <w:left w:val="nil"/>
              <w:bottom w:val="nil"/>
              <w:right w:val="nil"/>
            </w:tcBorders>
          </w:tcPr>
          <w:p w14:paraId="09D7979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C400D6" w:rsidRPr="00FB3EB4" w:rsidRDefault="00C400D6" w:rsidP="00C400D6">
            <w:pPr>
              <w:pStyle w:val="tablecell-centered"/>
              <w:rPr>
                <w:szCs w:val="20"/>
              </w:rPr>
            </w:pPr>
            <w:r w:rsidRPr="00E53E58">
              <w:rPr>
                <w:szCs w:val="20"/>
                <w:highlight w:val="green"/>
              </w:rPr>
              <w:t>acre-feet</w:t>
            </w:r>
          </w:p>
        </w:tc>
        <w:tc>
          <w:tcPr>
            <w:tcW w:w="929" w:type="dxa"/>
            <w:tcBorders>
              <w:top w:val="nil"/>
              <w:left w:val="nil"/>
              <w:bottom w:val="nil"/>
              <w:right w:val="nil"/>
            </w:tcBorders>
          </w:tcPr>
          <w:p w14:paraId="2CA444DA"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4F220D5" w14:textId="3BD54F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6B49426" w14:textId="77777777" w:rsidTr="002049A6">
        <w:trPr>
          <w:trHeight w:val="143"/>
          <w:jc w:val="center"/>
        </w:trPr>
        <w:tc>
          <w:tcPr>
            <w:tcW w:w="2328" w:type="dxa"/>
            <w:tcBorders>
              <w:top w:val="nil"/>
              <w:left w:val="nil"/>
              <w:bottom w:val="nil"/>
              <w:right w:val="nil"/>
            </w:tcBorders>
          </w:tcPr>
          <w:p w14:paraId="53FE5F4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basin_lake_stor</w:t>
            </w:r>
          </w:p>
        </w:tc>
        <w:tc>
          <w:tcPr>
            <w:tcW w:w="5738" w:type="dxa"/>
            <w:gridSpan w:val="3"/>
            <w:tcBorders>
              <w:top w:val="nil"/>
              <w:left w:val="nil"/>
              <w:bottom w:val="nil"/>
              <w:right w:val="nil"/>
            </w:tcBorders>
          </w:tcPr>
          <w:p w14:paraId="60992F48" w14:textId="77777777" w:rsidR="00C400D6" w:rsidRPr="00FB3EB4" w:rsidRDefault="00C400D6" w:rsidP="00C400D6">
            <w:pPr>
              <w:pStyle w:val="TableCellBody"/>
              <w:rPr>
                <w:szCs w:val="20"/>
              </w:rPr>
            </w:pPr>
            <w:r w:rsidRPr="00FB3EB4">
              <w:rPr>
                <w:szCs w:val="20"/>
              </w:rPr>
              <w:t>Basin volume-weighted average storage for all lakes using broad-crested weir or gate opening routing</w:t>
            </w:r>
          </w:p>
        </w:tc>
        <w:tc>
          <w:tcPr>
            <w:tcW w:w="1095" w:type="dxa"/>
            <w:gridSpan w:val="2"/>
            <w:tcBorders>
              <w:top w:val="nil"/>
              <w:left w:val="nil"/>
              <w:bottom w:val="nil"/>
              <w:right w:val="nil"/>
            </w:tcBorders>
          </w:tcPr>
          <w:p w14:paraId="6FB7C1D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94F38E"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8507850"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2453EE" w14:textId="2C2EA8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933447B" w14:textId="77777777" w:rsidTr="002049A6">
        <w:trPr>
          <w:trHeight w:val="143"/>
          <w:jc w:val="center"/>
        </w:trPr>
        <w:tc>
          <w:tcPr>
            <w:tcW w:w="2328" w:type="dxa"/>
            <w:tcBorders>
              <w:top w:val="nil"/>
              <w:left w:val="nil"/>
              <w:bottom w:val="nil"/>
              <w:right w:val="nil"/>
            </w:tcBorders>
          </w:tcPr>
          <w:p w14:paraId="48A4429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din1</w:t>
            </w:r>
          </w:p>
        </w:tc>
        <w:tc>
          <w:tcPr>
            <w:tcW w:w="5738" w:type="dxa"/>
            <w:gridSpan w:val="3"/>
            <w:tcBorders>
              <w:top w:val="nil"/>
              <w:left w:val="nil"/>
              <w:bottom w:val="nil"/>
              <w:right w:val="nil"/>
            </w:tcBorders>
          </w:tcPr>
          <w:p w14:paraId="609C151D" w14:textId="77777777" w:rsidR="00C400D6" w:rsidRPr="00FB3EB4" w:rsidRDefault="00C400D6" w:rsidP="00C400D6">
            <w:pPr>
              <w:pStyle w:val="TableCellBody"/>
              <w:rPr>
                <w:szCs w:val="20"/>
              </w:rPr>
            </w:pPr>
            <w:r w:rsidRPr="00FB3EB4">
              <w:rPr>
                <w:szCs w:val="20"/>
              </w:rPr>
              <w:t>Inflow to each lake HRU using Puls or linear storage routing</w:t>
            </w:r>
          </w:p>
        </w:tc>
        <w:tc>
          <w:tcPr>
            <w:tcW w:w="1095" w:type="dxa"/>
            <w:gridSpan w:val="2"/>
            <w:tcBorders>
              <w:top w:val="nil"/>
              <w:left w:val="nil"/>
              <w:bottom w:val="nil"/>
              <w:right w:val="nil"/>
            </w:tcBorders>
          </w:tcPr>
          <w:p w14:paraId="5EE2ED7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2BC2E8B"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8525533" w14:textId="5B3EB461" w:rsidR="00C400D6" w:rsidRPr="00FB3EB4"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199B630A" w14:textId="3F415D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829E096" w14:textId="77777777" w:rsidTr="002049A6">
        <w:trPr>
          <w:trHeight w:val="143"/>
          <w:jc w:val="center"/>
        </w:trPr>
        <w:tc>
          <w:tcPr>
            <w:tcW w:w="2328" w:type="dxa"/>
            <w:tcBorders>
              <w:top w:val="nil"/>
              <w:left w:val="nil"/>
              <w:bottom w:val="nil"/>
              <w:right w:val="nil"/>
            </w:tcBorders>
          </w:tcPr>
          <w:p w14:paraId="01A55F7B" w14:textId="0D2B6723"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404CB57E" w14:textId="04DF7F83"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59DB8B60" w14:textId="76931D7F"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567EB6B1" w14:textId="0A4E3D52" w:rsidR="00C400D6" w:rsidRPr="00FB3EB4" w:rsidRDefault="00C400D6" w:rsidP="00C400D6">
            <w:pPr>
              <w:pStyle w:val="tablecell-centered"/>
              <w:rPr>
                <w:szCs w:val="20"/>
              </w:rPr>
            </w:pPr>
          </w:p>
        </w:tc>
        <w:tc>
          <w:tcPr>
            <w:tcW w:w="929" w:type="dxa"/>
            <w:tcBorders>
              <w:top w:val="nil"/>
              <w:left w:val="nil"/>
              <w:bottom w:val="nil"/>
              <w:right w:val="nil"/>
            </w:tcBorders>
          </w:tcPr>
          <w:p w14:paraId="563395D1" w14:textId="4F5EFE4A"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140753E3" w14:textId="77777777" w:rsidR="00C400D6" w:rsidRDefault="00C400D6" w:rsidP="00C400D6">
            <w:pPr>
              <w:pStyle w:val="TableCellBody"/>
              <w:jc w:val="center"/>
              <w:rPr>
                <w:b/>
                <w:szCs w:val="20"/>
              </w:rPr>
            </w:pPr>
          </w:p>
        </w:tc>
      </w:tr>
      <w:tr w:rsidR="00C400D6" w:rsidRPr="00FB3EB4" w14:paraId="462EEEB2" w14:textId="77777777" w:rsidTr="002049A6">
        <w:trPr>
          <w:trHeight w:val="143"/>
          <w:jc w:val="center"/>
        </w:trPr>
        <w:tc>
          <w:tcPr>
            <w:tcW w:w="2328" w:type="dxa"/>
            <w:tcBorders>
              <w:top w:val="nil"/>
              <w:left w:val="nil"/>
              <w:bottom w:val="nil"/>
              <w:right w:val="nil"/>
            </w:tcBorders>
          </w:tcPr>
          <w:p w14:paraId="65E090BD"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31D8A4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F4EF460"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2301E968"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1B640F2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68A612DF" w14:textId="77777777" w:rsidR="00C400D6" w:rsidRDefault="00C400D6" w:rsidP="00C400D6">
            <w:pPr>
              <w:pStyle w:val="TableCellBody"/>
              <w:jc w:val="center"/>
              <w:rPr>
                <w:b/>
                <w:szCs w:val="20"/>
              </w:rPr>
            </w:pPr>
          </w:p>
        </w:tc>
      </w:tr>
      <w:tr w:rsidR="00C400D6" w:rsidRPr="00FB3EB4" w14:paraId="4073D89D" w14:textId="77777777" w:rsidTr="002049A6">
        <w:trPr>
          <w:trHeight w:val="143"/>
          <w:jc w:val="center"/>
        </w:trPr>
        <w:tc>
          <w:tcPr>
            <w:tcW w:w="2328" w:type="dxa"/>
            <w:tcBorders>
              <w:top w:val="nil"/>
              <w:left w:val="nil"/>
              <w:bottom w:val="nil"/>
              <w:right w:val="nil"/>
            </w:tcBorders>
          </w:tcPr>
          <w:p w14:paraId="4353C788"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001A7BE9"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13104269"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71D0626D"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25CE53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20D25782" w14:textId="77777777" w:rsidR="00C400D6" w:rsidRDefault="00C400D6" w:rsidP="00C400D6">
            <w:pPr>
              <w:pStyle w:val="TableCellBody"/>
              <w:jc w:val="center"/>
              <w:rPr>
                <w:b/>
                <w:szCs w:val="20"/>
              </w:rPr>
            </w:pPr>
          </w:p>
        </w:tc>
      </w:tr>
      <w:tr w:rsidR="00C400D6" w:rsidRPr="00FB3EB4" w14:paraId="7A9274B5" w14:textId="77777777" w:rsidTr="002049A6">
        <w:trPr>
          <w:trHeight w:val="143"/>
          <w:jc w:val="center"/>
        </w:trPr>
        <w:tc>
          <w:tcPr>
            <w:tcW w:w="2328" w:type="dxa"/>
            <w:tcBorders>
              <w:top w:val="nil"/>
              <w:left w:val="nil"/>
              <w:bottom w:val="nil"/>
              <w:right w:val="nil"/>
            </w:tcBorders>
          </w:tcPr>
          <w:p w14:paraId="500F7CA1"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D2D0AF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40ACE2B"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D942E0C"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8B767CF"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5F166E4D" w14:textId="77777777" w:rsidR="00C400D6" w:rsidRDefault="00C400D6" w:rsidP="00C400D6">
            <w:pPr>
              <w:pStyle w:val="TableCellBody"/>
              <w:jc w:val="center"/>
              <w:rPr>
                <w:b/>
                <w:szCs w:val="20"/>
              </w:rPr>
            </w:pPr>
          </w:p>
        </w:tc>
      </w:tr>
      <w:tr w:rsidR="00C400D6" w:rsidRPr="00FB3EB4" w14:paraId="2CC05D19" w14:textId="77777777" w:rsidTr="002049A6">
        <w:trPr>
          <w:trHeight w:val="143"/>
          <w:jc w:val="center"/>
        </w:trPr>
        <w:tc>
          <w:tcPr>
            <w:tcW w:w="2328" w:type="dxa"/>
            <w:tcBorders>
              <w:top w:val="nil"/>
              <w:left w:val="nil"/>
              <w:bottom w:val="nil"/>
              <w:right w:val="nil"/>
            </w:tcBorders>
          </w:tcPr>
          <w:p w14:paraId="7D32C854"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203C314F"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03C61AA"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77B98E9"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0BA620E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7F48F3DD" w14:textId="77777777" w:rsidR="00C400D6" w:rsidRDefault="00C400D6" w:rsidP="00C400D6">
            <w:pPr>
              <w:pStyle w:val="TableCellBody"/>
              <w:jc w:val="center"/>
              <w:rPr>
                <w:b/>
                <w:szCs w:val="20"/>
              </w:rPr>
            </w:pPr>
          </w:p>
        </w:tc>
      </w:tr>
      <w:tr w:rsidR="00C400D6" w:rsidRPr="00FB3EB4" w14:paraId="2EA80DE7" w14:textId="77777777" w:rsidTr="002049A6">
        <w:trPr>
          <w:trHeight w:val="143"/>
          <w:jc w:val="center"/>
        </w:trPr>
        <w:tc>
          <w:tcPr>
            <w:tcW w:w="2328" w:type="dxa"/>
            <w:tcBorders>
              <w:top w:val="nil"/>
              <w:left w:val="nil"/>
              <w:bottom w:val="nil"/>
              <w:right w:val="nil"/>
            </w:tcBorders>
          </w:tcPr>
          <w:p w14:paraId="02ABB3B1" w14:textId="002A1989" w:rsidR="00C400D6" w:rsidRPr="00FB3EB4" w:rsidRDefault="00C400D6" w:rsidP="00C400D6">
            <w:pPr>
              <w:pStyle w:val="TableCellBody"/>
              <w:rPr>
                <w:rStyle w:val="Variable"/>
                <w:color w:val="auto"/>
                <w:sz w:val="20"/>
                <w:szCs w:val="20"/>
              </w:rPr>
            </w:pPr>
            <w:r>
              <w:rPr>
                <w:rStyle w:val="Variable"/>
                <w:color w:val="auto"/>
                <w:sz w:val="20"/>
                <w:szCs w:val="20"/>
              </w:rPr>
              <w:t>elevlake</w:t>
            </w:r>
          </w:p>
        </w:tc>
        <w:tc>
          <w:tcPr>
            <w:tcW w:w="5738" w:type="dxa"/>
            <w:gridSpan w:val="3"/>
            <w:tcBorders>
              <w:top w:val="nil"/>
              <w:left w:val="nil"/>
              <w:bottom w:val="nil"/>
              <w:right w:val="nil"/>
            </w:tcBorders>
          </w:tcPr>
          <w:p w14:paraId="10194474" w14:textId="6A223C3D" w:rsidR="00C400D6" w:rsidRPr="00FB3EB4" w:rsidRDefault="00C400D6" w:rsidP="00C400D6">
            <w:pPr>
              <w:pStyle w:val="TableCellBody"/>
              <w:rPr>
                <w:szCs w:val="20"/>
              </w:rPr>
            </w:pPr>
            <w:r>
              <w:rPr>
                <w:szCs w:val="20"/>
              </w:rPr>
              <w:t>Surface elevation of each lake</w:t>
            </w:r>
          </w:p>
        </w:tc>
        <w:tc>
          <w:tcPr>
            <w:tcW w:w="1095" w:type="dxa"/>
            <w:gridSpan w:val="2"/>
            <w:tcBorders>
              <w:top w:val="nil"/>
              <w:left w:val="nil"/>
              <w:bottom w:val="nil"/>
              <w:right w:val="nil"/>
            </w:tcBorders>
          </w:tcPr>
          <w:p w14:paraId="3463BDA2" w14:textId="3E6DD517" w:rsidR="00C400D6" w:rsidRPr="00FB3EB4" w:rsidRDefault="00C400D6" w:rsidP="00C400D6">
            <w:pPr>
              <w:pStyle w:val="TableCellBody"/>
              <w:jc w:val="center"/>
              <w:rPr>
                <w:b/>
                <w:szCs w:val="20"/>
              </w:rPr>
            </w:pPr>
            <w:r>
              <w:rPr>
                <w:b/>
                <w:szCs w:val="20"/>
              </w:rPr>
              <w:t>nlake</w:t>
            </w:r>
          </w:p>
        </w:tc>
        <w:tc>
          <w:tcPr>
            <w:tcW w:w="1905" w:type="dxa"/>
            <w:gridSpan w:val="2"/>
            <w:tcBorders>
              <w:top w:val="nil"/>
              <w:left w:val="nil"/>
              <w:bottom w:val="nil"/>
              <w:right w:val="nil"/>
            </w:tcBorders>
          </w:tcPr>
          <w:p w14:paraId="716EAFC3" w14:textId="036C9EA9" w:rsidR="00C400D6" w:rsidRPr="00FB3EB4" w:rsidRDefault="00C400D6" w:rsidP="00C400D6">
            <w:pPr>
              <w:pStyle w:val="tablecell-centered"/>
              <w:rPr>
                <w:szCs w:val="20"/>
              </w:rPr>
            </w:pPr>
            <w:r w:rsidRPr="00537D83">
              <w:rPr>
                <w:szCs w:val="20"/>
                <w:highlight w:val="green"/>
              </w:rPr>
              <w:t>feet</w:t>
            </w:r>
          </w:p>
        </w:tc>
        <w:tc>
          <w:tcPr>
            <w:tcW w:w="929" w:type="dxa"/>
            <w:tcBorders>
              <w:top w:val="nil"/>
              <w:left w:val="nil"/>
              <w:bottom w:val="nil"/>
              <w:right w:val="nil"/>
            </w:tcBorders>
          </w:tcPr>
          <w:p w14:paraId="3E59C9B8" w14:textId="1BA1DFAF"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159C77AE" w14:textId="505E901F"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657B9085" w14:textId="77777777" w:rsidTr="002049A6">
        <w:trPr>
          <w:trHeight w:val="143"/>
          <w:jc w:val="center"/>
        </w:trPr>
        <w:tc>
          <w:tcPr>
            <w:tcW w:w="2328" w:type="dxa"/>
            <w:tcBorders>
              <w:top w:val="nil"/>
              <w:left w:val="nil"/>
              <w:bottom w:val="nil"/>
              <w:right w:val="nil"/>
            </w:tcBorders>
          </w:tcPr>
          <w:p w14:paraId="3ED7185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gate_ht</w:t>
            </w:r>
          </w:p>
        </w:tc>
        <w:tc>
          <w:tcPr>
            <w:tcW w:w="5738" w:type="dxa"/>
            <w:gridSpan w:val="3"/>
            <w:tcBorders>
              <w:top w:val="nil"/>
              <w:left w:val="nil"/>
              <w:bottom w:val="nil"/>
              <w:right w:val="nil"/>
            </w:tcBorders>
          </w:tcPr>
          <w:p w14:paraId="5CCCE285" w14:textId="77777777" w:rsidR="00C400D6" w:rsidRPr="00FB3EB4" w:rsidRDefault="00C400D6" w:rsidP="00C400D6">
            <w:pPr>
              <w:pStyle w:val="TableCellBody"/>
              <w:rPr>
                <w:szCs w:val="20"/>
              </w:rPr>
            </w:pPr>
            <w:r w:rsidRPr="00FB3EB4">
              <w:rPr>
                <w:szCs w:val="20"/>
              </w:rPr>
              <w:t>Height of the gate o</w:t>
            </w:r>
            <w:r>
              <w:rPr>
                <w:szCs w:val="20"/>
              </w:rPr>
              <w:t>pening at each dam with a gate</w:t>
            </w:r>
          </w:p>
        </w:tc>
        <w:tc>
          <w:tcPr>
            <w:tcW w:w="1095" w:type="dxa"/>
            <w:gridSpan w:val="2"/>
            <w:tcBorders>
              <w:top w:val="nil"/>
              <w:left w:val="nil"/>
              <w:bottom w:val="nil"/>
              <w:right w:val="nil"/>
            </w:tcBorders>
          </w:tcPr>
          <w:p w14:paraId="3B1AF543" w14:textId="77777777" w:rsidR="00C400D6" w:rsidRPr="00FB3EB4" w:rsidRDefault="00C400D6" w:rsidP="00C400D6">
            <w:pPr>
              <w:pStyle w:val="TableCellBody"/>
              <w:jc w:val="center"/>
              <w:rPr>
                <w:b/>
                <w:szCs w:val="20"/>
              </w:rPr>
            </w:pPr>
            <w:r w:rsidRPr="00FB3EB4">
              <w:rPr>
                <w:b/>
                <w:szCs w:val="20"/>
              </w:rPr>
              <w:t>nratetbl</w:t>
            </w:r>
          </w:p>
        </w:tc>
        <w:tc>
          <w:tcPr>
            <w:tcW w:w="1905" w:type="dxa"/>
            <w:gridSpan w:val="2"/>
            <w:tcBorders>
              <w:top w:val="nil"/>
              <w:left w:val="nil"/>
              <w:bottom w:val="nil"/>
              <w:right w:val="nil"/>
            </w:tcBorders>
          </w:tcPr>
          <w:p w14:paraId="143FE93A"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2E32065"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0E5ECA17" w14:textId="6C78C685"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73B5C564" w14:textId="77777777" w:rsidTr="002049A6">
        <w:trPr>
          <w:trHeight w:val="143"/>
          <w:jc w:val="center"/>
        </w:trPr>
        <w:tc>
          <w:tcPr>
            <w:tcW w:w="2328" w:type="dxa"/>
            <w:tcBorders>
              <w:top w:val="nil"/>
              <w:left w:val="nil"/>
              <w:bottom w:val="nil"/>
              <w:right w:val="nil"/>
            </w:tcBorders>
          </w:tcPr>
          <w:p w14:paraId="23FADC3C" w14:textId="2C337BAE" w:rsidR="00C400D6" w:rsidRPr="00FB3EB4" w:rsidRDefault="00C400D6" w:rsidP="00C400D6">
            <w:pPr>
              <w:pStyle w:val="TableCellBody"/>
              <w:rPr>
                <w:rStyle w:val="Variable"/>
                <w:color w:val="auto"/>
                <w:sz w:val="20"/>
                <w:szCs w:val="20"/>
              </w:rPr>
            </w:pPr>
            <w:r w:rsidRPr="00FB3EB4">
              <w:rPr>
                <w:rStyle w:val="Variable"/>
                <w:color w:val="auto"/>
                <w:sz w:val="20"/>
                <w:szCs w:val="20"/>
              </w:rPr>
              <w:t>gw_seep_lakein</w:t>
            </w:r>
          </w:p>
        </w:tc>
        <w:tc>
          <w:tcPr>
            <w:tcW w:w="5738" w:type="dxa"/>
            <w:gridSpan w:val="3"/>
            <w:tcBorders>
              <w:top w:val="nil"/>
              <w:left w:val="nil"/>
              <w:bottom w:val="nil"/>
              <w:right w:val="nil"/>
            </w:tcBorders>
          </w:tcPr>
          <w:p w14:paraId="69DFA417" w14:textId="4E1C8DF7" w:rsidR="00C400D6" w:rsidRPr="00FB3EB4" w:rsidRDefault="00C400D6" w:rsidP="00C400D6">
            <w:pPr>
              <w:pStyle w:val="TableCellBody"/>
              <w:rPr>
                <w:szCs w:val="20"/>
              </w:rPr>
            </w:pPr>
            <w:r w:rsidRPr="00FB3EB4">
              <w:rPr>
                <w:szCs w:val="20"/>
              </w:rPr>
              <w:t>Groundwater discharge to each lake HRU for each GWR</w:t>
            </w:r>
          </w:p>
        </w:tc>
        <w:tc>
          <w:tcPr>
            <w:tcW w:w="1095" w:type="dxa"/>
            <w:gridSpan w:val="2"/>
            <w:tcBorders>
              <w:top w:val="nil"/>
              <w:left w:val="nil"/>
              <w:bottom w:val="nil"/>
              <w:right w:val="nil"/>
            </w:tcBorders>
          </w:tcPr>
          <w:p w14:paraId="43A70356" w14:textId="2B12DAC1" w:rsidR="00C400D6" w:rsidRPr="00FB3EB4" w:rsidRDefault="00C400D6" w:rsidP="00C400D6">
            <w:pPr>
              <w:pStyle w:val="TableCellBody"/>
              <w:jc w:val="center"/>
              <w:rPr>
                <w:b/>
                <w:szCs w:val="20"/>
              </w:rPr>
            </w:pPr>
            <w:r w:rsidRPr="00967DFE">
              <w:rPr>
                <w:b/>
                <w:szCs w:val="20"/>
                <w:highlight w:val="green"/>
              </w:rPr>
              <w:t>ngw</w:t>
            </w:r>
          </w:p>
        </w:tc>
        <w:tc>
          <w:tcPr>
            <w:tcW w:w="1905" w:type="dxa"/>
            <w:gridSpan w:val="2"/>
            <w:tcBorders>
              <w:top w:val="nil"/>
              <w:left w:val="nil"/>
              <w:bottom w:val="nil"/>
              <w:right w:val="nil"/>
            </w:tcBorders>
          </w:tcPr>
          <w:p w14:paraId="7937D32E" w14:textId="18046481" w:rsidR="00C400D6" w:rsidRPr="00FB3EB4" w:rsidRDefault="00C400D6" w:rsidP="00C400D6">
            <w:pPr>
              <w:pStyle w:val="tablecell-centered"/>
              <w:rPr>
                <w:szCs w:val="20"/>
              </w:rPr>
            </w:pPr>
            <w:r w:rsidRPr="0024443A">
              <w:rPr>
                <w:szCs w:val="20"/>
                <w:highlight w:val="green"/>
              </w:rPr>
              <w:t>acre-feet</w:t>
            </w:r>
          </w:p>
        </w:tc>
        <w:tc>
          <w:tcPr>
            <w:tcW w:w="929" w:type="dxa"/>
            <w:tcBorders>
              <w:top w:val="nil"/>
              <w:left w:val="nil"/>
              <w:bottom w:val="nil"/>
              <w:right w:val="nil"/>
            </w:tcBorders>
          </w:tcPr>
          <w:p w14:paraId="6DAD7CDA" w14:textId="6324C77B"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339B9BD3" w14:textId="637BE4F7"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BDE2860" w14:textId="77777777" w:rsidTr="002049A6">
        <w:trPr>
          <w:trHeight w:val="143"/>
          <w:jc w:val="center"/>
        </w:trPr>
        <w:tc>
          <w:tcPr>
            <w:tcW w:w="2328" w:type="dxa"/>
            <w:tcBorders>
              <w:top w:val="nil"/>
              <w:left w:val="nil"/>
              <w:bottom w:val="nil"/>
              <w:right w:val="nil"/>
            </w:tcBorders>
          </w:tcPr>
          <w:p w14:paraId="58191137" w14:textId="439D7634" w:rsidR="00C400D6" w:rsidRPr="00FB3EB4" w:rsidRDefault="00C400D6" w:rsidP="00C400D6">
            <w:pPr>
              <w:pStyle w:val="TableCellBody"/>
              <w:rPr>
                <w:rStyle w:val="Variable"/>
                <w:color w:val="auto"/>
                <w:sz w:val="20"/>
                <w:szCs w:val="20"/>
              </w:rPr>
            </w:pPr>
            <w:r w:rsidRPr="00FB3EB4">
              <w:rPr>
                <w:rStyle w:val="Variable"/>
                <w:color w:val="auto"/>
                <w:sz w:val="20"/>
                <w:szCs w:val="20"/>
              </w:rPr>
              <w:t>lakein_sz</w:t>
            </w:r>
          </w:p>
        </w:tc>
        <w:tc>
          <w:tcPr>
            <w:tcW w:w="5738" w:type="dxa"/>
            <w:gridSpan w:val="3"/>
            <w:tcBorders>
              <w:top w:val="nil"/>
              <w:left w:val="nil"/>
              <w:bottom w:val="nil"/>
              <w:right w:val="nil"/>
            </w:tcBorders>
          </w:tcPr>
          <w:p w14:paraId="54B64CB0" w14:textId="0ACC7565" w:rsidR="00C400D6" w:rsidRPr="00FB3EB4" w:rsidRDefault="00C400D6" w:rsidP="00C400D6">
            <w:pPr>
              <w:pStyle w:val="TableCellBody"/>
              <w:rPr>
                <w:szCs w:val="20"/>
              </w:rPr>
            </w:pPr>
            <w:r w:rsidRPr="00FB3EB4">
              <w:rPr>
                <w:szCs w:val="20"/>
              </w:rPr>
              <w:t>Cascading interflow and Dunnian surface runoff to lake HRUs for each upslope HRU</w:t>
            </w:r>
          </w:p>
        </w:tc>
        <w:tc>
          <w:tcPr>
            <w:tcW w:w="1095" w:type="dxa"/>
            <w:gridSpan w:val="2"/>
            <w:tcBorders>
              <w:top w:val="nil"/>
              <w:left w:val="nil"/>
              <w:bottom w:val="nil"/>
              <w:right w:val="nil"/>
            </w:tcBorders>
          </w:tcPr>
          <w:p w14:paraId="70A8D061" w14:textId="60C068A0" w:rsidR="00C400D6" w:rsidRPr="00FB3EB4" w:rsidRDefault="00C400D6" w:rsidP="00C400D6">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74F0E47" w14:textId="507AA029"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EE38924" w14:textId="52BF7A26"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0A1111A2" w14:textId="5AEE86AF" w:rsidR="00C400D6" w:rsidRDefault="00C400D6" w:rsidP="00C400D6">
            <w:pPr>
              <w:pStyle w:val="TableCellBody"/>
              <w:jc w:val="center"/>
              <w:rPr>
                <w:b/>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C400D6" w:rsidRPr="00FB3EB4" w14:paraId="569767F5" w14:textId="77777777" w:rsidTr="002049A6">
        <w:trPr>
          <w:trHeight w:val="143"/>
          <w:jc w:val="center"/>
        </w:trPr>
        <w:tc>
          <w:tcPr>
            <w:tcW w:w="2328" w:type="dxa"/>
            <w:tcBorders>
              <w:top w:val="nil"/>
              <w:left w:val="nil"/>
              <w:bottom w:val="nil"/>
              <w:right w:val="nil"/>
            </w:tcBorders>
          </w:tcPr>
          <w:p w14:paraId="5064390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lake_2gw</w:t>
            </w:r>
          </w:p>
        </w:tc>
        <w:tc>
          <w:tcPr>
            <w:tcW w:w="5738" w:type="dxa"/>
            <w:gridSpan w:val="3"/>
            <w:tcBorders>
              <w:top w:val="nil"/>
              <w:left w:val="nil"/>
              <w:bottom w:val="nil"/>
              <w:right w:val="nil"/>
            </w:tcBorders>
          </w:tcPr>
          <w:p w14:paraId="2FED6F6E" w14:textId="0D2234E2" w:rsidR="00C400D6" w:rsidRPr="00FB3EB4" w:rsidRDefault="00C400D6" w:rsidP="00C400D6">
            <w:pPr>
              <w:pStyle w:val="TableCellBody"/>
              <w:rPr>
                <w:szCs w:val="20"/>
              </w:rPr>
            </w:pPr>
            <w:r w:rsidRPr="00FB3EB4">
              <w:rPr>
                <w:szCs w:val="20"/>
              </w:rPr>
              <w:t xml:space="preserve">Total seepage from each </w:t>
            </w:r>
            <w:r w:rsidRPr="0025084C">
              <w:rPr>
                <w:szCs w:val="20"/>
              </w:rPr>
              <w:t>lake using broad-crested weir or gate opening routing</w:t>
            </w:r>
          </w:p>
        </w:tc>
        <w:tc>
          <w:tcPr>
            <w:tcW w:w="1095" w:type="dxa"/>
            <w:gridSpan w:val="2"/>
            <w:tcBorders>
              <w:top w:val="nil"/>
              <w:left w:val="nil"/>
              <w:bottom w:val="nil"/>
              <w:right w:val="nil"/>
            </w:tcBorders>
          </w:tcPr>
          <w:p w14:paraId="42D8A248"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BD67D66"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E95725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506DF8" w14:textId="152BE2BF"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219602F0" w14:textId="77777777" w:rsidTr="002049A6">
        <w:trPr>
          <w:trHeight w:val="143"/>
          <w:jc w:val="center"/>
        </w:trPr>
        <w:tc>
          <w:tcPr>
            <w:tcW w:w="2328" w:type="dxa"/>
            <w:tcBorders>
              <w:top w:val="nil"/>
              <w:left w:val="nil"/>
              <w:bottom w:val="nil"/>
              <w:right w:val="nil"/>
            </w:tcBorders>
          </w:tcPr>
          <w:p w14:paraId="097C09E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lake_elev</w:t>
            </w:r>
          </w:p>
        </w:tc>
        <w:tc>
          <w:tcPr>
            <w:tcW w:w="5738" w:type="dxa"/>
            <w:gridSpan w:val="3"/>
            <w:tcBorders>
              <w:top w:val="nil"/>
              <w:left w:val="nil"/>
              <w:bottom w:val="nil"/>
              <w:right w:val="nil"/>
            </w:tcBorders>
          </w:tcPr>
          <w:p w14:paraId="7695C6D3" w14:textId="77777777" w:rsidR="00C400D6" w:rsidRPr="00FB3EB4" w:rsidRDefault="00C400D6" w:rsidP="00C400D6">
            <w:pPr>
              <w:pStyle w:val="TableCellBody"/>
              <w:rPr>
                <w:szCs w:val="20"/>
              </w:rPr>
            </w:pPr>
            <w:r w:rsidRPr="00FB3EB4">
              <w:rPr>
                <w:szCs w:val="20"/>
              </w:rPr>
              <w:t>Elevation of each simulated lake sur</w:t>
            </w:r>
            <w:r>
              <w:rPr>
                <w:szCs w:val="20"/>
              </w:rPr>
              <w:t>face</w:t>
            </w:r>
          </w:p>
        </w:tc>
        <w:tc>
          <w:tcPr>
            <w:tcW w:w="1095" w:type="dxa"/>
            <w:gridSpan w:val="2"/>
            <w:tcBorders>
              <w:top w:val="nil"/>
              <w:left w:val="nil"/>
              <w:bottom w:val="nil"/>
              <w:right w:val="nil"/>
            </w:tcBorders>
          </w:tcPr>
          <w:p w14:paraId="6AF984E9" w14:textId="77777777" w:rsidR="00C400D6" w:rsidRPr="00FB3EB4" w:rsidRDefault="00C400D6" w:rsidP="00C400D6">
            <w:pPr>
              <w:pStyle w:val="TableCellBody"/>
              <w:jc w:val="center"/>
              <w:rPr>
                <w:b/>
                <w:szCs w:val="20"/>
              </w:rPr>
            </w:pPr>
            <w:r w:rsidRPr="00FB3EB4">
              <w:rPr>
                <w:b/>
                <w:szCs w:val="20"/>
              </w:rPr>
              <w:t>nlakeelev</w:t>
            </w:r>
          </w:p>
        </w:tc>
        <w:tc>
          <w:tcPr>
            <w:tcW w:w="1905" w:type="dxa"/>
            <w:gridSpan w:val="2"/>
            <w:tcBorders>
              <w:top w:val="nil"/>
              <w:left w:val="nil"/>
              <w:bottom w:val="nil"/>
              <w:right w:val="nil"/>
            </w:tcBorders>
          </w:tcPr>
          <w:p w14:paraId="016CCD05" w14:textId="77777777" w:rsidR="00C400D6" w:rsidRPr="00FB3EB4" w:rsidRDefault="00C400D6" w:rsidP="00C400D6">
            <w:pPr>
              <w:pStyle w:val="tablecell-centered"/>
              <w:rPr>
                <w:szCs w:val="20"/>
              </w:rPr>
            </w:pPr>
            <w:r w:rsidRPr="00FB3EB4">
              <w:rPr>
                <w:szCs w:val="20"/>
              </w:rPr>
              <w:t>feet</w:t>
            </w:r>
          </w:p>
        </w:tc>
        <w:tc>
          <w:tcPr>
            <w:tcW w:w="929" w:type="dxa"/>
            <w:tcBorders>
              <w:top w:val="nil"/>
              <w:left w:val="nil"/>
              <w:bottom w:val="nil"/>
              <w:right w:val="nil"/>
            </w:tcBorders>
          </w:tcPr>
          <w:p w14:paraId="4601DB5C"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50492825" w14:textId="694E778C"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w:t>
            </w:r>
            <w:r>
              <w:rPr>
                <w:b/>
                <w:szCs w:val="20"/>
              </w:rPr>
              <w:t xml:space="preserve">lakeelev </w:t>
            </w:r>
            <w:r w:rsidRPr="00FB3EB4">
              <w:rPr>
                <w:szCs w:val="20"/>
              </w:rPr>
              <w:t>&gt;</w:t>
            </w:r>
            <w:r>
              <w:rPr>
                <w:szCs w:val="20"/>
              </w:rPr>
              <w:t xml:space="preserve"> </w:t>
            </w:r>
            <w:r>
              <w:rPr>
                <w:rFonts w:ascii="Courier New" w:hAnsi="Courier New" w:cs="Courier New"/>
                <w:szCs w:val="20"/>
              </w:rPr>
              <w:t>0</w:t>
            </w:r>
          </w:p>
        </w:tc>
      </w:tr>
      <w:tr w:rsidR="00C400D6" w:rsidRPr="00FB3EB4" w14:paraId="3A6B4D0C" w14:textId="77777777" w:rsidTr="002049A6">
        <w:trPr>
          <w:trHeight w:val="143"/>
          <w:jc w:val="center"/>
        </w:trPr>
        <w:tc>
          <w:tcPr>
            <w:tcW w:w="2328" w:type="dxa"/>
            <w:tcBorders>
              <w:top w:val="nil"/>
              <w:left w:val="nil"/>
              <w:bottom w:val="nil"/>
              <w:right w:val="nil"/>
            </w:tcBorders>
          </w:tcPr>
          <w:p w14:paraId="7854E1C3" w14:textId="123CA2D4"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lake_gwflow</w:t>
            </w:r>
          </w:p>
        </w:tc>
        <w:tc>
          <w:tcPr>
            <w:tcW w:w="5738" w:type="dxa"/>
            <w:gridSpan w:val="3"/>
            <w:tcBorders>
              <w:top w:val="nil"/>
              <w:left w:val="nil"/>
              <w:bottom w:val="nil"/>
              <w:right w:val="nil"/>
            </w:tcBorders>
          </w:tcPr>
          <w:p w14:paraId="6B65F584" w14:textId="210DD939" w:rsidR="00C400D6" w:rsidRPr="00FB3EB4" w:rsidRDefault="00C400D6" w:rsidP="00C400D6">
            <w:pPr>
              <w:pStyle w:val="TableCellBody"/>
              <w:rPr>
                <w:szCs w:val="20"/>
              </w:rPr>
            </w:pPr>
            <w:r w:rsidRPr="000A2D4D">
              <w:rPr>
                <w:szCs w:val="20"/>
              </w:rPr>
              <w:t>Total groundflow into each lake</w:t>
            </w:r>
          </w:p>
        </w:tc>
        <w:tc>
          <w:tcPr>
            <w:tcW w:w="1095" w:type="dxa"/>
            <w:gridSpan w:val="2"/>
            <w:tcBorders>
              <w:top w:val="nil"/>
              <w:left w:val="nil"/>
              <w:bottom w:val="nil"/>
              <w:right w:val="nil"/>
            </w:tcBorders>
          </w:tcPr>
          <w:p w14:paraId="4188B693" w14:textId="4124AE9C"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34D0F55A" w14:textId="374B668C"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F615044" w14:textId="62A9D476"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5120FC" w14:textId="28489746"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8281317" w14:textId="77777777" w:rsidTr="002049A6">
        <w:trPr>
          <w:trHeight w:val="143"/>
          <w:jc w:val="center"/>
        </w:trPr>
        <w:tc>
          <w:tcPr>
            <w:tcW w:w="2328" w:type="dxa"/>
            <w:tcBorders>
              <w:top w:val="nil"/>
              <w:left w:val="nil"/>
              <w:bottom w:val="nil"/>
              <w:right w:val="nil"/>
            </w:tcBorders>
          </w:tcPr>
          <w:p w14:paraId="12FB6F75"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lake_inflow</w:t>
            </w:r>
          </w:p>
        </w:tc>
        <w:tc>
          <w:tcPr>
            <w:tcW w:w="5738" w:type="dxa"/>
            <w:gridSpan w:val="3"/>
            <w:tcBorders>
              <w:top w:val="nil"/>
              <w:left w:val="nil"/>
              <w:bottom w:val="nil"/>
              <w:right w:val="nil"/>
            </w:tcBorders>
          </w:tcPr>
          <w:p w14:paraId="52EF8CCE" w14:textId="1F0BC2E8" w:rsidR="00C400D6" w:rsidRPr="00FB3EB4" w:rsidRDefault="00C400D6" w:rsidP="00C400D6">
            <w:pPr>
              <w:pStyle w:val="TableCellBody"/>
              <w:rPr>
                <w:szCs w:val="20"/>
              </w:rPr>
            </w:pPr>
            <w:r>
              <w:rPr>
                <w:szCs w:val="20"/>
              </w:rPr>
              <w:t>Total inflow to each lake</w:t>
            </w:r>
          </w:p>
        </w:tc>
        <w:tc>
          <w:tcPr>
            <w:tcW w:w="1095" w:type="dxa"/>
            <w:gridSpan w:val="2"/>
            <w:tcBorders>
              <w:top w:val="nil"/>
              <w:left w:val="nil"/>
              <w:bottom w:val="nil"/>
              <w:right w:val="nil"/>
            </w:tcBorders>
          </w:tcPr>
          <w:p w14:paraId="4AF9A89B"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66C620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9CB089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D16A0EA" w14:textId="6340221A"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0ECE55C0" w14:textId="77777777" w:rsidTr="002049A6">
        <w:trPr>
          <w:trHeight w:val="143"/>
          <w:jc w:val="center"/>
        </w:trPr>
        <w:tc>
          <w:tcPr>
            <w:tcW w:w="2328" w:type="dxa"/>
            <w:tcBorders>
              <w:top w:val="nil"/>
              <w:left w:val="nil"/>
              <w:bottom w:val="nil"/>
              <w:right w:val="nil"/>
            </w:tcBorders>
          </w:tcPr>
          <w:p w14:paraId="44712A47"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lake_interflow</w:t>
            </w:r>
          </w:p>
        </w:tc>
        <w:tc>
          <w:tcPr>
            <w:tcW w:w="5738" w:type="dxa"/>
            <w:gridSpan w:val="3"/>
            <w:tcBorders>
              <w:top w:val="nil"/>
              <w:left w:val="nil"/>
              <w:bottom w:val="nil"/>
              <w:right w:val="nil"/>
            </w:tcBorders>
          </w:tcPr>
          <w:p w14:paraId="446FC63A" w14:textId="65DB3F41" w:rsidR="00C400D6" w:rsidRPr="00FB3EB4" w:rsidRDefault="00C400D6" w:rsidP="00C400D6">
            <w:pPr>
              <w:pStyle w:val="TableCellBody"/>
              <w:rPr>
                <w:szCs w:val="20"/>
              </w:rPr>
            </w:pPr>
            <w:r w:rsidRPr="00FB3EB4">
              <w:rPr>
                <w:szCs w:val="20"/>
              </w:rPr>
              <w:t>To</w:t>
            </w:r>
            <w:r>
              <w:rPr>
                <w:szCs w:val="20"/>
              </w:rPr>
              <w:t>tal interflow into each lake</w:t>
            </w:r>
          </w:p>
        </w:tc>
        <w:tc>
          <w:tcPr>
            <w:tcW w:w="1095" w:type="dxa"/>
            <w:gridSpan w:val="2"/>
            <w:tcBorders>
              <w:top w:val="nil"/>
              <w:left w:val="nil"/>
              <w:bottom w:val="nil"/>
              <w:right w:val="nil"/>
            </w:tcBorders>
          </w:tcPr>
          <w:p w14:paraId="0F14702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E1F037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26D41B9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33F86E" w14:textId="1143CAF7"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61999DE8" w14:textId="77777777" w:rsidTr="002049A6">
        <w:trPr>
          <w:trHeight w:val="143"/>
          <w:jc w:val="center"/>
        </w:trPr>
        <w:tc>
          <w:tcPr>
            <w:tcW w:w="2328" w:type="dxa"/>
            <w:tcBorders>
              <w:top w:val="nil"/>
              <w:left w:val="nil"/>
              <w:bottom w:val="nil"/>
              <w:right w:val="nil"/>
            </w:tcBorders>
          </w:tcPr>
          <w:p w14:paraId="1CBC6CA9"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lake_invol</w:t>
            </w:r>
          </w:p>
        </w:tc>
        <w:tc>
          <w:tcPr>
            <w:tcW w:w="5738" w:type="dxa"/>
            <w:gridSpan w:val="3"/>
            <w:tcBorders>
              <w:top w:val="nil"/>
              <w:left w:val="nil"/>
              <w:bottom w:val="nil"/>
              <w:right w:val="nil"/>
            </w:tcBorders>
          </w:tcPr>
          <w:p w14:paraId="03A154EF" w14:textId="77777777" w:rsidR="00C400D6" w:rsidRPr="00FB3EB4" w:rsidRDefault="00C400D6" w:rsidP="00C400D6">
            <w:pPr>
              <w:pStyle w:val="TableCellBody"/>
              <w:rPr>
                <w:szCs w:val="20"/>
              </w:rPr>
            </w:pPr>
            <w:r w:rsidRPr="00FB3EB4">
              <w:rPr>
                <w:szCs w:val="20"/>
              </w:rPr>
              <w:t>Inflow to each lake using broad-crested weir or gate opening routing</w:t>
            </w:r>
          </w:p>
        </w:tc>
        <w:tc>
          <w:tcPr>
            <w:tcW w:w="1095" w:type="dxa"/>
            <w:gridSpan w:val="2"/>
            <w:tcBorders>
              <w:top w:val="nil"/>
              <w:left w:val="nil"/>
              <w:bottom w:val="nil"/>
              <w:right w:val="nil"/>
            </w:tcBorders>
          </w:tcPr>
          <w:p w14:paraId="5F43F7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D7B609D"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113642D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AE5FAF" w14:textId="2E0B93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05A3074" w14:textId="77777777" w:rsidTr="002049A6">
        <w:trPr>
          <w:trHeight w:val="143"/>
          <w:jc w:val="center"/>
        </w:trPr>
        <w:tc>
          <w:tcPr>
            <w:tcW w:w="2328" w:type="dxa"/>
            <w:tcBorders>
              <w:top w:val="nil"/>
              <w:left w:val="nil"/>
              <w:bottom w:val="nil"/>
              <w:right w:val="nil"/>
            </w:tcBorders>
          </w:tcPr>
          <w:p w14:paraId="5D4BA53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lake_lateral_inflow</w:t>
            </w:r>
          </w:p>
        </w:tc>
        <w:tc>
          <w:tcPr>
            <w:tcW w:w="5738" w:type="dxa"/>
            <w:gridSpan w:val="3"/>
            <w:tcBorders>
              <w:top w:val="nil"/>
              <w:left w:val="nil"/>
              <w:bottom w:val="nil"/>
              <w:right w:val="nil"/>
            </w:tcBorders>
          </w:tcPr>
          <w:p w14:paraId="3A0F452B" w14:textId="59249628" w:rsidR="00C400D6" w:rsidRPr="00FB3EB4" w:rsidRDefault="00C400D6" w:rsidP="00C400D6">
            <w:pPr>
              <w:pStyle w:val="TableCellBody"/>
              <w:rPr>
                <w:szCs w:val="20"/>
              </w:rPr>
            </w:pPr>
            <w:r>
              <w:rPr>
                <w:szCs w:val="20"/>
              </w:rPr>
              <w:t>Lateral inflow to each lake</w:t>
            </w:r>
          </w:p>
        </w:tc>
        <w:tc>
          <w:tcPr>
            <w:tcW w:w="1095" w:type="dxa"/>
            <w:gridSpan w:val="2"/>
            <w:tcBorders>
              <w:top w:val="nil"/>
              <w:left w:val="nil"/>
              <w:bottom w:val="nil"/>
              <w:right w:val="nil"/>
            </w:tcBorders>
          </w:tcPr>
          <w:p w14:paraId="76DD4FF2"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2350E22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1002FD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38C7EA" w14:textId="40B6C8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90BECBE" w14:textId="77777777" w:rsidTr="002049A6">
        <w:trPr>
          <w:trHeight w:val="143"/>
          <w:jc w:val="center"/>
        </w:trPr>
        <w:tc>
          <w:tcPr>
            <w:tcW w:w="2328" w:type="dxa"/>
            <w:tcBorders>
              <w:top w:val="nil"/>
              <w:left w:val="nil"/>
              <w:bottom w:val="nil"/>
              <w:right w:val="nil"/>
            </w:tcBorders>
          </w:tcPr>
          <w:p w14:paraId="0F01A0D2"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lake_outcfs</w:t>
            </w:r>
          </w:p>
        </w:tc>
        <w:tc>
          <w:tcPr>
            <w:tcW w:w="5738" w:type="dxa"/>
            <w:gridSpan w:val="3"/>
            <w:tcBorders>
              <w:top w:val="nil"/>
              <w:left w:val="nil"/>
              <w:bottom w:val="nil"/>
              <w:right w:val="nil"/>
            </w:tcBorders>
          </w:tcPr>
          <w:p w14:paraId="4C834120" w14:textId="2E42D553"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266423D"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808014B" w14:textId="77777777" w:rsidR="00C400D6" w:rsidRPr="00FB3EB4" w:rsidRDefault="00C400D6" w:rsidP="00C400D6">
            <w:pPr>
              <w:pStyle w:val="tablecell-centered"/>
              <w:contextualSpacing/>
              <w:rPr>
                <w:szCs w:val="20"/>
              </w:rPr>
            </w:pPr>
            <w:r w:rsidRPr="00FB3EB4">
              <w:rPr>
                <w:szCs w:val="20"/>
              </w:rPr>
              <w:t>cfs</w:t>
            </w:r>
          </w:p>
        </w:tc>
        <w:tc>
          <w:tcPr>
            <w:tcW w:w="929" w:type="dxa"/>
            <w:tcBorders>
              <w:top w:val="nil"/>
              <w:left w:val="nil"/>
              <w:bottom w:val="nil"/>
              <w:right w:val="nil"/>
            </w:tcBorders>
          </w:tcPr>
          <w:p w14:paraId="362659A3"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78498F50" w14:textId="5B4719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52F1F98" w14:textId="77777777" w:rsidTr="002049A6">
        <w:trPr>
          <w:trHeight w:val="143"/>
          <w:jc w:val="center"/>
        </w:trPr>
        <w:tc>
          <w:tcPr>
            <w:tcW w:w="2328" w:type="dxa"/>
            <w:tcBorders>
              <w:top w:val="nil"/>
              <w:left w:val="nil"/>
              <w:bottom w:val="nil"/>
              <w:right w:val="nil"/>
            </w:tcBorders>
          </w:tcPr>
          <w:p w14:paraId="19861875"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lake_outcms</w:t>
            </w:r>
          </w:p>
        </w:tc>
        <w:tc>
          <w:tcPr>
            <w:tcW w:w="5738" w:type="dxa"/>
            <w:gridSpan w:val="3"/>
            <w:tcBorders>
              <w:top w:val="nil"/>
              <w:left w:val="nil"/>
              <w:bottom w:val="nil"/>
              <w:right w:val="nil"/>
            </w:tcBorders>
          </w:tcPr>
          <w:p w14:paraId="4864F567" w14:textId="4989F876"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427536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3B747DF" w14:textId="77777777" w:rsidR="00C400D6" w:rsidRPr="00FB3EB4" w:rsidRDefault="00C400D6" w:rsidP="00C400D6">
            <w:pPr>
              <w:pStyle w:val="tablecell-centered"/>
              <w:contextualSpacing/>
              <w:rPr>
                <w:szCs w:val="20"/>
              </w:rPr>
            </w:pPr>
            <w:r w:rsidRPr="00FB3EB4">
              <w:rPr>
                <w:szCs w:val="20"/>
              </w:rPr>
              <w:t>cms</w:t>
            </w:r>
          </w:p>
        </w:tc>
        <w:tc>
          <w:tcPr>
            <w:tcW w:w="929" w:type="dxa"/>
            <w:tcBorders>
              <w:top w:val="nil"/>
              <w:left w:val="nil"/>
              <w:bottom w:val="nil"/>
              <w:right w:val="nil"/>
            </w:tcBorders>
          </w:tcPr>
          <w:p w14:paraId="394D0B5B"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5BB977A0" w14:textId="4434912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E829599" w14:textId="77777777" w:rsidTr="002049A6">
        <w:trPr>
          <w:trHeight w:val="143"/>
          <w:jc w:val="center"/>
        </w:trPr>
        <w:tc>
          <w:tcPr>
            <w:tcW w:w="2328" w:type="dxa"/>
            <w:tcBorders>
              <w:top w:val="nil"/>
              <w:left w:val="nil"/>
              <w:bottom w:val="nil"/>
              <w:right w:val="nil"/>
            </w:tcBorders>
          </w:tcPr>
          <w:p w14:paraId="2BDC0EB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lake_outflow</w:t>
            </w:r>
          </w:p>
        </w:tc>
        <w:tc>
          <w:tcPr>
            <w:tcW w:w="5738" w:type="dxa"/>
            <w:gridSpan w:val="3"/>
            <w:tcBorders>
              <w:top w:val="nil"/>
              <w:left w:val="nil"/>
              <w:bottom w:val="nil"/>
              <w:right w:val="nil"/>
            </w:tcBorders>
          </w:tcPr>
          <w:p w14:paraId="342C7B89" w14:textId="65BDCF79" w:rsidR="00C400D6" w:rsidRPr="00FB3EB4" w:rsidRDefault="00C400D6" w:rsidP="00C400D6">
            <w:pPr>
              <w:pStyle w:val="TableCellBody"/>
              <w:rPr>
                <w:szCs w:val="20"/>
              </w:rPr>
            </w:pPr>
            <w:r w:rsidRPr="00FB3EB4">
              <w:rPr>
                <w:szCs w:val="20"/>
              </w:rPr>
              <w:t>Evaporation and seepage from each lake</w:t>
            </w:r>
          </w:p>
        </w:tc>
        <w:tc>
          <w:tcPr>
            <w:tcW w:w="1095" w:type="dxa"/>
            <w:gridSpan w:val="2"/>
            <w:tcBorders>
              <w:top w:val="nil"/>
              <w:left w:val="nil"/>
              <w:bottom w:val="nil"/>
              <w:right w:val="nil"/>
            </w:tcBorders>
          </w:tcPr>
          <w:p w14:paraId="298C0B7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9FAB44"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47A38E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E5D0A8" w14:textId="2EF043B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51AAE301" w14:textId="77777777" w:rsidTr="002049A6">
        <w:trPr>
          <w:trHeight w:val="143"/>
          <w:jc w:val="center"/>
        </w:trPr>
        <w:tc>
          <w:tcPr>
            <w:tcW w:w="2328" w:type="dxa"/>
            <w:tcBorders>
              <w:top w:val="nil"/>
              <w:left w:val="nil"/>
              <w:bottom w:val="nil"/>
              <w:right w:val="nil"/>
            </w:tcBorders>
          </w:tcPr>
          <w:p w14:paraId="12B1DCE3" w14:textId="77777777" w:rsidR="00C400D6" w:rsidRPr="00A04F11" w:rsidRDefault="00C400D6" w:rsidP="00C400D6">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738" w:type="dxa"/>
            <w:gridSpan w:val="3"/>
            <w:tcBorders>
              <w:top w:val="nil"/>
              <w:left w:val="nil"/>
              <w:bottom w:val="nil"/>
              <w:right w:val="nil"/>
            </w:tcBorders>
          </w:tcPr>
          <w:p w14:paraId="4C739CD2" w14:textId="77777777" w:rsidR="00C400D6" w:rsidRPr="00A04F11" w:rsidRDefault="00C400D6" w:rsidP="00C400D6">
            <w:pPr>
              <w:pStyle w:val="TableCellBody"/>
              <w:contextualSpacing/>
              <w:rPr>
                <w:szCs w:val="20"/>
              </w:rPr>
            </w:pPr>
            <w:r w:rsidRPr="00A04F11">
              <w:rPr>
                <w:szCs w:val="20"/>
              </w:rPr>
              <w:t>Streamflow from second outlet for each lake with a second outlet</w:t>
            </w:r>
          </w:p>
        </w:tc>
        <w:tc>
          <w:tcPr>
            <w:tcW w:w="1095" w:type="dxa"/>
            <w:gridSpan w:val="2"/>
            <w:tcBorders>
              <w:top w:val="nil"/>
              <w:left w:val="nil"/>
              <w:bottom w:val="nil"/>
              <w:right w:val="nil"/>
            </w:tcBorders>
          </w:tcPr>
          <w:p w14:paraId="0A541283" w14:textId="77777777" w:rsidR="00C400D6" w:rsidRPr="00A04F11" w:rsidRDefault="00C400D6" w:rsidP="00C400D6">
            <w:pPr>
              <w:pStyle w:val="TableCellBody"/>
              <w:jc w:val="center"/>
              <w:rPr>
                <w:b/>
                <w:szCs w:val="20"/>
              </w:rPr>
            </w:pPr>
            <w:r w:rsidRPr="00A04F11">
              <w:rPr>
                <w:b/>
                <w:szCs w:val="20"/>
              </w:rPr>
              <w:t>nlake</w:t>
            </w:r>
          </w:p>
        </w:tc>
        <w:tc>
          <w:tcPr>
            <w:tcW w:w="1905" w:type="dxa"/>
            <w:gridSpan w:val="2"/>
            <w:tcBorders>
              <w:top w:val="nil"/>
              <w:left w:val="nil"/>
              <w:bottom w:val="nil"/>
              <w:right w:val="nil"/>
            </w:tcBorders>
          </w:tcPr>
          <w:p w14:paraId="5656E67C" w14:textId="77777777" w:rsidR="00C400D6" w:rsidRPr="00A04F11" w:rsidRDefault="00C400D6" w:rsidP="00C400D6">
            <w:pPr>
              <w:pStyle w:val="tablecell-centered"/>
              <w:contextualSpacing/>
              <w:rPr>
                <w:szCs w:val="20"/>
              </w:rPr>
            </w:pPr>
            <w:r w:rsidRPr="00A04F11">
              <w:rPr>
                <w:szCs w:val="20"/>
              </w:rPr>
              <w:t>cfs</w:t>
            </w:r>
          </w:p>
        </w:tc>
        <w:tc>
          <w:tcPr>
            <w:tcW w:w="929" w:type="dxa"/>
            <w:tcBorders>
              <w:top w:val="nil"/>
              <w:left w:val="nil"/>
              <w:bottom w:val="nil"/>
              <w:right w:val="nil"/>
            </w:tcBorders>
          </w:tcPr>
          <w:p w14:paraId="5ED4F40B" w14:textId="77777777" w:rsidR="00C400D6" w:rsidRPr="00A04F11" w:rsidRDefault="00C400D6" w:rsidP="00C400D6">
            <w:pPr>
              <w:pStyle w:val="tablecell-centered"/>
              <w:contextualSpacing/>
              <w:rPr>
                <w:szCs w:val="20"/>
              </w:rPr>
            </w:pPr>
            <w:r w:rsidRPr="00A04F11">
              <w:rPr>
                <w:szCs w:val="20"/>
              </w:rPr>
              <w:t>double</w:t>
            </w:r>
          </w:p>
        </w:tc>
        <w:tc>
          <w:tcPr>
            <w:tcW w:w="2405" w:type="dxa"/>
            <w:gridSpan w:val="2"/>
            <w:tcBorders>
              <w:top w:val="nil"/>
              <w:left w:val="nil"/>
              <w:bottom w:val="nil"/>
              <w:right w:val="nil"/>
            </w:tcBorders>
          </w:tcPr>
          <w:p w14:paraId="2AA33166" w14:textId="1B67887E" w:rsidR="00C400D6" w:rsidRPr="00A04F11" w:rsidRDefault="00C400D6" w:rsidP="00C400D6">
            <w:pPr>
              <w:pStyle w:val="TableCellBody"/>
              <w:jc w:val="center"/>
              <w:rPr>
                <w:szCs w:val="20"/>
              </w:rPr>
            </w:pPr>
            <w:r w:rsidRPr="00A04F11">
              <w:rPr>
                <w:b/>
                <w:szCs w:val="20"/>
              </w:rPr>
              <w:t xml:space="preserve">strmflow_module </w:t>
            </w:r>
            <w:r w:rsidRPr="00A04F11">
              <w:rPr>
                <w:szCs w:val="20"/>
              </w:rPr>
              <w:t xml:space="preserve">= </w:t>
            </w:r>
            <w:r w:rsidRPr="002049A6">
              <w:rPr>
                <w:rFonts w:ascii="Courier New" w:hAnsi="Courier New" w:cs="Courier New"/>
                <w:szCs w:val="20"/>
                <w:highlight w:val="green"/>
              </w:rPr>
              <w:t>muskingum</w:t>
            </w:r>
            <w:r w:rsidRPr="00A04F11">
              <w:rPr>
                <w:rFonts w:ascii="Courier New" w:hAnsi="Courier New" w:cs="Courier New"/>
                <w:szCs w:val="20"/>
              </w:rPr>
              <w:t>_lake</w:t>
            </w:r>
          </w:p>
        </w:tc>
      </w:tr>
      <w:tr w:rsidR="00C400D6" w:rsidRPr="00FB3EB4" w14:paraId="7DF5576A" w14:textId="77777777" w:rsidTr="002049A6">
        <w:trPr>
          <w:trHeight w:val="143"/>
          <w:jc w:val="center"/>
        </w:trPr>
        <w:tc>
          <w:tcPr>
            <w:tcW w:w="2328" w:type="dxa"/>
            <w:tcBorders>
              <w:top w:val="nil"/>
              <w:left w:val="nil"/>
              <w:bottom w:val="nil"/>
              <w:right w:val="nil"/>
            </w:tcBorders>
          </w:tcPr>
          <w:p w14:paraId="23D38C1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lake_outvol</w:t>
            </w:r>
          </w:p>
        </w:tc>
        <w:tc>
          <w:tcPr>
            <w:tcW w:w="5738" w:type="dxa"/>
            <w:gridSpan w:val="3"/>
            <w:tcBorders>
              <w:top w:val="nil"/>
              <w:left w:val="nil"/>
              <w:bottom w:val="nil"/>
              <w:right w:val="nil"/>
            </w:tcBorders>
          </w:tcPr>
          <w:p w14:paraId="05B2D37C" w14:textId="77777777" w:rsidR="00C400D6" w:rsidRPr="00FB3EB4" w:rsidRDefault="00C400D6" w:rsidP="00C400D6">
            <w:pPr>
              <w:pStyle w:val="TableCellBody"/>
              <w:rPr>
                <w:szCs w:val="20"/>
              </w:rPr>
            </w:pPr>
            <w:r w:rsidRPr="00FB3EB4">
              <w:rPr>
                <w:szCs w:val="20"/>
              </w:rPr>
              <w:t>Outflow to each lake using broad-crested weir or gate opening routing</w:t>
            </w:r>
          </w:p>
        </w:tc>
        <w:tc>
          <w:tcPr>
            <w:tcW w:w="1095" w:type="dxa"/>
            <w:gridSpan w:val="2"/>
            <w:tcBorders>
              <w:top w:val="nil"/>
              <w:left w:val="nil"/>
              <w:bottom w:val="nil"/>
              <w:right w:val="nil"/>
            </w:tcBorders>
          </w:tcPr>
          <w:p w14:paraId="3867F03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0EB9441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766B0A" w14:textId="12FD530B"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F73DA3C" w14:textId="77777777" w:rsidTr="002049A6">
        <w:trPr>
          <w:trHeight w:val="143"/>
          <w:jc w:val="center"/>
        </w:trPr>
        <w:tc>
          <w:tcPr>
            <w:tcW w:w="2328" w:type="dxa"/>
            <w:tcBorders>
              <w:top w:val="nil"/>
              <w:left w:val="nil"/>
              <w:bottom w:val="nil"/>
              <w:right w:val="nil"/>
            </w:tcBorders>
          </w:tcPr>
          <w:p w14:paraId="1186027D" w14:textId="072B00E3"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lake_outvol_ts</w:t>
            </w:r>
          </w:p>
        </w:tc>
        <w:tc>
          <w:tcPr>
            <w:tcW w:w="5738" w:type="dxa"/>
            <w:gridSpan w:val="3"/>
            <w:tcBorders>
              <w:top w:val="nil"/>
              <w:left w:val="nil"/>
              <w:bottom w:val="nil"/>
              <w:right w:val="nil"/>
            </w:tcBorders>
          </w:tcPr>
          <w:p w14:paraId="5D1A2E6E" w14:textId="75E6EE0F" w:rsidR="00C400D6" w:rsidRPr="00FB3EB4" w:rsidRDefault="00C400D6" w:rsidP="00C400D6">
            <w:pPr>
              <w:pStyle w:val="TableCellBody"/>
              <w:rPr>
                <w:szCs w:val="20"/>
              </w:rPr>
            </w:pPr>
            <w:r w:rsidRPr="000A2D4D">
              <w:rPr>
                <w:szCs w:val="20"/>
              </w:rPr>
              <w:t>Outflow from each lake using broad-crested weir or gate opening routing for the time ste</w:t>
            </w:r>
            <w:r>
              <w:rPr>
                <w:szCs w:val="20"/>
              </w:rPr>
              <w:t>p</w:t>
            </w:r>
          </w:p>
        </w:tc>
        <w:tc>
          <w:tcPr>
            <w:tcW w:w="1095" w:type="dxa"/>
            <w:gridSpan w:val="2"/>
            <w:tcBorders>
              <w:top w:val="nil"/>
              <w:left w:val="nil"/>
              <w:bottom w:val="nil"/>
              <w:right w:val="nil"/>
            </w:tcBorders>
          </w:tcPr>
          <w:p w14:paraId="50741491" w14:textId="11828A8A"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045DA04" w14:textId="0AF3C071" w:rsidR="00C400D6" w:rsidRPr="00FB3EB4" w:rsidRDefault="00C400D6" w:rsidP="00C400D6">
            <w:pPr>
              <w:pStyle w:val="tablecell-centered"/>
              <w:rPr>
                <w:szCs w:val="20"/>
              </w:rPr>
            </w:pPr>
            <w:r w:rsidRPr="00FB3EB4">
              <w:rPr>
                <w:szCs w:val="20"/>
              </w:rPr>
              <w:t>acre-</w:t>
            </w:r>
            <w:r>
              <w:rPr>
                <w:szCs w:val="20"/>
              </w:rPr>
              <w:t>inches</w:t>
            </w:r>
          </w:p>
        </w:tc>
        <w:tc>
          <w:tcPr>
            <w:tcW w:w="929" w:type="dxa"/>
            <w:tcBorders>
              <w:top w:val="nil"/>
              <w:left w:val="nil"/>
              <w:bottom w:val="nil"/>
              <w:right w:val="nil"/>
            </w:tcBorders>
          </w:tcPr>
          <w:p w14:paraId="62C98F09" w14:textId="7FFF49DC"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814653" w14:textId="7FC166CB"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DD72532" w14:textId="77777777" w:rsidTr="002049A6">
        <w:trPr>
          <w:trHeight w:val="143"/>
          <w:jc w:val="center"/>
        </w:trPr>
        <w:tc>
          <w:tcPr>
            <w:tcW w:w="2328" w:type="dxa"/>
            <w:tcBorders>
              <w:top w:val="nil"/>
              <w:left w:val="nil"/>
              <w:bottom w:val="nil"/>
              <w:right w:val="nil"/>
            </w:tcBorders>
          </w:tcPr>
          <w:p w14:paraId="1EF0BB0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lake_seep_in</w:t>
            </w:r>
          </w:p>
        </w:tc>
        <w:tc>
          <w:tcPr>
            <w:tcW w:w="5738" w:type="dxa"/>
            <w:gridSpan w:val="3"/>
            <w:tcBorders>
              <w:top w:val="nil"/>
              <w:left w:val="nil"/>
              <w:bottom w:val="nil"/>
              <w:right w:val="nil"/>
            </w:tcBorders>
          </w:tcPr>
          <w:p w14:paraId="1444B6EB" w14:textId="769D2702" w:rsidR="00C400D6" w:rsidRPr="00FB3EB4" w:rsidRDefault="00C400D6" w:rsidP="00C400D6">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095" w:type="dxa"/>
            <w:gridSpan w:val="2"/>
            <w:tcBorders>
              <w:top w:val="nil"/>
              <w:left w:val="nil"/>
              <w:bottom w:val="nil"/>
              <w:right w:val="nil"/>
            </w:tcBorders>
          </w:tcPr>
          <w:p w14:paraId="2B2A1D0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9A77BB8"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941F8D7"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2F43661" w14:textId="1BFB4E73"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280C523" w14:textId="77777777" w:rsidTr="002049A6">
        <w:trPr>
          <w:trHeight w:val="143"/>
          <w:jc w:val="center"/>
        </w:trPr>
        <w:tc>
          <w:tcPr>
            <w:tcW w:w="2328" w:type="dxa"/>
            <w:tcBorders>
              <w:top w:val="nil"/>
              <w:left w:val="nil"/>
              <w:bottom w:val="nil"/>
              <w:right w:val="nil"/>
            </w:tcBorders>
          </w:tcPr>
          <w:p w14:paraId="61BAAFA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p>
        </w:tc>
        <w:tc>
          <w:tcPr>
            <w:tcW w:w="5738" w:type="dxa"/>
            <w:gridSpan w:val="3"/>
            <w:tcBorders>
              <w:top w:val="nil"/>
              <w:left w:val="nil"/>
              <w:bottom w:val="nil"/>
              <w:right w:val="nil"/>
            </w:tcBorders>
          </w:tcPr>
          <w:p w14:paraId="51F268BF" w14:textId="3DCD4F77" w:rsidR="00C400D6" w:rsidRPr="00FB3EB4" w:rsidRDefault="00C400D6" w:rsidP="00C400D6">
            <w:pPr>
              <w:pStyle w:val="TableCellBody"/>
              <w:rPr>
                <w:szCs w:val="20"/>
              </w:rPr>
            </w:pPr>
            <w:r w:rsidRPr="00FB3EB4">
              <w:rPr>
                <w:szCs w:val="20"/>
              </w:rPr>
              <w:t>Lake-bed seepage from each lake to the associated GWR</w:t>
            </w:r>
          </w:p>
        </w:tc>
        <w:tc>
          <w:tcPr>
            <w:tcW w:w="1095" w:type="dxa"/>
            <w:gridSpan w:val="2"/>
            <w:tcBorders>
              <w:top w:val="nil"/>
              <w:left w:val="nil"/>
              <w:bottom w:val="nil"/>
              <w:right w:val="nil"/>
            </w:tcBorders>
          </w:tcPr>
          <w:p w14:paraId="5BA94C9D" w14:textId="02C5E5FC" w:rsidR="00C400D6" w:rsidRPr="00FB3EB4" w:rsidRDefault="00C400D6" w:rsidP="00C400D6">
            <w:pPr>
              <w:pStyle w:val="TableCellBody"/>
              <w:jc w:val="center"/>
              <w:rPr>
                <w:b/>
                <w:szCs w:val="20"/>
              </w:rPr>
            </w:pPr>
            <w:r w:rsidRPr="0011297E">
              <w:rPr>
                <w:b/>
                <w:szCs w:val="20"/>
                <w:highlight w:val="green"/>
              </w:rPr>
              <w:t>ngw</w:t>
            </w:r>
          </w:p>
        </w:tc>
        <w:tc>
          <w:tcPr>
            <w:tcW w:w="1905" w:type="dxa"/>
            <w:gridSpan w:val="2"/>
            <w:tcBorders>
              <w:top w:val="nil"/>
              <w:left w:val="nil"/>
              <w:bottom w:val="nil"/>
              <w:right w:val="nil"/>
            </w:tcBorders>
          </w:tcPr>
          <w:p w14:paraId="08ED0C17" w14:textId="3DD09022" w:rsidR="00C400D6" w:rsidRPr="00FB3EB4" w:rsidRDefault="00C400D6" w:rsidP="00C400D6">
            <w:pPr>
              <w:pStyle w:val="tablecell-centered"/>
              <w:rPr>
                <w:szCs w:val="20"/>
              </w:rPr>
            </w:pPr>
            <w:r w:rsidRPr="000A2D4D">
              <w:rPr>
                <w:szCs w:val="20"/>
                <w:highlight w:val="green"/>
              </w:rPr>
              <w:t>acre-feet</w:t>
            </w:r>
          </w:p>
        </w:tc>
        <w:tc>
          <w:tcPr>
            <w:tcW w:w="929" w:type="dxa"/>
            <w:tcBorders>
              <w:top w:val="nil"/>
              <w:left w:val="nil"/>
              <w:bottom w:val="nil"/>
              <w:right w:val="nil"/>
            </w:tcBorders>
          </w:tcPr>
          <w:p w14:paraId="08F574CC" w14:textId="18011400"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4B8E708E" w14:textId="74C746F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6E0F324D" w14:textId="77777777" w:rsidTr="002049A6">
        <w:trPr>
          <w:trHeight w:val="143"/>
          <w:jc w:val="center"/>
        </w:trPr>
        <w:tc>
          <w:tcPr>
            <w:tcW w:w="2328" w:type="dxa"/>
            <w:tcBorders>
              <w:top w:val="nil"/>
              <w:left w:val="nil"/>
              <w:bottom w:val="nil"/>
              <w:right w:val="nil"/>
            </w:tcBorders>
          </w:tcPr>
          <w:p w14:paraId="6F8EE925" w14:textId="1320C8B3"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r>
              <w:rPr>
                <w:rStyle w:val="Variable"/>
                <w:color w:val="auto"/>
                <w:sz w:val="20"/>
                <w:szCs w:val="20"/>
              </w:rPr>
              <w:t>_gwr</w:t>
            </w:r>
          </w:p>
        </w:tc>
        <w:tc>
          <w:tcPr>
            <w:tcW w:w="5738" w:type="dxa"/>
            <w:gridSpan w:val="3"/>
            <w:tcBorders>
              <w:top w:val="nil"/>
              <w:left w:val="nil"/>
              <w:bottom w:val="nil"/>
              <w:right w:val="nil"/>
            </w:tcBorders>
          </w:tcPr>
          <w:p w14:paraId="589335D0" w14:textId="5D5C8072" w:rsidR="00C400D6" w:rsidRPr="00FB3EB4" w:rsidRDefault="00C400D6" w:rsidP="00C400D6">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095" w:type="dxa"/>
            <w:gridSpan w:val="2"/>
            <w:tcBorders>
              <w:top w:val="nil"/>
              <w:left w:val="nil"/>
              <w:bottom w:val="nil"/>
              <w:right w:val="nil"/>
            </w:tcBorders>
          </w:tcPr>
          <w:p w14:paraId="228452B1" w14:textId="0111FC74" w:rsidR="00C400D6" w:rsidRPr="00FB3EB4" w:rsidRDefault="00C400D6" w:rsidP="00C400D6">
            <w:pPr>
              <w:pStyle w:val="TableCellBody"/>
              <w:jc w:val="center"/>
              <w:rPr>
                <w:b/>
                <w:szCs w:val="20"/>
              </w:rPr>
            </w:pPr>
            <w:r>
              <w:rPr>
                <w:b/>
                <w:szCs w:val="20"/>
              </w:rPr>
              <w:t>ngw</w:t>
            </w:r>
          </w:p>
        </w:tc>
        <w:tc>
          <w:tcPr>
            <w:tcW w:w="1905" w:type="dxa"/>
            <w:gridSpan w:val="2"/>
            <w:tcBorders>
              <w:top w:val="nil"/>
              <w:left w:val="nil"/>
              <w:bottom w:val="nil"/>
              <w:right w:val="nil"/>
            </w:tcBorders>
          </w:tcPr>
          <w:p w14:paraId="496519E1" w14:textId="2DD4C9A1"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69EB4D0" w14:textId="338D143E"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518B74DD" w14:textId="24A54EA8"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549736F5" w14:textId="77777777" w:rsidTr="002049A6">
        <w:trPr>
          <w:trHeight w:val="143"/>
          <w:jc w:val="center"/>
        </w:trPr>
        <w:tc>
          <w:tcPr>
            <w:tcW w:w="2328" w:type="dxa"/>
            <w:tcBorders>
              <w:top w:val="nil"/>
              <w:left w:val="nil"/>
              <w:bottom w:val="nil"/>
              <w:right w:val="nil"/>
            </w:tcBorders>
          </w:tcPr>
          <w:p w14:paraId="1117A97B" w14:textId="77777777" w:rsidR="00C400D6" w:rsidRPr="00FB3EB4" w:rsidRDefault="00C400D6" w:rsidP="00C400D6">
            <w:pPr>
              <w:pStyle w:val="TableCellBody"/>
              <w:rPr>
                <w:rStyle w:val="Variable"/>
                <w:color w:val="auto"/>
                <w:sz w:val="20"/>
                <w:szCs w:val="20"/>
              </w:rPr>
            </w:pPr>
            <w:r w:rsidRPr="00967DFE">
              <w:rPr>
                <w:rStyle w:val="Variable"/>
                <w:color w:val="auto"/>
                <w:sz w:val="20"/>
                <w:szCs w:val="20"/>
              </w:rPr>
              <w:t>lake_sroff</w:t>
            </w:r>
          </w:p>
        </w:tc>
        <w:tc>
          <w:tcPr>
            <w:tcW w:w="5738" w:type="dxa"/>
            <w:gridSpan w:val="3"/>
            <w:tcBorders>
              <w:top w:val="nil"/>
              <w:left w:val="nil"/>
              <w:bottom w:val="nil"/>
              <w:right w:val="nil"/>
            </w:tcBorders>
          </w:tcPr>
          <w:p w14:paraId="53CD9E63" w14:textId="461E0AF4" w:rsidR="00C400D6" w:rsidRPr="00FB3EB4" w:rsidRDefault="00C400D6" w:rsidP="00C400D6">
            <w:pPr>
              <w:pStyle w:val="TableCellBody"/>
              <w:rPr>
                <w:szCs w:val="20"/>
              </w:rPr>
            </w:pPr>
            <w:r w:rsidRPr="00FB3EB4">
              <w:rPr>
                <w:szCs w:val="20"/>
              </w:rPr>
              <w:t>Total surface runoff into each lake</w:t>
            </w:r>
          </w:p>
        </w:tc>
        <w:tc>
          <w:tcPr>
            <w:tcW w:w="1095" w:type="dxa"/>
            <w:gridSpan w:val="2"/>
            <w:tcBorders>
              <w:top w:val="nil"/>
              <w:left w:val="nil"/>
              <w:bottom w:val="nil"/>
              <w:right w:val="nil"/>
            </w:tcBorders>
          </w:tcPr>
          <w:p w14:paraId="1242197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CD82B2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BFD064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14E5F290" w14:textId="0E5B600E" w:rsidR="00C400D6" w:rsidRPr="00FB3EB4" w:rsidRDefault="00C400D6" w:rsidP="00C400D6">
            <w:pPr>
              <w:pStyle w:val="TableCellBody"/>
              <w:jc w:val="center"/>
              <w:rPr>
                <w:szCs w:val="20"/>
              </w:rPr>
            </w:pPr>
            <w:r>
              <w:rPr>
                <w:b/>
                <w:szCs w:val="20"/>
              </w:rPr>
              <w:t xml:space="preserve">cascade_flag </w:t>
            </w:r>
            <w:r>
              <w:rPr>
                <w:szCs w:val="20"/>
              </w:rPr>
              <w:t>= 1</w:t>
            </w:r>
          </w:p>
        </w:tc>
      </w:tr>
      <w:tr w:rsidR="00C400D6" w:rsidRPr="00FB3EB4" w14:paraId="6EA600E2" w14:textId="77777777" w:rsidTr="002049A6">
        <w:trPr>
          <w:trHeight w:val="143"/>
          <w:jc w:val="center"/>
        </w:trPr>
        <w:tc>
          <w:tcPr>
            <w:tcW w:w="2328" w:type="dxa"/>
            <w:tcBorders>
              <w:top w:val="nil"/>
              <w:left w:val="nil"/>
              <w:bottom w:val="nil"/>
              <w:right w:val="nil"/>
            </w:tcBorders>
          </w:tcPr>
          <w:p w14:paraId="48243B2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lake_sto</w:t>
            </w:r>
          </w:p>
        </w:tc>
        <w:tc>
          <w:tcPr>
            <w:tcW w:w="5738" w:type="dxa"/>
            <w:gridSpan w:val="3"/>
            <w:tcBorders>
              <w:top w:val="nil"/>
              <w:left w:val="nil"/>
              <w:bottom w:val="nil"/>
              <w:right w:val="nil"/>
            </w:tcBorders>
          </w:tcPr>
          <w:p w14:paraId="30FD50EF" w14:textId="086E6166" w:rsidR="00C400D6" w:rsidRPr="00FB3EB4" w:rsidRDefault="00C400D6" w:rsidP="00C400D6">
            <w:pPr>
              <w:pStyle w:val="TableCellBody"/>
              <w:rPr>
                <w:szCs w:val="20"/>
              </w:rPr>
            </w:pPr>
            <w:r w:rsidRPr="00FB3EB4">
              <w:rPr>
                <w:szCs w:val="20"/>
              </w:rPr>
              <w:t>Storage in each lake using Puls or linear storage routing</w:t>
            </w:r>
          </w:p>
        </w:tc>
        <w:tc>
          <w:tcPr>
            <w:tcW w:w="1095" w:type="dxa"/>
            <w:gridSpan w:val="2"/>
            <w:tcBorders>
              <w:top w:val="nil"/>
              <w:left w:val="nil"/>
              <w:bottom w:val="nil"/>
              <w:right w:val="nil"/>
            </w:tcBorders>
          </w:tcPr>
          <w:p w14:paraId="0116A28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C664712" w14:textId="77777777" w:rsidR="00C400D6" w:rsidRPr="00FB3EB4" w:rsidRDefault="00C400D6" w:rsidP="00C400D6">
            <w:pPr>
              <w:pStyle w:val="tablecell-centered"/>
              <w:rPr>
                <w:szCs w:val="20"/>
              </w:rPr>
            </w:pPr>
            <w:r w:rsidRPr="00FB3EB4">
              <w:rPr>
                <w:szCs w:val="20"/>
              </w:rPr>
              <w:t>cfs-days</w:t>
            </w:r>
          </w:p>
        </w:tc>
        <w:tc>
          <w:tcPr>
            <w:tcW w:w="929" w:type="dxa"/>
            <w:tcBorders>
              <w:top w:val="nil"/>
              <w:left w:val="nil"/>
              <w:bottom w:val="nil"/>
              <w:right w:val="nil"/>
            </w:tcBorders>
          </w:tcPr>
          <w:p w14:paraId="5AC16D8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994DB18" w14:textId="744C0D40"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02037542" w14:textId="77777777" w:rsidTr="002049A6">
        <w:trPr>
          <w:trHeight w:val="143"/>
          <w:jc w:val="center"/>
        </w:trPr>
        <w:tc>
          <w:tcPr>
            <w:tcW w:w="2328" w:type="dxa"/>
            <w:tcBorders>
              <w:top w:val="nil"/>
              <w:left w:val="nil"/>
              <w:bottom w:val="nil"/>
              <w:right w:val="nil"/>
            </w:tcBorders>
          </w:tcPr>
          <w:p w14:paraId="717CBDC8"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lake_stream_in</w:t>
            </w:r>
          </w:p>
        </w:tc>
        <w:tc>
          <w:tcPr>
            <w:tcW w:w="5738" w:type="dxa"/>
            <w:gridSpan w:val="3"/>
            <w:tcBorders>
              <w:top w:val="nil"/>
              <w:left w:val="nil"/>
              <w:bottom w:val="nil"/>
              <w:right w:val="nil"/>
            </w:tcBorders>
          </w:tcPr>
          <w:p w14:paraId="5989A035" w14:textId="17DB1DFE" w:rsidR="00C400D6" w:rsidRPr="00FB3EB4" w:rsidRDefault="00C400D6" w:rsidP="00C400D6">
            <w:pPr>
              <w:pStyle w:val="TableCellBody"/>
              <w:rPr>
                <w:szCs w:val="20"/>
              </w:rPr>
            </w:pPr>
            <w:r w:rsidRPr="00FB3EB4">
              <w:rPr>
                <w:szCs w:val="20"/>
              </w:rPr>
              <w:t>Total streamflow to each lake</w:t>
            </w:r>
          </w:p>
        </w:tc>
        <w:tc>
          <w:tcPr>
            <w:tcW w:w="1095" w:type="dxa"/>
            <w:gridSpan w:val="2"/>
            <w:tcBorders>
              <w:top w:val="nil"/>
              <w:left w:val="nil"/>
              <w:bottom w:val="nil"/>
              <w:right w:val="nil"/>
            </w:tcBorders>
          </w:tcPr>
          <w:p w14:paraId="0FD409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47DD4E2"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A5CCA5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4CAC564" w14:textId="6DA1D3E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DAC68E9" w14:textId="77777777" w:rsidTr="002049A6">
        <w:trPr>
          <w:trHeight w:val="143"/>
          <w:jc w:val="center"/>
        </w:trPr>
        <w:tc>
          <w:tcPr>
            <w:tcW w:w="2328" w:type="dxa"/>
            <w:tcBorders>
              <w:top w:val="nil"/>
              <w:left w:val="nil"/>
              <w:bottom w:val="single" w:sz="4" w:space="0" w:color="auto"/>
              <w:right w:val="nil"/>
            </w:tcBorders>
          </w:tcPr>
          <w:p w14:paraId="59B615F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lake_vol</w:t>
            </w:r>
          </w:p>
        </w:tc>
        <w:tc>
          <w:tcPr>
            <w:tcW w:w="5738" w:type="dxa"/>
            <w:gridSpan w:val="3"/>
            <w:tcBorders>
              <w:top w:val="nil"/>
              <w:left w:val="nil"/>
              <w:bottom w:val="single" w:sz="4" w:space="0" w:color="auto"/>
              <w:right w:val="nil"/>
            </w:tcBorders>
          </w:tcPr>
          <w:p w14:paraId="39761015" w14:textId="44A902C1" w:rsidR="00C400D6" w:rsidRPr="00FB3EB4" w:rsidRDefault="00C400D6" w:rsidP="00C400D6">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095" w:type="dxa"/>
            <w:gridSpan w:val="2"/>
            <w:tcBorders>
              <w:top w:val="nil"/>
              <w:left w:val="nil"/>
              <w:bottom w:val="single" w:sz="4" w:space="0" w:color="auto"/>
              <w:right w:val="nil"/>
            </w:tcBorders>
          </w:tcPr>
          <w:p w14:paraId="0153D49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single" w:sz="4" w:space="0" w:color="auto"/>
              <w:right w:val="nil"/>
            </w:tcBorders>
          </w:tcPr>
          <w:p w14:paraId="080E777A"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single" w:sz="4" w:space="0" w:color="auto"/>
              <w:right w:val="nil"/>
            </w:tcBorders>
          </w:tcPr>
          <w:p w14:paraId="2E0A2AA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5713623B" w14:textId="4BD9626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C400D6" w:rsidRPr="00FB3EB4" w:rsidRDefault="00C400D6" w:rsidP="00C400D6">
            <w:pPr>
              <w:pStyle w:val="TableSpanner"/>
            </w:pPr>
            <w:r>
              <w:t>Water balance</w:t>
            </w:r>
          </w:p>
        </w:tc>
      </w:tr>
      <w:tr w:rsidR="00C400D6" w:rsidRPr="00FB3EB4" w14:paraId="6BC83EEE" w14:textId="77777777" w:rsidTr="002049A6">
        <w:trPr>
          <w:trHeight w:val="143"/>
          <w:jc w:val="center"/>
        </w:trPr>
        <w:tc>
          <w:tcPr>
            <w:tcW w:w="2328" w:type="dxa"/>
            <w:tcBorders>
              <w:top w:val="nil"/>
              <w:left w:val="nil"/>
              <w:bottom w:val="nil"/>
              <w:right w:val="nil"/>
            </w:tcBorders>
          </w:tcPr>
          <w:p w14:paraId="6794812E" w14:textId="2D9FC7DB" w:rsidR="00C400D6" w:rsidRPr="00967DFE" w:rsidRDefault="00C400D6" w:rsidP="00C400D6">
            <w:pPr>
              <w:pStyle w:val="TableCellBody"/>
              <w:rPr>
                <w:rStyle w:val="Variable"/>
                <w:color w:val="auto"/>
                <w:sz w:val="20"/>
                <w:szCs w:val="20"/>
              </w:rPr>
            </w:pPr>
            <w:r w:rsidRPr="00967DFE">
              <w:rPr>
                <w:rStyle w:val="Variable"/>
                <w:color w:val="auto"/>
                <w:sz w:val="20"/>
                <w:szCs w:val="20"/>
              </w:rPr>
              <w:t>basin_capillary_wb</w:t>
            </w:r>
          </w:p>
        </w:tc>
        <w:tc>
          <w:tcPr>
            <w:tcW w:w="5738" w:type="dxa"/>
            <w:gridSpan w:val="3"/>
            <w:tcBorders>
              <w:top w:val="nil"/>
              <w:left w:val="nil"/>
              <w:bottom w:val="nil"/>
              <w:right w:val="nil"/>
            </w:tcBorders>
          </w:tcPr>
          <w:p w14:paraId="472CAF42" w14:textId="0B6FF95A" w:rsidR="00C400D6" w:rsidRPr="00FB3EB4" w:rsidRDefault="00C400D6" w:rsidP="00C400D6">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095" w:type="dxa"/>
            <w:gridSpan w:val="2"/>
            <w:tcBorders>
              <w:top w:val="nil"/>
              <w:left w:val="nil"/>
              <w:bottom w:val="nil"/>
              <w:right w:val="nil"/>
            </w:tcBorders>
          </w:tcPr>
          <w:p w14:paraId="184C3FE2" w14:textId="7B9F5834"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82FD2AE" w14:textId="6438DD03"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DB249DB" w14:textId="7249BE62"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640B26AA" w14:textId="77777777" w:rsidTr="002049A6">
        <w:trPr>
          <w:trHeight w:val="143"/>
          <w:jc w:val="center"/>
        </w:trPr>
        <w:tc>
          <w:tcPr>
            <w:tcW w:w="2328" w:type="dxa"/>
            <w:tcBorders>
              <w:top w:val="nil"/>
              <w:left w:val="nil"/>
              <w:bottom w:val="nil"/>
              <w:right w:val="nil"/>
            </w:tcBorders>
          </w:tcPr>
          <w:p w14:paraId="3B085401" w14:textId="5A38A2EE" w:rsidR="00C400D6" w:rsidRPr="00967DFE" w:rsidRDefault="00C400D6" w:rsidP="00C400D6">
            <w:pPr>
              <w:pStyle w:val="TableCellBody"/>
              <w:rPr>
                <w:rStyle w:val="Variable"/>
                <w:color w:val="auto"/>
                <w:sz w:val="20"/>
                <w:szCs w:val="20"/>
              </w:rPr>
            </w:pPr>
            <w:r w:rsidRPr="00967DFE">
              <w:rPr>
                <w:rStyle w:val="Variable"/>
                <w:color w:val="auto"/>
                <w:sz w:val="20"/>
                <w:szCs w:val="20"/>
              </w:rPr>
              <w:t>basin_dprst_wb</w:t>
            </w:r>
          </w:p>
        </w:tc>
        <w:tc>
          <w:tcPr>
            <w:tcW w:w="5738" w:type="dxa"/>
            <w:gridSpan w:val="3"/>
            <w:tcBorders>
              <w:top w:val="nil"/>
              <w:left w:val="nil"/>
              <w:bottom w:val="nil"/>
              <w:right w:val="nil"/>
            </w:tcBorders>
          </w:tcPr>
          <w:p w14:paraId="498B7777" w14:textId="78E3FBD4" w:rsidR="00C400D6" w:rsidRPr="00FB3EB4" w:rsidRDefault="00C400D6" w:rsidP="00C400D6">
            <w:pPr>
              <w:pStyle w:val="TableCellBody"/>
              <w:rPr>
                <w:szCs w:val="20"/>
              </w:rPr>
            </w:pPr>
            <w:r w:rsidRPr="00FB3EB4">
              <w:rPr>
                <w:szCs w:val="20"/>
              </w:rPr>
              <w:t xml:space="preserve">Basin area-weighted average </w:t>
            </w:r>
            <w:r>
              <w:rPr>
                <w:szCs w:val="20"/>
              </w:rPr>
              <w:t xml:space="preserve">surface-depresion </w:t>
            </w:r>
            <w:r w:rsidRPr="00FB3EB4">
              <w:rPr>
                <w:szCs w:val="20"/>
              </w:rPr>
              <w:t>storage</w:t>
            </w:r>
          </w:p>
        </w:tc>
        <w:tc>
          <w:tcPr>
            <w:tcW w:w="1095" w:type="dxa"/>
            <w:gridSpan w:val="2"/>
            <w:tcBorders>
              <w:top w:val="nil"/>
              <w:left w:val="nil"/>
              <w:bottom w:val="nil"/>
              <w:right w:val="nil"/>
            </w:tcBorders>
          </w:tcPr>
          <w:p w14:paraId="0672E68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B5E2E2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71D246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8888ACF" w14:textId="77777777" w:rsidTr="002049A6">
        <w:trPr>
          <w:trHeight w:val="143"/>
          <w:jc w:val="center"/>
        </w:trPr>
        <w:tc>
          <w:tcPr>
            <w:tcW w:w="2328" w:type="dxa"/>
            <w:tcBorders>
              <w:top w:val="nil"/>
              <w:left w:val="nil"/>
              <w:bottom w:val="nil"/>
              <w:right w:val="nil"/>
            </w:tcBorders>
          </w:tcPr>
          <w:p w14:paraId="7666257E" w14:textId="78D4DB43" w:rsidR="00C400D6" w:rsidRPr="00967DFE" w:rsidRDefault="00C400D6" w:rsidP="00C400D6">
            <w:pPr>
              <w:pStyle w:val="TableCellBody"/>
              <w:rPr>
                <w:rStyle w:val="Variable"/>
                <w:color w:val="auto"/>
                <w:sz w:val="20"/>
                <w:szCs w:val="20"/>
              </w:rPr>
            </w:pPr>
            <w:r w:rsidRPr="00967DFE">
              <w:rPr>
                <w:rStyle w:val="Variable"/>
                <w:color w:val="auto"/>
                <w:sz w:val="20"/>
                <w:szCs w:val="20"/>
              </w:rPr>
              <w:t>basin_gravity_wb</w:t>
            </w:r>
          </w:p>
        </w:tc>
        <w:tc>
          <w:tcPr>
            <w:tcW w:w="5738" w:type="dxa"/>
            <w:gridSpan w:val="3"/>
            <w:tcBorders>
              <w:top w:val="nil"/>
              <w:left w:val="nil"/>
              <w:bottom w:val="nil"/>
              <w:right w:val="nil"/>
            </w:tcBorders>
          </w:tcPr>
          <w:p w14:paraId="47B93EAC" w14:textId="22910C9E" w:rsidR="00C400D6" w:rsidRPr="00FB3EB4" w:rsidRDefault="00C400D6" w:rsidP="00C400D6">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095" w:type="dxa"/>
            <w:gridSpan w:val="2"/>
            <w:tcBorders>
              <w:top w:val="nil"/>
              <w:left w:val="nil"/>
              <w:bottom w:val="nil"/>
              <w:right w:val="nil"/>
            </w:tcBorders>
          </w:tcPr>
          <w:p w14:paraId="28A6158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3E4438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FFA5CE"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56A53A4B" w14:textId="77777777" w:rsidTr="002049A6">
        <w:trPr>
          <w:trHeight w:val="143"/>
          <w:jc w:val="center"/>
        </w:trPr>
        <w:tc>
          <w:tcPr>
            <w:tcW w:w="2328" w:type="dxa"/>
            <w:tcBorders>
              <w:top w:val="nil"/>
              <w:left w:val="nil"/>
              <w:bottom w:val="nil"/>
              <w:right w:val="nil"/>
            </w:tcBorders>
          </w:tcPr>
          <w:p w14:paraId="319DC0B2" w14:textId="1B414510" w:rsidR="00C400D6" w:rsidRPr="00967DFE" w:rsidRDefault="00C400D6" w:rsidP="00C400D6">
            <w:pPr>
              <w:pStyle w:val="TableCellBody"/>
              <w:rPr>
                <w:rStyle w:val="Variable"/>
                <w:color w:val="auto"/>
                <w:sz w:val="20"/>
                <w:szCs w:val="20"/>
              </w:rPr>
            </w:pPr>
            <w:r w:rsidRPr="00967DFE">
              <w:rPr>
                <w:rStyle w:val="Variable"/>
                <w:color w:val="auto"/>
                <w:sz w:val="20"/>
                <w:szCs w:val="20"/>
              </w:rPr>
              <w:t>basin_soilzone_wb</w:t>
            </w:r>
          </w:p>
        </w:tc>
        <w:tc>
          <w:tcPr>
            <w:tcW w:w="5738" w:type="dxa"/>
            <w:gridSpan w:val="3"/>
            <w:tcBorders>
              <w:top w:val="nil"/>
              <w:left w:val="nil"/>
              <w:bottom w:val="nil"/>
              <w:right w:val="nil"/>
            </w:tcBorders>
          </w:tcPr>
          <w:p w14:paraId="0BF64874" w14:textId="61ACD9C9" w:rsidR="00C400D6" w:rsidRPr="00FB3EB4" w:rsidRDefault="00C400D6" w:rsidP="00C400D6">
            <w:pPr>
              <w:pStyle w:val="TableCellBody"/>
              <w:rPr>
                <w:szCs w:val="20"/>
              </w:rPr>
            </w:pPr>
            <w:r w:rsidRPr="00FB3EB4">
              <w:rPr>
                <w:szCs w:val="20"/>
              </w:rPr>
              <w:t xml:space="preserve">Basin area-weighted average </w:t>
            </w:r>
            <w:r>
              <w:rPr>
                <w:szCs w:val="20"/>
              </w:rPr>
              <w:t>storage in soilzone reservoir</w:t>
            </w:r>
            <w:r w:rsidRPr="00FB3EB4">
              <w:rPr>
                <w:szCs w:val="20"/>
              </w:rPr>
              <w:t>s</w:t>
            </w:r>
          </w:p>
        </w:tc>
        <w:tc>
          <w:tcPr>
            <w:tcW w:w="1095" w:type="dxa"/>
            <w:gridSpan w:val="2"/>
            <w:tcBorders>
              <w:top w:val="nil"/>
              <w:left w:val="nil"/>
              <w:bottom w:val="nil"/>
              <w:right w:val="nil"/>
            </w:tcBorders>
          </w:tcPr>
          <w:p w14:paraId="0246512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724896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FB7BB9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9CED1C7" w14:textId="77777777" w:rsidTr="002049A6">
        <w:trPr>
          <w:trHeight w:val="143"/>
          <w:jc w:val="center"/>
        </w:trPr>
        <w:tc>
          <w:tcPr>
            <w:tcW w:w="2328" w:type="dxa"/>
            <w:tcBorders>
              <w:top w:val="nil"/>
              <w:left w:val="nil"/>
              <w:bottom w:val="nil"/>
              <w:right w:val="nil"/>
            </w:tcBorders>
          </w:tcPr>
          <w:p w14:paraId="64DF47E2" w14:textId="3A1BA630"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basin_storage</w:t>
            </w:r>
          </w:p>
        </w:tc>
        <w:tc>
          <w:tcPr>
            <w:tcW w:w="5738" w:type="dxa"/>
            <w:gridSpan w:val="3"/>
            <w:tcBorders>
              <w:top w:val="nil"/>
              <w:left w:val="nil"/>
              <w:bottom w:val="nil"/>
              <w:right w:val="nil"/>
            </w:tcBorders>
          </w:tcPr>
          <w:p w14:paraId="64D59D8A" w14:textId="51C349EA" w:rsidR="00C400D6" w:rsidRPr="00FB3EB4" w:rsidRDefault="00C400D6" w:rsidP="00C400D6">
            <w:pPr>
              <w:pStyle w:val="TableCellBody"/>
              <w:rPr>
                <w:szCs w:val="20"/>
              </w:rPr>
            </w:pPr>
            <w:r w:rsidRPr="00FB3EB4">
              <w:rPr>
                <w:szCs w:val="20"/>
              </w:rPr>
              <w:t>Basin area-weighted average storage in all water-storage reservoirs</w:t>
            </w:r>
          </w:p>
        </w:tc>
        <w:tc>
          <w:tcPr>
            <w:tcW w:w="1095" w:type="dxa"/>
            <w:gridSpan w:val="2"/>
            <w:tcBorders>
              <w:top w:val="nil"/>
              <w:left w:val="nil"/>
              <w:bottom w:val="nil"/>
              <w:right w:val="nil"/>
            </w:tcBorders>
          </w:tcPr>
          <w:p w14:paraId="72099B4F" w14:textId="4BF784FA"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681B4A4A" w14:textId="5226386B"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9FDD484" w14:textId="1F4F4C19" w:rsidR="00C400D6" w:rsidRDefault="00C400D6" w:rsidP="00C400D6">
            <w:pPr>
              <w:pStyle w:val="TableCellBody"/>
              <w:jc w:val="center"/>
              <w:rPr>
                <w:szCs w:val="20"/>
              </w:rPr>
            </w:pPr>
            <w:r>
              <w:rPr>
                <w:szCs w:val="20"/>
              </w:rPr>
              <w:t>always</w:t>
            </w:r>
          </w:p>
        </w:tc>
      </w:tr>
      <w:tr w:rsidR="00C400D6" w:rsidRPr="00FB3EB4" w14:paraId="1EDE1F40" w14:textId="77777777" w:rsidTr="002049A6">
        <w:trPr>
          <w:trHeight w:val="143"/>
          <w:jc w:val="center"/>
        </w:trPr>
        <w:tc>
          <w:tcPr>
            <w:tcW w:w="2328" w:type="dxa"/>
            <w:tcBorders>
              <w:top w:val="nil"/>
              <w:left w:val="nil"/>
              <w:bottom w:val="nil"/>
              <w:right w:val="nil"/>
            </w:tcBorders>
          </w:tcPr>
          <w:p w14:paraId="7C2331B5"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basin_storvol</w:t>
            </w:r>
          </w:p>
        </w:tc>
        <w:tc>
          <w:tcPr>
            <w:tcW w:w="5738" w:type="dxa"/>
            <w:gridSpan w:val="3"/>
            <w:tcBorders>
              <w:top w:val="nil"/>
              <w:left w:val="nil"/>
              <w:bottom w:val="nil"/>
              <w:right w:val="nil"/>
            </w:tcBorders>
          </w:tcPr>
          <w:p w14:paraId="6D36F9B1" w14:textId="77777777" w:rsidR="00C400D6" w:rsidRPr="00FB3EB4" w:rsidRDefault="00C400D6" w:rsidP="00C400D6">
            <w:pPr>
              <w:pStyle w:val="TableCellBody"/>
              <w:rPr>
                <w:szCs w:val="20"/>
              </w:rPr>
            </w:pPr>
            <w:r w:rsidRPr="00FB3EB4">
              <w:rPr>
                <w:szCs w:val="20"/>
              </w:rPr>
              <w:t>Basin area-weighted average storage volume in all water-storage reservoirs</w:t>
            </w:r>
          </w:p>
        </w:tc>
        <w:tc>
          <w:tcPr>
            <w:tcW w:w="1095" w:type="dxa"/>
            <w:gridSpan w:val="2"/>
            <w:tcBorders>
              <w:top w:val="nil"/>
              <w:left w:val="nil"/>
              <w:bottom w:val="nil"/>
              <w:right w:val="nil"/>
            </w:tcBorders>
          </w:tcPr>
          <w:p w14:paraId="7115EEC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C400D6" w:rsidRPr="00FB3EB4" w:rsidRDefault="00C400D6" w:rsidP="00C400D6">
            <w:pPr>
              <w:pStyle w:val="tablecell-centered"/>
              <w:rPr>
                <w:szCs w:val="20"/>
              </w:rPr>
            </w:pPr>
            <w:r w:rsidRPr="00FB3EB4">
              <w:rPr>
                <w:szCs w:val="20"/>
              </w:rPr>
              <w:t>acre-inches</w:t>
            </w:r>
          </w:p>
        </w:tc>
        <w:tc>
          <w:tcPr>
            <w:tcW w:w="929" w:type="dxa"/>
            <w:tcBorders>
              <w:top w:val="nil"/>
              <w:left w:val="nil"/>
              <w:bottom w:val="nil"/>
              <w:right w:val="nil"/>
            </w:tcBorders>
          </w:tcPr>
          <w:p w14:paraId="4A44D0B1"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D06F47C" w14:textId="77777777" w:rsidR="00C400D6" w:rsidRPr="00FB3EB4" w:rsidRDefault="00C400D6" w:rsidP="00C400D6">
            <w:pPr>
              <w:pStyle w:val="TableCellBody"/>
              <w:jc w:val="center"/>
              <w:rPr>
                <w:szCs w:val="20"/>
              </w:rPr>
            </w:pPr>
            <w:r>
              <w:rPr>
                <w:szCs w:val="20"/>
              </w:rPr>
              <w:t>always</w:t>
            </w:r>
          </w:p>
        </w:tc>
      </w:tr>
      <w:tr w:rsidR="00C400D6" w:rsidRPr="00FB3EB4" w14:paraId="432B1132" w14:textId="77777777" w:rsidTr="002049A6">
        <w:trPr>
          <w:trHeight w:val="143"/>
          <w:jc w:val="center"/>
        </w:trPr>
        <w:tc>
          <w:tcPr>
            <w:tcW w:w="2328" w:type="dxa"/>
            <w:tcBorders>
              <w:top w:val="nil"/>
              <w:left w:val="nil"/>
              <w:bottom w:val="nil"/>
              <w:right w:val="nil"/>
            </w:tcBorders>
          </w:tcPr>
          <w:p w14:paraId="66C5A740" w14:textId="3E17CDE5" w:rsidR="00C400D6" w:rsidRPr="00967DFE" w:rsidRDefault="00C400D6" w:rsidP="00C400D6">
            <w:pPr>
              <w:pStyle w:val="TableCellBody"/>
              <w:rPr>
                <w:rStyle w:val="Variable"/>
                <w:color w:val="auto"/>
                <w:sz w:val="20"/>
                <w:szCs w:val="20"/>
              </w:rPr>
            </w:pPr>
            <w:r w:rsidRPr="00967DFE">
              <w:rPr>
                <w:rStyle w:val="Variable"/>
                <w:color w:val="auto"/>
                <w:sz w:val="20"/>
                <w:szCs w:val="20"/>
              </w:rPr>
              <w:t>basin_surface_storage</w:t>
            </w:r>
          </w:p>
        </w:tc>
        <w:tc>
          <w:tcPr>
            <w:tcW w:w="5738" w:type="dxa"/>
            <w:gridSpan w:val="3"/>
            <w:tcBorders>
              <w:top w:val="nil"/>
              <w:left w:val="nil"/>
              <w:bottom w:val="nil"/>
              <w:right w:val="nil"/>
            </w:tcBorders>
          </w:tcPr>
          <w:p w14:paraId="47AE3377" w14:textId="3242B172"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00F947AF" w14:textId="439E216E"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27C7F51" w14:textId="4294C40D"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D2D0523" w14:textId="60320847"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C29A629" w14:textId="77777777" w:rsidTr="002049A6">
        <w:trPr>
          <w:trHeight w:val="143"/>
          <w:jc w:val="center"/>
        </w:trPr>
        <w:tc>
          <w:tcPr>
            <w:tcW w:w="2328" w:type="dxa"/>
            <w:tcBorders>
              <w:top w:val="nil"/>
              <w:left w:val="nil"/>
              <w:bottom w:val="nil"/>
              <w:right w:val="nil"/>
            </w:tcBorders>
          </w:tcPr>
          <w:p w14:paraId="3A7736F1" w14:textId="7A7478A9" w:rsidR="00C400D6" w:rsidRPr="00967DFE" w:rsidRDefault="00C400D6" w:rsidP="00C400D6">
            <w:pPr>
              <w:pStyle w:val="TableCellBody"/>
              <w:rPr>
                <w:rStyle w:val="Variable"/>
                <w:color w:val="auto"/>
                <w:sz w:val="20"/>
                <w:szCs w:val="20"/>
              </w:rPr>
            </w:pPr>
            <w:r w:rsidRPr="00967DFE">
              <w:rPr>
                <w:rStyle w:val="Variable"/>
                <w:color w:val="auto"/>
                <w:sz w:val="20"/>
                <w:szCs w:val="20"/>
              </w:rPr>
              <w:t>basin_total_storage</w:t>
            </w:r>
          </w:p>
        </w:tc>
        <w:tc>
          <w:tcPr>
            <w:tcW w:w="5738" w:type="dxa"/>
            <w:gridSpan w:val="3"/>
            <w:tcBorders>
              <w:top w:val="nil"/>
              <w:left w:val="nil"/>
              <w:bottom w:val="nil"/>
              <w:right w:val="nil"/>
            </w:tcBorders>
          </w:tcPr>
          <w:p w14:paraId="0A839B2A" w14:textId="6145E8AC"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75E4450A" w14:textId="51FC034C"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6D56651" w14:textId="371525AE"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C3087E" w14:textId="41536638"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14:paraId="671911AA" w14:textId="77777777" w:rsidTr="002049A6">
        <w:trPr>
          <w:trHeight w:val="143"/>
          <w:jc w:val="center"/>
        </w:trPr>
        <w:tc>
          <w:tcPr>
            <w:tcW w:w="2328" w:type="dxa"/>
            <w:tcBorders>
              <w:top w:val="nil"/>
              <w:left w:val="nil"/>
              <w:bottom w:val="nil"/>
              <w:right w:val="nil"/>
            </w:tcBorders>
          </w:tcPr>
          <w:p w14:paraId="711588C5" w14:textId="6663791D" w:rsidR="00C400D6" w:rsidRPr="00967DFE" w:rsidRDefault="00C400D6" w:rsidP="00C400D6">
            <w:pPr>
              <w:pStyle w:val="TableCellBody"/>
              <w:rPr>
                <w:rStyle w:val="Variable"/>
                <w:color w:val="auto"/>
                <w:sz w:val="20"/>
                <w:szCs w:val="20"/>
              </w:rPr>
            </w:pPr>
            <w:r w:rsidRPr="00967DFE">
              <w:rPr>
                <w:rStyle w:val="Variable"/>
                <w:color w:val="auto"/>
                <w:sz w:val="20"/>
                <w:szCs w:val="20"/>
              </w:rPr>
              <w:t>hru_lateral_flow</w:t>
            </w:r>
          </w:p>
        </w:tc>
        <w:tc>
          <w:tcPr>
            <w:tcW w:w="5738" w:type="dxa"/>
            <w:gridSpan w:val="3"/>
            <w:tcBorders>
              <w:top w:val="nil"/>
              <w:left w:val="nil"/>
              <w:bottom w:val="nil"/>
              <w:right w:val="nil"/>
            </w:tcBorders>
          </w:tcPr>
          <w:p w14:paraId="622CE227" w14:textId="65B6C483" w:rsidR="00C400D6" w:rsidRPr="00FB3EB4" w:rsidRDefault="00C400D6" w:rsidP="00C400D6">
            <w:pPr>
              <w:pStyle w:val="TableCellBody"/>
              <w:rPr>
                <w:szCs w:val="20"/>
              </w:rPr>
            </w:pPr>
            <w:r>
              <w:rPr>
                <w:szCs w:val="20"/>
              </w:rPr>
              <w:t>Lateral flow to stream network from each HRU</w:t>
            </w:r>
          </w:p>
        </w:tc>
        <w:tc>
          <w:tcPr>
            <w:tcW w:w="1095" w:type="dxa"/>
            <w:gridSpan w:val="2"/>
            <w:tcBorders>
              <w:top w:val="nil"/>
              <w:left w:val="nil"/>
              <w:bottom w:val="nil"/>
              <w:right w:val="nil"/>
            </w:tcBorders>
          </w:tcPr>
          <w:p w14:paraId="6EECE448" w14:textId="77777777"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0FE9080" w14:textId="53B84E95" w:rsidR="00C400D6" w:rsidRPr="00FB3EB4" w:rsidRDefault="00C400D6" w:rsidP="00C400D6">
            <w:pPr>
              <w:pStyle w:val="tablecell-centered"/>
              <w:rPr>
                <w:szCs w:val="20"/>
              </w:rPr>
            </w:pPr>
            <w:r>
              <w:rPr>
                <w:szCs w:val="20"/>
              </w:rPr>
              <w:t>cfs</w:t>
            </w:r>
          </w:p>
        </w:tc>
        <w:tc>
          <w:tcPr>
            <w:tcW w:w="929" w:type="dxa"/>
            <w:tcBorders>
              <w:top w:val="nil"/>
              <w:left w:val="nil"/>
              <w:bottom w:val="nil"/>
              <w:right w:val="nil"/>
            </w:tcBorders>
          </w:tcPr>
          <w:p w14:paraId="10FA392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A700913" w14:textId="77777777" w:rsidR="00C400D6" w:rsidRDefault="00C400D6" w:rsidP="00C400D6">
            <w:pPr>
              <w:pStyle w:val="TableCellBody"/>
              <w:jc w:val="center"/>
              <w:rPr>
                <w:szCs w:val="20"/>
              </w:rPr>
            </w:pPr>
            <w:r>
              <w:rPr>
                <w:szCs w:val="20"/>
              </w:rPr>
              <w:t>always</w:t>
            </w:r>
          </w:p>
        </w:tc>
      </w:tr>
      <w:tr w:rsidR="00C400D6" w:rsidRPr="00FB3EB4" w14:paraId="65AD8DCD" w14:textId="77777777" w:rsidTr="002049A6">
        <w:trPr>
          <w:trHeight w:val="143"/>
          <w:jc w:val="center"/>
        </w:trPr>
        <w:tc>
          <w:tcPr>
            <w:tcW w:w="2328" w:type="dxa"/>
            <w:tcBorders>
              <w:top w:val="nil"/>
              <w:left w:val="nil"/>
              <w:bottom w:val="nil"/>
              <w:right w:val="nil"/>
            </w:tcBorders>
          </w:tcPr>
          <w:p w14:paraId="41FF7327" w14:textId="7106213B" w:rsidR="00C400D6" w:rsidRPr="00967DFE" w:rsidRDefault="00C400D6" w:rsidP="00C400D6">
            <w:pPr>
              <w:pStyle w:val="TableCellBody"/>
              <w:rPr>
                <w:rStyle w:val="Variable"/>
                <w:color w:val="auto"/>
                <w:sz w:val="20"/>
                <w:szCs w:val="20"/>
              </w:rPr>
            </w:pPr>
            <w:r w:rsidRPr="00967DFE">
              <w:rPr>
                <w:rStyle w:val="Variable"/>
                <w:color w:val="auto"/>
                <w:sz w:val="20"/>
                <w:szCs w:val="20"/>
              </w:rPr>
              <w:t>hru_storage</w:t>
            </w:r>
          </w:p>
        </w:tc>
        <w:tc>
          <w:tcPr>
            <w:tcW w:w="5738" w:type="dxa"/>
            <w:gridSpan w:val="3"/>
            <w:tcBorders>
              <w:top w:val="nil"/>
              <w:left w:val="nil"/>
              <w:bottom w:val="nil"/>
              <w:right w:val="nil"/>
            </w:tcBorders>
          </w:tcPr>
          <w:p w14:paraId="7FF17D20" w14:textId="1335CB33" w:rsidR="00C400D6" w:rsidRPr="00FB3EB4" w:rsidRDefault="00C400D6" w:rsidP="00C400D6">
            <w:pPr>
              <w:pStyle w:val="TableCellBody"/>
              <w:rPr>
                <w:szCs w:val="20"/>
              </w:rPr>
            </w:pPr>
            <w:r>
              <w:rPr>
                <w:szCs w:val="20"/>
              </w:rPr>
              <w:t>Storage for each HRU</w:t>
            </w:r>
          </w:p>
        </w:tc>
        <w:tc>
          <w:tcPr>
            <w:tcW w:w="1095" w:type="dxa"/>
            <w:gridSpan w:val="2"/>
            <w:tcBorders>
              <w:top w:val="nil"/>
              <w:left w:val="nil"/>
              <w:bottom w:val="nil"/>
              <w:right w:val="nil"/>
            </w:tcBorders>
          </w:tcPr>
          <w:p w14:paraId="6E5A2C48" w14:textId="11C11343"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461C982" w14:textId="2A46112F"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67C43BE" w14:textId="5D0DFDC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83F7662" w14:textId="7CCCD277" w:rsidR="00C400D6" w:rsidRDefault="00C400D6" w:rsidP="00C400D6">
            <w:pPr>
              <w:pStyle w:val="TableCellBody"/>
              <w:jc w:val="center"/>
              <w:rPr>
                <w:szCs w:val="20"/>
              </w:rPr>
            </w:pPr>
            <w:r>
              <w:rPr>
                <w:szCs w:val="20"/>
              </w:rPr>
              <w:t>always</w:t>
            </w:r>
          </w:p>
        </w:tc>
      </w:tr>
      <w:tr w:rsidR="00C400D6" w:rsidRPr="00FB3EB4" w14:paraId="1D74076F" w14:textId="77777777" w:rsidTr="002049A6">
        <w:trPr>
          <w:trHeight w:val="143"/>
          <w:jc w:val="center"/>
        </w:trPr>
        <w:tc>
          <w:tcPr>
            <w:tcW w:w="2328" w:type="dxa"/>
            <w:tcBorders>
              <w:top w:val="nil"/>
              <w:left w:val="nil"/>
              <w:bottom w:val="nil"/>
              <w:right w:val="nil"/>
            </w:tcBorders>
          </w:tcPr>
          <w:p w14:paraId="38046ADD" w14:textId="3BF2F209" w:rsidR="00C400D6" w:rsidRPr="00967DFE" w:rsidRDefault="00C400D6" w:rsidP="00C400D6">
            <w:pPr>
              <w:pStyle w:val="TableCellBody"/>
              <w:rPr>
                <w:rStyle w:val="Variable"/>
                <w:color w:val="auto"/>
                <w:sz w:val="20"/>
                <w:szCs w:val="20"/>
              </w:rPr>
            </w:pPr>
            <w:r w:rsidRPr="00967DFE">
              <w:rPr>
                <w:rStyle w:val="Variable"/>
                <w:color w:val="auto"/>
                <w:sz w:val="20"/>
                <w:szCs w:val="20"/>
              </w:rPr>
              <w:t>last_basin_stor</w:t>
            </w:r>
          </w:p>
        </w:tc>
        <w:tc>
          <w:tcPr>
            <w:tcW w:w="5738" w:type="dxa"/>
            <w:gridSpan w:val="3"/>
            <w:tcBorders>
              <w:top w:val="nil"/>
              <w:left w:val="nil"/>
              <w:bottom w:val="nil"/>
              <w:right w:val="nil"/>
            </w:tcBorders>
          </w:tcPr>
          <w:p w14:paraId="1C847841" w14:textId="543FAC66" w:rsidR="00C400D6" w:rsidRDefault="00C400D6" w:rsidP="00C400D6">
            <w:pPr>
              <w:pStyle w:val="TableCellBody"/>
              <w:rPr>
                <w:szCs w:val="20"/>
              </w:rPr>
            </w:pPr>
            <w:r>
              <w:rPr>
                <w:szCs w:val="20"/>
              </w:rPr>
              <w:t>Basin area-weighted average storage in all water storage reservoirs from previous time step</w:t>
            </w:r>
          </w:p>
        </w:tc>
        <w:tc>
          <w:tcPr>
            <w:tcW w:w="1095" w:type="dxa"/>
            <w:gridSpan w:val="2"/>
            <w:tcBorders>
              <w:top w:val="nil"/>
              <w:left w:val="nil"/>
              <w:bottom w:val="nil"/>
              <w:right w:val="nil"/>
            </w:tcBorders>
          </w:tcPr>
          <w:p w14:paraId="21061288" w14:textId="29C59E4C" w:rsidR="00C400D6"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3A18C928" w14:textId="4B6D6D2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E9DA99" w14:textId="4001C1D8" w:rsidR="00C400D6"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7963B57" w14:textId="77777777" w:rsidTr="002049A6">
        <w:trPr>
          <w:trHeight w:val="143"/>
          <w:jc w:val="center"/>
        </w:trPr>
        <w:tc>
          <w:tcPr>
            <w:tcW w:w="2328" w:type="dxa"/>
            <w:tcBorders>
              <w:top w:val="nil"/>
              <w:left w:val="nil"/>
              <w:bottom w:val="nil"/>
              <w:right w:val="nil"/>
            </w:tcBorders>
          </w:tcPr>
          <w:p w14:paraId="4A61AACC"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subinc_deltastor</w:t>
            </w:r>
          </w:p>
        </w:tc>
        <w:tc>
          <w:tcPr>
            <w:tcW w:w="5738" w:type="dxa"/>
            <w:gridSpan w:val="3"/>
            <w:tcBorders>
              <w:top w:val="nil"/>
              <w:left w:val="nil"/>
              <w:bottom w:val="nil"/>
              <w:right w:val="nil"/>
            </w:tcBorders>
          </w:tcPr>
          <w:p w14:paraId="1FE23811" w14:textId="77777777" w:rsidR="00C400D6" w:rsidRPr="00FB3EB4" w:rsidRDefault="00C400D6" w:rsidP="00C400D6">
            <w:pPr>
              <w:pStyle w:val="TableCellBody"/>
              <w:rPr>
                <w:szCs w:val="20"/>
              </w:rPr>
            </w:pPr>
            <w:r w:rsidRPr="00FB3EB4">
              <w:rPr>
                <w:szCs w:val="20"/>
              </w:rPr>
              <w:t>Change in storage for each subbasin</w:t>
            </w:r>
          </w:p>
        </w:tc>
        <w:tc>
          <w:tcPr>
            <w:tcW w:w="1095" w:type="dxa"/>
            <w:gridSpan w:val="2"/>
            <w:tcBorders>
              <w:top w:val="nil"/>
              <w:left w:val="nil"/>
              <w:bottom w:val="nil"/>
              <w:right w:val="nil"/>
            </w:tcBorders>
          </w:tcPr>
          <w:p w14:paraId="448DA37E"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2A0544B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72A29E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0282A3C4" w14:textId="77777777" w:rsidTr="002049A6">
        <w:trPr>
          <w:trHeight w:val="143"/>
          <w:jc w:val="center"/>
        </w:trPr>
        <w:tc>
          <w:tcPr>
            <w:tcW w:w="2328" w:type="dxa"/>
            <w:tcBorders>
              <w:top w:val="nil"/>
              <w:left w:val="nil"/>
              <w:bottom w:val="nil"/>
              <w:right w:val="nil"/>
            </w:tcBorders>
          </w:tcPr>
          <w:p w14:paraId="2E12236A" w14:textId="61491F54" w:rsidR="00C400D6" w:rsidRPr="00967DFE" w:rsidRDefault="00C400D6" w:rsidP="00C400D6">
            <w:pPr>
              <w:pStyle w:val="TableCellBody"/>
              <w:rPr>
                <w:rStyle w:val="Variable"/>
                <w:color w:val="auto"/>
                <w:sz w:val="20"/>
                <w:szCs w:val="20"/>
              </w:rPr>
            </w:pPr>
            <w:r w:rsidRPr="00967DFE">
              <w:rPr>
                <w:rStyle w:val="Variable"/>
                <w:color w:val="auto"/>
                <w:sz w:val="20"/>
                <w:szCs w:val="20"/>
              </w:rPr>
              <w:lastRenderedPageBreak/>
              <w:t>subinc_stor</w:t>
            </w:r>
          </w:p>
        </w:tc>
        <w:tc>
          <w:tcPr>
            <w:tcW w:w="5738" w:type="dxa"/>
            <w:gridSpan w:val="3"/>
            <w:tcBorders>
              <w:top w:val="nil"/>
              <w:left w:val="nil"/>
              <w:bottom w:val="nil"/>
              <w:right w:val="nil"/>
            </w:tcBorders>
          </w:tcPr>
          <w:p w14:paraId="08E56171" w14:textId="452681CF" w:rsidR="00C400D6" w:rsidRPr="00FB3EB4" w:rsidRDefault="00C400D6" w:rsidP="00C400D6">
            <w:pPr>
              <w:pStyle w:val="TableCellBody"/>
              <w:rPr>
                <w:szCs w:val="20"/>
              </w:rPr>
            </w:pPr>
            <w:r w:rsidRPr="00852238">
              <w:rPr>
                <w:szCs w:val="20"/>
              </w:rPr>
              <w:t>Area-weighted average total water content in storage reservoirs associated HRUs of each subbasin</w:t>
            </w:r>
          </w:p>
        </w:tc>
        <w:tc>
          <w:tcPr>
            <w:tcW w:w="1095" w:type="dxa"/>
            <w:gridSpan w:val="2"/>
            <w:tcBorders>
              <w:top w:val="nil"/>
              <w:left w:val="nil"/>
              <w:bottom w:val="nil"/>
              <w:right w:val="nil"/>
            </w:tcBorders>
          </w:tcPr>
          <w:p w14:paraId="62D7EDE9" w14:textId="1A4EBA3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6EE223E0" w14:textId="1F36BC6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87382A" w14:textId="11E6E82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15FAD38" w14:textId="77777777" w:rsidTr="002049A6">
        <w:trPr>
          <w:trHeight w:val="143"/>
          <w:jc w:val="center"/>
        </w:trPr>
        <w:tc>
          <w:tcPr>
            <w:tcW w:w="2328" w:type="dxa"/>
            <w:tcBorders>
              <w:top w:val="nil"/>
              <w:left w:val="nil"/>
              <w:bottom w:val="nil"/>
              <w:right w:val="nil"/>
            </w:tcBorders>
          </w:tcPr>
          <w:p w14:paraId="5C3F87D3" w14:textId="1476B3FE" w:rsidR="00C400D6" w:rsidRPr="00967DFE" w:rsidRDefault="00C400D6" w:rsidP="00C400D6">
            <w:pPr>
              <w:pStyle w:val="TableCellBody"/>
              <w:rPr>
                <w:rStyle w:val="Variable"/>
                <w:color w:val="auto"/>
                <w:sz w:val="20"/>
                <w:szCs w:val="20"/>
              </w:rPr>
            </w:pPr>
            <w:r w:rsidRPr="00967DFE">
              <w:rPr>
                <w:rStyle w:val="Variable"/>
                <w:color w:val="auto"/>
                <w:sz w:val="20"/>
                <w:szCs w:val="20"/>
              </w:rPr>
              <w:t>subinc_wb</w:t>
            </w:r>
          </w:p>
        </w:tc>
        <w:tc>
          <w:tcPr>
            <w:tcW w:w="5738" w:type="dxa"/>
            <w:gridSpan w:val="3"/>
            <w:tcBorders>
              <w:top w:val="nil"/>
              <w:left w:val="nil"/>
              <w:bottom w:val="nil"/>
              <w:right w:val="nil"/>
            </w:tcBorders>
          </w:tcPr>
          <w:p w14:paraId="0C4A7FE6" w14:textId="28E3CBA6" w:rsidR="00C400D6" w:rsidRPr="00FB3EB4" w:rsidRDefault="00C400D6" w:rsidP="00C400D6">
            <w:pPr>
              <w:pStyle w:val="TableCellBody"/>
              <w:rPr>
                <w:szCs w:val="20"/>
              </w:rPr>
            </w:pPr>
            <w:r w:rsidRPr="00FB3EB4">
              <w:rPr>
                <w:szCs w:val="20"/>
              </w:rPr>
              <w:t>Water balance for each subbasin</w:t>
            </w:r>
          </w:p>
        </w:tc>
        <w:tc>
          <w:tcPr>
            <w:tcW w:w="1095" w:type="dxa"/>
            <w:gridSpan w:val="2"/>
            <w:tcBorders>
              <w:top w:val="nil"/>
              <w:left w:val="nil"/>
              <w:bottom w:val="nil"/>
              <w:right w:val="nil"/>
            </w:tcBorders>
          </w:tcPr>
          <w:p w14:paraId="211950A8" w14:textId="460877DF"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74E73353" w14:textId="5CD9F3C8"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4A8F8DA" w14:textId="306A2DE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43A1ADB" w14:textId="77777777" w:rsidTr="002049A6">
        <w:trPr>
          <w:trHeight w:val="143"/>
          <w:jc w:val="center"/>
        </w:trPr>
        <w:tc>
          <w:tcPr>
            <w:tcW w:w="2328" w:type="dxa"/>
            <w:tcBorders>
              <w:top w:val="nil"/>
              <w:left w:val="nil"/>
              <w:bottom w:val="single" w:sz="4" w:space="0" w:color="auto"/>
              <w:right w:val="nil"/>
            </w:tcBorders>
          </w:tcPr>
          <w:p w14:paraId="796F49D3" w14:textId="595639B1" w:rsidR="00C400D6" w:rsidRPr="00967DFE" w:rsidRDefault="00C400D6" w:rsidP="00C400D6">
            <w:pPr>
              <w:pStyle w:val="TableCellBody"/>
              <w:rPr>
                <w:rStyle w:val="Variable"/>
                <w:color w:val="auto"/>
                <w:sz w:val="20"/>
                <w:szCs w:val="20"/>
              </w:rPr>
            </w:pPr>
            <w:r w:rsidRPr="00967DFE">
              <w:rPr>
                <w:rStyle w:val="Variable"/>
                <w:color w:val="auto"/>
                <w:sz w:val="20"/>
                <w:szCs w:val="20"/>
              </w:rPr>
              <w:t>watbal_sum</w:t>
            </w:r>
          </w:p>
        </w:tc>
        <w:tc>
          <w:tcPr>
            <w:tcW w:w="5738" w:type="dxa"/>
            <w:gridSpan w:val="3"/>
            <w:tcBorders>
              <w:top w:val="nil"/>
              <w:left w:val="nil"/>
              <w:bottom w:val="single" w:sz="4" w:space="0" w:color="auto"/>
              <w:right w:val="nil"/>
            </w:tcBorders>
          </w:tcPr>
          <w:p w14:paraId="3D701FF5" w14:textId="26EBBAC8" w:rsidR="00C400D6" w:rsidRPr="00FB3EB4" w:rsidRDefault="00C400D6" w:rsidP="00C400D6">
            <w:pPr>
              <w:pStyle w:val="TableCellBody"/>
              <w:rPr>
                <w:szCs w:val="20"/>
              </w:rPr>
            </w:pPr>
            <w:r>
              <w:rPr>
                <w:szCs w:val="20"/>
              </w:rPr>
              <w:t>Water balance aggregate</w:t>
            </w:r>
          </w:p>
        </w:tc>
        <w:tc>
          <w:tcPr>
            <w:tcW w:w="1095" w:type="dxa"/>
            <w:gridSpan w:val="2"/>
            <w:tcBorders>
              <w:top w:val="nil"/>
              <w:left w:val="nil"/>
              <w:bottom w:val="single" w:sz="4" w:space="0" w:color="auto"/>
              <w:right w:val="nil"/>
            </w:tcBorders>
          </w:tcPr>
          <w:p w14:paraId="1186E109" w14:textId="3CF5A762"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C400D6" w:rsidRPr="00FB3EB4" w:rsidRDefault="00C400D6" w:rsidP="00C400D6">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39A8263A" w14:textId="5AE7D88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02CF4296" w14:textId="2B137FBF" w:rsidR="00C400D6" w:rsidRPr="00FB3EB4" w:rsidRDefault="00C400D6" w:rsidP="00C400D6">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Initially set by surface runoff module and can be modified by the soilzone module if Dunnian surface runoff occurs.</w:t>
      </w:r>
    </w:p>
    <w:p w14:paraId="4B617B07" w14:textId="2385D151" w:rsidR="00743A27" w:rsidRPr="00E732D5" w:rsidRDefault="00743A27" w:rsidP="00A25143">
      <w:pPr>
        <w:pStyle w:val="TableFootnote"/>
        <w:spacing w:line="276"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6171E921" w14:textId="77777777" w:rsidR="00743A27" w:rsidRDefault="00743A27" w:rsidP="00B411FA">
      <w:pPr>
        <w:spacing w:line="276" w:lineRule="auto"/>
        <w:rPr>
          <w:ins w:id="10" w:author="McDonald, Richard R. [7]" w:date="2019-02-12T09:33:00Z"/>
        </w:rPr>
      </w:pPr>
      <w:r>
        <w:rPr>
          <w:vertAlign w:val="superscript"/>
        </w:rPr>
        <w:t>5</w:t>
      </w:r>
      <w:r>
        <w:t>Values are set to the last valid computed value</w:t>
      </w:r>
      <w:r w:rsidR="00291456">
        <w:t>;</w:t>
      </w:r>
      <w:r w:rsidR="001F7FE2">
        <w:t xml:space="preserve"> value is &lt; -99.0 or &gt; 150.</w:t>
      </w:r>
    </w:p>
    <w:p w14:paraId="087B2740" w14:textId="77777777" w:rsidR="00F628A1" w:rsidRDefault="00F628A1" w:rsidP="00B411FA">
      <w:pPr>
        <w:spacing w:line="276" w:lineRule="auto"/>
        <w:rPr>
          <w:ins w:id="11" w:author="McDonald, Richard R. [7]" w:date="2019-02-12T09:33:00Z"/>
        </w:rPr>
      </w:pPr>
    </w:p>
    <w:p w14:paraId="74399E1E" w14:textId="0AEEDC03" w:rsidR="00F628A1" w:rsidRPr="00B411FA" w:rsidRDefault="00F628A1" w:rsidP="00B411FA">
      <w:pPr>
        <w:spacing w:line="276" w:lineRule="auto"/>
        <w:rPr>
          <w:sz w:val="24"/>
        </w:rPr>
        <w:sectPr w:rsidR="00F628A1" w:rsidRPr="00B411FA" w:rsidSect="00743A27">
          <w:type w:val="oddPage"/>
          <w:pgSz w:w="15840" w:h="12240" w:orient="landscape"/>
          <w:pgMar w:top="1325" w:right="1440" w:bottom="864" w:left="1440" w:header="720" w:footer="720" w:gutter="0"/>
          <w:cols w:space="720"/>
          <w:docGrid w:linePitch="360"/>
        </w:sectPr>
      </w:pPr>
    </w:p>
    <w:p w14:paraId="0329512D" w14:textId="77777777" w:rsidR="00C068A6" w:rsidRPr="002232BF" w:rsidRDefault="00F628A1" w:rsidP="00F628A1">
      <w:pPr>
        <w:pStyle w:val="Heading1"/>
      </w:pPr>
      <w:r>
        <w:rPr>
          <w:rStyle w:val="CommentReference"/>
          <w:rFonts w:ascii="Times New Roman" w:hAnsi="Times New Roman" w:cs="Times New Roman"/>
          <w:b w:val="0"/>
          <w:bCs w:val="0"/>
          <w:kern w:val="0"/>
        </w:rPr>
        <w:lastRenderedPageBreak/>
        <w:commentReference w:id="12"/>
      </w:r>
    </w:p>
    <w:sectPr w:rsidR="00C068A6" w:rsidRPr="002232BF" w:rsidSect="00743A27">
      <w:pgSz w:w="12240" w:h="15840"/>
      <w:pgMar w:top="1440" w:right="864" w:bottom="1440" w:left="132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Donald, Richard R." w:date="2019-02-12T09:23:00Z" w:initials="MRR">
    <w:p w14:paraId="20A849C4" w14:textId="474FC819" w:rsidR="00A66D4D" w:rsidRDefault="00A66D4D">
      <w:pPr>
        <w:pStyle w:val="CommentText"/>
      </w:pPr>
      <w:r>
        <w:rPr>
          <w:rStyle w:val="CommentReference"/>
        </w:rPr>
        <w:annotationRef/>
      </w:r>
      <w:r>
        <w:t>Should these be 5 now?</w:t>
      </w:r>
    </w:p>
  </w:comment>
  <w:comment w:id="4" w:author="McDonald, Richard R. [2]" w:date="2019-02-12T09:34:00Z" w:initials="MRR">
    <w:p w14:paraId="0A767653" w14:textId="0CD94C2B" w:rsidR="00F628A1" w:rsidRDefault="00F628A1">
      <w:pPr>
        <w:pStyle w:val="CommentText"/>
      </w:pPr>
      <w:r>
        <w:rPr>
          <w:rStyle w:val="CommentReference"/>
        </w:rPr>
        <w:annotationRef/>
      </w:r>
      <w:r>
        <w:t xml:space="preserve">See comment below </w:t>
      </w:r>
      <w:bookmarkStart w:id="5" w:name="_GoBack"/>
      <w:bookmarkEnd w:id="5"/>
    </w:p>
  </w:comment>
  <w:comment w:id="6" w:author="McDonald, Richard R. [3]" w:date="2019-02-12T09:34:00Z" w:initials="MRR">
    <w:p w14:paraId="3D048319" w14:textId="7B807787" w:rsidR="00F628A1" w:rsidRDefault="00F628A1">
      <w:pPr>
        <w:pStyle w:val="CommentText"/>
      </w:pPr>
      <w:r>
        <w:rPr>
          <w:rStyle w:val="CommentReference"/>
        </w:rPr>
        <w:annotationRef/>
      </w:r>
      <w:r>
        <w:t>See comment below</w:t>
      </w:r>
    </w:p>
  </w:comment>
  <w:comment w:id="7" w:author="McDonald, Richard R. [4]" w:date="2019-02-12T09:31:00Z" w:initials="MRR">
    <w:p w14:paraId="5ABC3BD3" w14:textId="7C7C0624" w:rsidR="00A66D4D" w:rsidRDefault="00A66D4D">
      <w:pPr>
        <w:pStyle w:val="CommentText"/>
      </w:pPr>
      <w:r>
        <w:rPr>
          <w:rStyle w:val="CommentReference"/>
        </w:rPr>
        <w:annotationRef/>
      </w:r>
      <w:r>
        <w:t>I don’t think the strike-though was identified in the table caption</w:t>
      </w:r>
      <w:r w:rsidR="00F628A1">
        <w:t xml:space="preserve"> or in footer</w:t>
      </w:r>
      <w:r>
        <w:t>.</w:t>
      </w:r>
    </w:p>
  </w:comment>
  <w:comment w:id="8" w:author="McDonald, Richard R. [5]" w:date="2019-02-12T09:31:00Z" w:initials="MRR">
    <w:p w14:paraId="2E6832BF" w14:textId="398402FF" w:rsidR="00A66D4D" w:rsidRDefault="00A66D4D">
      <w:pPr>
        <w:pStyle w:val="CommentText"/>
      </w:pPr>
      <w:r>
        <w:rPr>
          <w:rStyle w:val="CommentReference"/>
        </w:rPr>
        <w:annotationRef/>
      </w:r>
      <w:r>
        <w:t>See comment above</w:t>
      </w:r>
    </w:p>
  </w:comment>
  <w:comment w:id="9" w:author="McDonald, Richard R. [6]" w:date="2019-02-12T09:32:00Z" w:initials="MRR">
    <w:p w14:paraId="1873B8DF" w14:textId="08AC6CEB" w:rsidR="00A66D4D" w:rsidRDefault="00A66D4D">
      <w:pPr>
        <w:pStyle w:val="CommentText"/>
      </w:pPr>
      <w:r>
        <w:rPr>
          <w:rStyle w:val="CommentReference"/>
        </w:rPr>
        <w:annotationRef/>
      </w:r>
      <w:r>
        <w:t>See comment above</w:t>
      </w:r>
    </w:p>
  </w:comment>
  <w:comment w:id="12" w:author="McDonald, Richard R. [7]" w:date="2019-02-12T09:33:00Z" w:initials="MRR">
    <w:p w14:paraId="6E44578B" w14:textId="2511A7A6" w:rsidR="00F628A1" w:rsidRDefault="00F628A1">
      <w:pPr>
        <w:pStyle w:val="CommentText"/>
      </w:pPr>
      <w:r>
        <w:rPr>
          <w:rStyle w:val="CommentReference"/>
        </w:rPr>
        <w:annotationRef/>
      </w:r>
      <w:r>
        <w:t>Extra page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849C4" w15:done="0"/>
  <w15:commentEx w15:paraId="0A767653" w15:done="0"/>
  <w15:commentEx w15:paraId="3D048319" w15:done="0"/>
  <w15:commentEx w15:paraId="5ABC3BD3" w15:done="0"/>
  <w15:commentEx w15:paraId="2E6832BF" w15:done="0"/>
  <w15:commentEx w15:paraId="1873B8DF" w15:done="0"/>
  <w15:commentEx w15:paraId="6E4457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849C4" w16cid:durableId="200D0F12"/>
  <w16cid:commentId w16cid:paraId="0A767653" w16cid:durableId="200D11B3"/>
  <w16cid:commentId w16cid:paraId="3D048319" w16cid:durableId="200D11A6"/>
  <w16cid:commentId w16cid:paraId="5ABC3BD3" w16cid:durableId="200D10D9"/>
  <w16cid:commentId w16cid:paraId="2E6832BF" w16cid:durableId="200D1108"/>
  <w16cid:commentId w16cid:paraId="1873B8DF" w16cid:durableId="200D11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9FE49" w14:textId="77777777" w:rsidR="00CF02EF" w:rsidRDefault="00CF02EF">
      <w:r>
        <w:separator/>
      </w:r>
    </w:p>
  </w:endnote>
  <w:endnote w:type="continuationSeparator" w:id="0">
    <w:p w14:paraId="1BA57183" w14:textId="77777777" w:rsidR="00CF02EF" w:rsidRDefault="00CF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A66D4D" w:rsidRDefault="00A66D4D"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A66D4D" w:rsidRDefault="00A66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A66D4D" w:rsidRDefault="00A66D4D" w:rsidP="00743A27">
    <w:pPr>
      <w:pStyle w:val="Footer"/>
      <w:framePr w:wrap="around" w:vAnchor="text" w:hAnchor="margin" w:xAlign="center" w:y="1"/>
      <w:rPr>
        <w:rStyle w:val="PageNumber"/>
      </w:rPr>
    </w:pPr>
  </w:p>
  <w:p w14:paraId="59DC67C4" w14:textId="77777777" w:rsidR="00A66D4D" w:rsidRDefault="00A66D4D" w:rsidP="00743A27">
    <w:pPr>
      <w:pStyle w:val="Footer"/>
      <w:framePr w:wrap="around" w:vAnchor="text" w:hAnchor="margin" w:xAlign="center" w:y="1"/>
    </w:pPr>
  </w:p>
  <w:p w14:paraId="7785A29E" w14:textId="357508DF" w:rsidR="00A66D4D" w:rsidRDefault="00A66D4D"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A66D4D" w:rsidRDefault="00A66D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A005" w14:textId="77777777" w:rsidR="00CF02EF" w:rsidRDefault="00CF02EF">
      <w:r>
        <w:separator/>
      </w:r>
    </w:p>
  </w:footnote>
  <w:footnote w:type="continuationSeparator" w:id="0">
    <w:p w14:paraId="68730420" w14:textId="77777777" w:rsidR="00CF02EF" w:rsidRDefault="00CF0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Donald, Richard R.">
    <w15:presenceInfo w15:providerId="AD" w15:userId="S-1-5-21-3697291689-1161744426-439199626-46609"/>
  </w15:person>
  <w15:person w15:author="McDonald, Richard R. [2]">
    <w15:presenceInfo w15:providerId="AD" w15:userId="S-1-5-21-3697291689-1161744426-439199626-46609"/>
  </w15:person>
  <w15:person w15:author="McDonald, Richard R. [3]">
    <w15:presenceInfo w15:providerId="AD" w15:userId="S-1-5-21-3697291689-1161744426-439199626-46609"/>
  </w15:person>
  <w15:person w15:author="McDonald, Richard R. [4]">
    <w15:presenceInfo w15:providerId="AD" w15:userId="S-1-5-21-3697291689-1161744426-439199626-46609"/>
  </w15:person>
  <w15:person w15:author="McDonald, Richard R. [5]">
    <w15:presenceInfo w15:providerId="AD" w15:userId="S-1-5-21-3697291689-1161744426-439199626-46609"/>
  </w15:person>
  <w15:person w15:author="McDonald, Richard R. [6]">
    <w15:presenceInfo w15:providerId="AD" w15:userId="S-1-5-21-3697291689-1161744426-439199626-46609"/>
  </w15:person>
  <w15:person w15:author="McDonald, Richard R. [7]">
    <w15:presenceInfo w15:providerId="AD" w15:userId="S-1-5-21-3697291689-1161744426-439199626-466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ctiveWritingStyle w:appName="MSWord" w:lang="en-US"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E15"/>
    <w:rsid w:val="00075798"/>
    <w:rsid w:val="000759E3"/>
    <w:rsid w:val="00077A88"/>
    <w:rsid w:val="000872BE"/>
    <w:rsid w:val="00092E47"/>
    <w:rsid w:val="00092FE5"/>
    <w:rsid w:val="000935A7"/>
    <w:rsid w:val="0009538B"/>
    <w:rsid w:val="000954C4"/>
    <w:rsid w:val="000954E1"/>
    <w:rsid w:val="00096804"/>
    <w:rsid w:val="000A06A0"/>
    <w:rsid w:val="000A1D61"/>
    <w:rsid w:val="000A230E"/>
    <w:rsid w:val="000A240B"/>
    <w:rsid w:val="000A2D4D"/>
    <w:rsid w:val="000A4099"/>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C21"/>
    <w:rsid w:val="00155517"/>
    <w:rsid w:val="00155F7F"/>
    <w:rsid w:val="00161598"/>
    <w:rsid w:val="00162FD9"/>
    <w:rsid w:val="00164E1C"/>
    <w:rsid w:val="001666FF"/>
    <w:rsid w:val="00171425"/>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15D8"/>
    <w:rsid w:val="002F2351"/>
    <w:rsid w:val="002F3372"/>
    <w:rsid w:val="002F7A2F"/>
    <w:rsid w:val="003007E4"/>
    <w:rsid w:val="00302069"/>
    <w:rsid w:val="003030A1"/>
    <w:rsid w:val="00303AA0"/>
    <w:rsid w:val="00305E70"/>
    <w:rsid w:val="00306E64"/>
    <w:rsid w:val="00311D69"/>
    <w:rsid w:val="00313513"/>
    <w:rsid w:val="00313BB3"/>
    <w:rsid w:val="00316ECF"/>
    <w:rsid w:val="0032217C"/>
    <w:rsid w:val="00324199"/>
    <w:rsid w:val="00324DC2"/>
    <w:rsid w:val="003263C8"/>
    <w:rsid w:val="0032793A"/>
    <w:rsid w:val="00327B9D"/>
    <w:rsid w:val="003332D3"/>
    <w:rsid w:val="00336A0F"/>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98"/>
    <w:rsid w:val="003826E5"/>
    <w:rsid w:val="003842DC"/>
    <w:rsid w:val="00384494"/>
    <w:rsid w:val="003848CD"/>
    <w:rsid w:val="003871B3"/>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A6"/>
    <w:rsid w:val="003D4482"/>
    <w:rsid w:val="003E169B"/>
    <w:rsid w:val="003E4D55"/>
    <w:rsid w:val="003F2DAB"/>
    <w:rsid w:val="003F37B2"/>
    <w:rsid w:val="003F4ABB"/>
    <w:rsid w:val="00400DEE"/>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52A62"/>
    <w:rsid w:val="005557C5"/>
    <w:rsid w:val="00555FF8"/>
    <w:rsid w:val="00556986"/>
    <w:rsid w:val="005579B9"/>
    <w:rsid w:val="005579DF"/>
    <w:rsid w:val="00557A42"/>
    <w:rsid w:val="005622A7"/>
    <w:rsid w:val="00563324"/>
    <w:rsid w:val="00564CB9"/>
    <w:rsid w:val="00565871"/>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80989"/>
    <w:rsid w:val="00581210"/>
    <w:rsid w:val="00582A4B"/>
    <w:rsid w:val="005857C5"/>
    <w:rsid w:val="00586EE8"/>
    <w:rsid w:val="00586F1B"/>
    <w:rsid w:val="0058709C"/>
    <w:rsid w:val="00591812"/>
    <w:rsid w:val="00592560"/>
    <w:rsid w:val="005929C3"/>
    <w:rsid w:val="00592B55"/>
    <w:rsid w:val="005953DF"/>
    <w:rsid w:val="00595D4D"/>
    <w:rsid w:val="00597091"/>
    <w:rsid w:val="005A0105"/>
    <w:rsid w:val="005A1A18"/>
    <w:rsid w:val="005A1AB1"/>
    <w:rsid w:val="005A339C"/>
    <w:rsid w:val="005A37D2"/>
    <w:rsid w:val="005A678D"/>
    <w:rsid w:val="005A75B5"/>
    <w:rsid w:val="005B0978"/>
    <w:rsid w:val="005B49A1"/>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7009"/>
    <w:rsid w:val="006D00D7"/>
    <w:rsid w:val="006D0145"/>
    <w:rsid w:val="006D08A9"/>
    <w:rsid w:val="006D0BF1"/>
    <w:rsid w:val="006D26CC"/>
    <w:rsid w:val="006D38DC"/>
    <w:rsid w:val="006D5829"/>
    <w:rsid w:val="006D5F74"/>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FC8"/>
    <w:rsid w:val="0071718A"/>
    <w:rsid w:val="00722DF8"/>
    <w:rsid w:val="007234F5"/>
    <w:rsid w:val="00723760"/>
    <w:rsid w:val="00723D2C"/>
    <w:rsid w:val="00726897"/>
    <w:rsid w:val="00726A38"/>
    <w:rsid w:val="0072735B"/>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7430"/>
    <w:rsid w:val="008D76FB"/>
    <w:rsid w:val="008E0E8E"/>
    <w:rsid w:val="008E1C78"/>
    <w:rsid w:val="008E2824"/>
    <w:rsid w:val="008E34EE"/>
    <w:rsid w:val="008E610A"/>
    <w:rsid w:val="008E7106"/>
    <w:rsid w:val="008F0CDA"/>
    <w:rsid w:val="008F1333"/>
    <w:rsid w:val="008F2AD1"/>
    <w:rsid w:val="008F395C"/>
    <w:rsid w:val="008F4771"/>
    <w:rsid w:val="008F48F9"/>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6FEA"/>
    <w:rsid w:val="00A6050B"/>
    <w:rsid w:val="00A6161D"/>
    <w:rsid w:val="00A6188C"/>
    <w:rsid w:val="00A6279A"/>
    <w:rsid w:val="00A62973"/>
    <w:rsid w:val="00A63247"/>
    <w:rsid w:val="00A668F3"/>
    <w:rsid w:val="00A669C9"/>
    <w:rsid w:val="00A66D4D"/>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3DE3"/>
    <w:rsid w:val="00BA50F8"/>
    <w:rsid w:val="00BA67D2"/>
    <w:rsid w:val="00BA6B1A"/>
    <w:rsid w:val="00BA79B0"/>
    <w:rsid w:val="00BB08F1"/>
    <w:rsid w:val="00BB0AB3"/>
    <w:rsid w:val="00BB113E"/>
    <w:rsid w:val="00BB13CF"/>
    <w:rsid w:val="00BB162F"/>
    <w:rsid w:val="00BB1C03"/>
    <w:rsid w:val="00BB49CF"/>
    <w:rsid w:val="00BB684A"/>
    <w:rsid w:val="00BC24E3"/>
    <w:rsid w:val="00BC2CFA"/>
    <w:rsid w:val="00BD2FC2"/>
    <w:rsid w:val="00BD45A6"/>
    <w:rsid w:val="00BD4ECE"/>
    <w:rsid w:val="00BD5DE7"/>
    <w:rsid w:val="00BE15E2"/>
    <w:rsid w:val="00BE4088"/>
    <w:rsid w:val="00BE5D7B"/>
    <w:rsid w:val="00BE6D69"/>
    <w:rsid w:val="00BE6E22"/>
    <w:rsid w:val="00BF19DE"/>
    <w:rsid w:val="00BF31C8"/>
    <w:rsid w:val="00BF4336"/>
    <w:rsid w:val="00BF4C59"/>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CC5"/>
    <w:rsid w:val="00C51FD7"/>
    <w:rsid w:val="00C529A8"/>
    <w:rsid w:val="00C53854"/>
    <w:rsid w:val="00C54825"/>
    <w:rsid w:val="00C54863"/>
    <w:rsid w:val="00C55B3D"/>
    <w:rsid w:val="00C57B9A"/>
    <w:rsid w:val="00C63510"/>
    <w:rsid w:val="00C65321"/>
    <w:rsid w:val="00C653BB"/>
    <w:rsid w:val="00C65459"/>
    <w:rsid w:val="00C657D8"/>
    <w:rsid w:val="00C66C35"/>
    <w:rsid w:val="00C70F96"/>
    <w:rsid w:val="00C73464"/>
    <w:rsid w:val="00C7397E"/>
    <w:rsid w:val="00C73AEC"/>
    <w:rsid w:val="00C7402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02EF"/>
    <w:rsid w:val="00CF259C"/>
    <w:rsid w:val="00CF3A69"/>
    <w:rsid w:val="00CF4E08"/>
    <w:rsid w:val="00CF75B7"/>
    <w:rsid w:val="00CF76DC"/>
    <w:rsid w:val="00D0392A"/>
    <w:rsid w:val="00D04518"/>
    <w:rsid w:val="00D04E13"/>
    <w:rsid w:val="00D05513"/>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56B7"/>
    <w:rsid w:val="00DE666E"/>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EFB"/>
    <w:rsid w:val="00E351E7"/>
    <w:rsid w:val="00E35410"/>
    <w:rsid w:val="00E414DC"/>
    <w:rsid w:val="00E448A8"/>
    <w:rsid w:val="00E44D2C"/>
    <w:rsid w:val="00E46B79"/>
    <w:rsid w:val="00E5171B"/>
    <w:rsid w:val="00E51935"/>
    <w:rsid w:val="00E53068"/>
    <w:rsid w:val="00E53E58"/>
    <w:rsid w:val="00E5599C"/>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64AE"/>
    <w:rsid w:val="00F170AE"/>
    <w:rsid w:val="00F20A11"/>
    <w:rsid w:val="00F2644D"/>
    <w:rsid w:val="00F275A7"/>
    <w:rsid w:val="00F2798F"/>
    <w:rsid w:val="00F30ADE"/>
    <w:rsid w:val="00F319D2"/>
    <w:rsid w:val="00F31C5B"/>
    <w:rsid w:val="00F3341D"/>
    <w:rsid w:val="00F35C18"/>
    <w:rsid w:val="00F370F7"/>
    <w:rsid w:val="00F37786"/>
    <w:rsid w:val="00F37F43"/>
    <w:rsid w:val="00F402E0"/>
    <w:rsid w:val="00F451A8"/>
    <w:rsid w:val="00F46E40"/>
    <w:rsid w:val="00F4700C"/>
    <w:rsid w:val="00F50E8B"/>
    <w:rsid w:val="00F51A37"/>
    <w:rsid w:val="00F55275"/>
    <w:rsid w:val="00F55F71"/>
    <w:rsid w:val="00F5611C"/>
    <w:rsid w:val="00F567B6"/>
    <w:rsid w:val="00F60B44"/>
    <w:rsid w:val="00F628A1"/>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8104A"/>
    <w:rsid w:val="00F81C2C"/>
    <w:rsid w:val="00F827A9"/>
    <w:rsid w:val="00F867FA"/>
    <w:rsid w:val="00F87600"/>
    <w:rsid w:val="00F879C6"/>
    <w:rsid w:val="00F9029E"/>
    <w:rsid w:val="00F912B6"/>
    <w:rsid w:val="00F91F93"/>
    <w:rsid w:val="00F92309"/>
    <w:rsid w:val="00F92C5B"/>
    <w:rsid w:val="00F9426A"/>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4D5"/>
    <w:rsid w:val="00FC6F7B"/>
    <w:rsid w:val="00FC74F3"/>
    <w:rsid w:val="00FC77A7"/>
    <w:rsid w:val="00FD0628"/>
    <w:rsid w:val="00FD10BE"/>
    <w:rsid w:val="00FE2DC1"/>
    <w:rsid w:val="00FE3B60"/>
    <w:rsid w:val="00FE4DD1"/>
    <w:rsid w:val="00FE5F7F"/>
    <w:rsid w:val="00FE7F4B"/>
    <w:rsid w:val="00FF09A0"/>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3.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4.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5.xml><?xml version="1.0" encoding="utf-8"?>
<ds:datastoreItem xmlns:ds="http://schemas.openxmlformats.org/officeDocument/2006/customXml" ds:itemID="{C00747E8-0935-4B25-9A7B-2B105662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0</TotalTime>
  <Pages>65</Pages>
  <Words>23143</Words>
  <Characters>131921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154755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McDonald, Richard R</cp:lastModifiedBy>
  <cp:revision>2</cp:revision>
  <cp:lastPrinted>2014-10-29T20:27:00Z</cp:lastPrinted>
  <dcterms:created xsi:type="dcterms:W3CDTF">2019-02-12T16:35:00Z</dcterms:created>
  <dcterms:modified xsi:type="dcterms:W3CDTF">2019-02-12T16:35:00Z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